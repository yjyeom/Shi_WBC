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2D2F6" w14:textId="79565315" w:rsidR="007A4E65" w:rsidRPr="00DA73A7" w:rsidRDefault="007A4E65" w:rsidP="00DA73A7">
      <w:pPr>
        <w:pStyle w:val="papertitle"/>
      </w:pPr>
      <w:r w:rsidRPr="00DA73A7">
        <w:t xml:space="preserve">An </w:t>
      </w:r>
      <w:r w:rsidR="00D8316A" w:rsidRPr="00DA73A7">
        <w:rPr>
          <w:rFonts w:hint="eastAsia"/>
        </w:rPr>
        <w:t>Efficient</w:t>
      </w:r>
      <w:r w:rsidR="00BE1372" w:rsidRPr="00DA73A7">
        <w:t xml:space="preserve"> </w:t>
      </w:r>
      <w:r w:rsidR="00F97020" w:rsidRPr="00DA73A7">
        <w:t>Structur</w:t>
      </w:r>
      <w:r w:rsidR="00D30A31" w:rsidRPr="00DA73A7">
        <w:rPr>
          <w:rFonts w:hint="eastAsia"/>
        </w:rPr>
        <w:t>al</w:t>
      </w:r>
      <w:r w:rsidR="00F97020" w:rsidRPr="00DA73A7">
        <w:rPr>
          <w:rFonts w:hint="eastAsia"/>
        </w:rPr>
        <w:t xml:space="preserve"> </w:t>
      </w:r>
      <w:r w:rsidR="00D30A31" w:rsidRPr="00DA73A7">
        <w:rPr>
          <w:rFonts w:hint="eastAsia"/>
        </w:rPr>
        <w:t>A</w:t>
      </w:r>
      <w:r w:rsidR="00BE1372" w:rsidRPr="00DA73A7">
        <w:t>nalysis</w:t>
      </w:r>
      <w:r w:rsidRPr="00DA73A7">
        <w:t xml:space="preserve"> of SAS and </w:t>
      </w:r>
    </w:p>
    <w:p w14:paraId="5B737C54" w14:textId="4275095E" w:rsidR="007436BC" w:rsidRPr="00F46B26" w:rsidRDefault="00D8316A" w:rsidP="00DA73A7">
      <w:pPr>
        <w:pStyle w:val="papertitle"/>
        <w:rPr>
          <w:rFonts w:eastAsia="MS Mincho"/>
        </w:rPr>
      </w:pPr>
      <w:r w:rsidRPr="00DA73A7">
        <w:rPr>
          <w:rFonts w:hint="eastAsia"/>
        </w:rPr>
        <w:t>i</w:t>
      </w:r>
      <w:r w:rsidR="007A4E65" w:rsidRPr="00DA73A7">
        <w:t>t</w:t>
      </w:r>
      <w:r w:rsidRPr="00DA73A7">
        <w:t xml:space="preserve">s </w:t>
      </w:r>
      <w:r w:rsidRPr="00DA73A7">
        <w:rPr>
          <w:rFonts w:hint="eastAsia"/>
        </w:rPr>
        <w:t>A</w:t>
      </w:r>
      <w:r w:rsidR="007A4E65" w:rsidRPr="00DA73A7">
        <w:t>pplication to W</w:t>
      </w:r>
      <w:r w:rsidR="00F97020" w:rsidRPr="00DA73A7">
        <w:rPr>
          <w:rFonts w:hint="eastAsia"/>
        </w:rPr>
        <w:t>hite</w:t>
      </w:r>
      <w:r w:rsidR="00F97020" w:rsidRPr="00DA73A7">
        <w:t>-</w:t>
      </w:r>
      <w:r w:rsidR="007A4E65" w:rsidRPr="00DA73A7">
        <w:t>B</w:t>
      </w:r>
      <w:r w:rsidR="00F97020" w:rsidRPr="00DA73A7">
        <w:t xml:space="preserve">ox </w:t>
      </w:r>
      <w:r w:rsidR="007A4E65" w:rsidRPr="00DA73A7">
        <w:t>C</w:t>
      </w:r>
      <w:r w:rsidR="00F97020" w:rsidRPr="00DA73A7">
        <w:t>ryptography</w:t>
      </w:r>
      <w:r w:rsidR="00F97020" w:rsidRPr="00F46B26">
        <w:rPr>
          <w:lang w:eastAsia="ko-KR"/>
        </w:rPr>
        <w:t xml:space="preserve"> </w:t>
      </w:r>
    </w:p>
    <w:p w14:paraId="7875941B" w14:textId="77777777" w:rsidR="008A55B5" w:rsidRDefault="008A55B5" w:rsidP="00593776">
      <w:pPr>
        <w:jc w:val="both"/>
        <w:rPr>
          <w:rFonts w:eastAsia="MS Mincho"/>
        </w:rPr>
      </w:pPr>
    </w:p>
    <w:p w14:paraId="51BFB7BC" w14:textId="77777777"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42F87EBD" w14:textId="77777777" w:rsidR="008A55B5" w:rsidRDefault="007436BC">
      <w:pPr>
        <w:pStyle w:val="Author"/>
        <w:rPr>
          <w:rFonts w:eastAsia="MS Mincho"/>
        </w:rPr>
      </w:pPr>
      <w:r w:rsidRPr="00070458">
        <w:rPr>
          <w:lang w:eastAsia="ko-KR"/>
        </w:rPr>
        <w:t>Hyoungshin</w:t>
      </w:r>
      <w:r w:rsidRPr="007436BC">
        <w:rPr>
          <w:rFonts w:eastAsia="MS Mincho"/>
        </w:rPr>
        <w:t xml:space="preserve"> </w:t>
      </w:r>
      <w:r w:rsidRPr="00070458">
        <w:rPr>
          <w:lang w:eastAsia="ko-KR"/>
        </w:rPr>
        <w:t>Yim</w:t>
      </w:r>
    </w:p>
    <w:p w14:paraId="5222F186" w14:textId="3D163D69" w:rsidR="008A55B5" w:rsidRPr="00E57E07" w:rsidRDefault="00C35AE7" w:rsidP="00E57E07">
      <w:pPr>
        <w:pStyle w:val="Affiliation"/>
        <w:rPr>
          <w:rFonts w:eastAsia="MS Mincho"/>
        </w:rPr>
      </w:pPr>
      <w:r w:rsidRPr="00AD628E">
        <w:rPr>
          <w:i/>
          <w:lang w:eastAsia="ko-KR"/>
        </w:rPr>
        <w:t>Dep</w:t>
      </w:r>
      <w:r w:rsidRPr="00AD628E">
        <w:rPr>
          <w:rFonts w:hint="eastAsia"/>
          <w:i/>
          <w:lang w:eastAsia="ko-KR"/>
        </w:rPr>
        <w:t>t.</w:t>
      </w:r>
      <w:r w:rsidRPr="007436BC">
        <w:rPr>
          <w:rFonts w:eastAsia="MS Mincho"/>
          <w:i/>
        </w:rPr>
        <w:t xml:space="preserve"> </w:t>
      </w:r>
      <w:r w:rsidRPr="00AD628E">
        <w:rPr>
          <w:i/>
          <w:lang w:eastAsia="ko-KR"/>
        </w:rPr>
        <w:t>of</w:t>
      </w:r>
      <w:r w:rsidRPr="007436BC">
        <w:rPr>
          <w:rFonts w:eastAsia="MS Mincho"/>
          <w:i/>
        </w:rPr>
        <w:t xml:space="preserve"> Financial information security, </w:t>
      </w:r>
      <w:r w:rsidRPr="00AD628E">
        <w:rPr>
          <w:rFonts w:hint="eastAsia"/>
          <w:i/>
          <w:lang w:eastAsia="ko-KR"/>
        </w:rPr>
        <w:t>K</w:t>
      </w:r>
      <w:r w:rsidRPr="00AD628E">
        <w:rPr>
          <w:i/>
          <w:lang w:eastAsia="ko-KR"/>
        </w:rPr>
        <w:t>ookmin</w:t>
      </w:r>
      <w:r w:rsidRPr="007436BC">
        <w:rPr>
          <w:rFonts w:eastAsia="MS Mincho"/>
          <w:i/>
        </w:rPr>
        <w:t xml:space="preserve"> </w:t>
      </w:r>
      <w:r w:rsidRPr="00AD628E">
        <w:rPr>
          <w:rFonts w:hint="eastAsia"/>
          <w:i/>
          <w:lang w:eastAsia="ko-KR"/>
        </w:rPr>
        <w:t>U</w:t>
      </w:r>
      <w:r w:rsidRPr="00AD628E">
        <w:rPr>
          <w:i/>
          <w:lang w:eastAsia="ko-KR"/>
        </w:rPr>
        <w:t>niversity</w:t>
      </w:r>
    </w:p>
    <w:p w14:paraId="21988BDB" w14:textId="77777777" w:rsidR="008A55B5" w:rsidRPr="007436BC" w:rsidRDefault="007436BC">
      <w:pPr>
        <w:pStyle w:val="Affiliation"/>
        <w:rPr>
          <w:rFonts w:eastAsia="MS Mincho"/>
        </w:rPr>
      </w:pPr>
      <w:r w:rsidRPr="00070458">
        <w:rPr>
          <w:lang w:eastAsia="ko-KR"/>
        </w:rPr>
        <w:t>Seoul,</w:t>
      </w:r>
      <w:r w:rsidRPr="007436BC">
        <w:rPr>
          <w:rFonts w:eastAsia="MS Mincho"/>
        </w:rPr>
        <w:t xml:space="preserve"> </w:t>
      </w:r>
      <w:r w:rsidRPr="00070458">
        <w:rPr>
          <w:lang w:eastAsia="ko-KR"/>
        </w:rPr>
        <w:t>South</w:t>
      </w:r>
      <w:r w:rsidRPr="007436BC">
        <w:rPr>
          <w:rFonts w:eastAsia="MS Mincho"/>
        </w:rPr>
        <w:t xml:space="preserve"> </w:t>
      </w:r>
      <w:r w:rsidRPr="00070458">
        <w:rPr>
          <w:lang w:eastAsia="ko-KR"/>
        </w:rPr>
        <w:t>Korea</w:t>
      </w:r>
    </w:p>
    <w:p w14:paraId="743A12CB" w14:textId="193ECA9A" w:rsidR="008A55B5" w:rsidRDefault="007436BC">
      <w:pPr>
        <w:pStyle w:val="Affiliation"/>
        <w:rPr>
          <w:lang w:eastAsia="ko-KR"/>
        </w:rPr>
      </w:pPr>
      <w:r w:rsidRPr="00070458">
        <w:rPr>
          <w:lang w:eastAsia="ko-KR"/>
        </w:rPr>
        <w:t>kuunh2@kookmin.ac.kr</w:t>
      </w:r>
    </w:p>
    <w:p w14:paraId="18EF272D" w14:textId="77777777" w:rsidR="00E57E07" w:rsidRPr="007436BC" w:rsidRDefault="00E57E07">
      <w:pPr>
        <w:pStyle w:val="Affiliation"/>
        <w:rPr>
          <w:rFonts w:eastAsia="MS Mincho"/>
        </w:rPr>
      </w:pPr>
    </w:p>
    <w:p w14:paraId="044E7624" w14:textId="77777777" w:rsidR="0057508A" w:rsidRDefault="0057508A" w:rsidP="0057508A">
      <w:pPr>
        <w:pStyle w:val="Author"/>
        <w:rPr>
          <w:rFonts w:eastAsia="MS Mincho"/>
        </w:rPr>
      </w:pPr>
      <w:r w:rsidRPr="001308C9">
        <w:rPr>
          <w:rFonts w:eastAsiaTheme="minorEastAsia"/>
          <w:lang w:eastAsia="ko-KR"/>
        </w:rPr>
        <w:t>Ju-Sung</w:t>
      </w:r>
      <w:r>
        <w:rPr>
          <w:rFonts w:eastAsia="MS Mincho"/>
        </w:rPr>
        <w:t xml:space="preserve"> </w:t>
      </w:r>
      <w:r w:rsidRPr="005200C8">
        <w:rPr>
          <w:rFonts w:eastAsiaTheme="minorEastAsia"/>
          <w:lang w:eastAsia="ko-KR"/>
        </w:rPr>
        <w:t>Kang</w:t>
      </w:r>
    </w:p>
    <w:p w14:paraId="2F81BEDA" w14:textId="39618E1C" w:rsidR="00944E84" w:rsidRPr="00944E84" w:rsidRDefault="00AD628E" w:rsidP="00944E84">
      <w:pPr>
        <w:pStyle w:val="Affiliation"/>
        <w:rPr>
          <w:rFonts w:eastAsia="MS Mincho"/>
          <w:i/>
        </w:rPr>
      </w:pPr>
      <w:r w:rsidRPr="00AD628E">
        <w:rPr>
          <w:i/>
          <w:lang w:eastAsia="ko-KR"/>
        </w:rPr>
        <w:t>Dep</w:t>
      </w:r>
      <w:r w:rsidRPr="00AD628E">
        <w:rPr>
          <w:rFonts w:hint="eastAsia"/>
          <w:i/>
          <w:lang w:eastAsia="ko-KR"/>
        </w:rPr>
        <w:t>t.</w:t>
      </w:r>
      <w:r w:rsidRPr="007436BC">
        <w:rPr>
          <w:rFonts w:eastAsia="MS Mincho"/>
          <w:i/>
        </w:rPr>
        <w:t xml:space="preserve"> </w:t>
      </w:r>
      <w:r w:rsidRPr="00AD628E">
        <w:rPr>
          <w:i/>
          <w:lang w:eastAsia="ko-KR"/>
        </w:rPr>
        <w:t>of</w:t>
      </w:r>
      <w:r w:rsidRPr="007436BC">
        <w:rPr>
          <w:rFonts w:eastAsia="MS Mincho"/>
          <w:i/>
        </w:rPr>
        <w:t xml:space="preserve"> Information Se</w:t>
      </w:r>
      <w:r>
        <w:rPr>
          <w:rFonts w:eastAsia="MS Mincho"/>
          <w:i/>
        </w:rPr>
        <w:t>curity, Cryptology, and Mathemat</w:t>
      </w:r>
      <w:r w:rsidRPr="007436BC">
        <w:rPr>
          <w:rFonts w:eastAsia="MS Mincho"/>
          <w:i/>
        </w:rPr>
        <w:t>ics</w:t>
      </w:r>
      <w:r w:rsidR="00E57E07">
        <w:rPr>
          <w:rFonts w:eastAsia="MS Mincho"/>
          <w:i/>
        </w:rPr>
        <w:t>/</w:t>
      </w:r>
    </w:p>
    <w:p w14:paraId="379DEFAB" w14:textId="77777777" w:rsidR="008A55B5" w:rsidRDefault="00AD628E">
      <w:pPr>
        <w:pStyle w:val="Affiliation"/>
        <w:rPr>
          <w:rFonts w:eastAsia="MS Mincho"/>
        </w:rPr>
      </w:pPr>
      <w:r w:rsidRPr="007436BC">
        <w:rPr>
          <w:rFonts w:eastAsia="MS Mincho"/>
          <w:i/>
        </w:rPr>
        <w:t xml:space="preserve">Financial information security, </w:t>
      </w:r>
      <w:r w:rsidRPr="00AD628E">
        <w:rPr>
          <w:rFonts w:hint="eastAsia"/>
          <w:i/>
          <w:lang w:eastAsia="ko-KR"/>
        </w:rPr>
        <w:t>K</w:t>
      </w:r>
      <w:r w:rsidRPr="00AD628E">
        <w:rPr>
          <w:i/>
          <w:lang w:eastAsia="ko-KR"/>
        </w:rPr>
        <w:t>ookmin</w:t>
      </w:r>
      <w:r w:rsidRPr="007436BC">
        <w:rPr>
          <w:rFonts w:eastAsia="MS Mincho"/>
          <w:i/>
        </w:rPr>
        <w:t xml:space="preserve"> </w:t>
      </w:r>
      <w:r w:rsidRPr="00AD628E">
        <w:rPr>
          <w:rFonts w:hint="eastAsia"/>
          <w:i/>
          <w:lang w:eastAsia="ko-KR"/>
        </w:rPr>
        <w:t>U</w:t>
      </w:r>
      <w:r w:rsidRPr="00AD628E">
        <w:rPr>
          <w:i/>
          <w:lang w:eastAsia="ko-KR"/>
        </w:rPr>
        <w:t>niversity</w:t>
      </w:r>
    </w:p>
    <w:p w14:paraId="41003E93" w14:textId="77777777" w:rsidR="008A55B5" w:rsidRDefault="00AD628E">
      <w:pPr>
        <w:pStyle w:val="Affiliation"/>
        <w:rPr>
          <w:rFonts w:eastAsia="MS Mincho"/>
        </w:rPr>
      </w:pPr>
      <w:r w:rsidRPr="00AD628E">
        <w:rPr>
          <w:lang w:eastAsia="ko-KR"/>
        </w:rPr>
        <w:t>Seoul,</w:t>
      </w:r>
      <w:r w:rsidRPr="007436BC">
        <w:rPr>
          <w:rFonts w:eastAsia="MS Mincho"/>
        </w:rPr>
        <w:t xml:space="preserve"> </w:t>
      </w:r>
      <w:r w:rsidRPr="00AD628E">
        <w:rPr>
          <w:lang w:eastAsia="ko-KR"/>
        </w:rPr>
        <w:t>South</w:t>
      </w:r>
      <w:r w:rsidRPr="007436BC">
        <w:rPr>
          <w:rFonts w:eastAsia="MS Mincho"/>
        </w:rPr>
        <w:t xml:space="preserve"> </w:t>
      </w:r>
      <w:r w:rsidRPr="00AD628E">
        <w:rPr>
          <w:lang w:eastAsia="ko-KR"/>
        </w:rPr>
        <w:t>Korea</w:t>
      </w:r>
    </w:p>
    <w:p w14:paraId="6F2D08DF" w14:textId="52A63024" w:rsidR="00944E84" w:rsidRDefault="00307239" w:rsidP="00944E84">
      <w:pPr>
        <w:pStyle w:val="Affiliation"/>
        <w:rPr>
          <w:rFonts w:eastAsia="MS Mincho"/>
        </w:rPr>
      </w:pPr>
      <w:proofErr w:type="gramStart"/>
      <w:r w:rsidRPr="001308C9">
        <w:rPr>
          <w:rFonts w:eastAsiaTheme="minorEastAsia"/>
          <w:lang w:eastAsia="ko-KR"/>
        </w:rPr>
        <w:t>jskang</w:t>
      </w:r>
      <w:proofErr w:type="gramEnd"/>
      <w:r>
        <w:rPr>
          <w:rFonts w:eastAsia="MS Mincho"/>
        </w:rPr>
        <w:t xml:space="preserve"> </w:t>
      </w:r>
      <w:r w:rsidR="00AD628E">
        <w:rPr>
          <w:rFonts w:eastAsia="MS Mincho"/>
        </w:rPr>
        <w:t>@ kookmin.ac.kr</w:t>
      </w:r>
    </w:p>
    <w:p w14:paraId="33E8C9CD" w14:textId="65BF83FA" w:rsidR="00944E84" w:rsidRDefault="00944E84">
      <w:pPr>
        <w:pStyle w:val="Affiliation"/>
        <w:rPr>
          <w:rFonts w:eastAsia="MS Mincho"/>
        </w:rPr>
      </w:pPr>
    </w:p>
    <w:p w14:paraId="7C336418" w14:textId="6774EFF4" w:rsidR="00944E84" w:rsidRPr="0057508A" w:rsidRDefault="0057508A" w:rsidP="00944E84">
      <w:pPr>
        <w:pStyle w:val="Author"/>
        <w:rPr>
          <w:rFonts w:eastAsia="MS Mincho"/>
        </w:rPr>
      </w:pPr>
      <w:r w:rsidRPr="0057508A">
        <w:rPr>
          <w:rFonts w:eastAsiaTheme="minorEastAsia"/>
          <w:lang w:eastAsia="ko-KR"/>
        </w:rPr>
        <w:t>Yongjin</w:t>
      </w:r>
      <w:r w:rsidRPr="0057508A">
        <w:rPr>
          <w:rFonts w:eastAsia="MS Mincho"/>
        </w:rPr>
        <w:t xml:space="preserve"> </w:t>
      </w:r>
      <w:r w:rsidRPr="0057508A">
        <w:rPr>
          <w:rFonts w:eastAsiaTheme="minorEastAsia"/>
          <w:lang w:eastAsia="ko-KR"/>
        </w:rPr>
        <w:t>Yeom</w:t>
      </w:r>
    </w:p>
    <w:p w14:paraId="5A93D88A" w14:textId="6E95AD3F" w:rsidR="00944E84" w:rsidRPr="00944E84" w:rsidRDefault="00944E84" w:rsidP="00944E84">
      <w:pPr>
        <w:pStyle w:val="Affiliation"/>
        <w:rPr>
          <w:rFonts w:eastAsia="MS Mincho"/>
          <w:i/>
        </w:rPr>
      </w:pPr>
      <w:r w:rsidRPr="00AD628E">
        <w:rPr>
          <w:i/>
          <w:lang w:eastAsia="ko-KR"/>
        </w:rPr>
        <w:t>Dep</w:t>
      </w:r>
      <w:r w:rsidRPr="00AD628E">
        <w:rPr>
          <w:rFonts w:hint="eastAsia"/>
          <w:i/>
          <w:lang w:eastAsia="ko-KR"/>
        </w:rPr>
        <w:t>t.</w:t>
      </w:r>
      <w:r w:rsidRPr="007436BC">
        <w:rPr>
          <w:rFonts w:eastAsia="MS Mincho"/>
          <w:i/>
        </w:rPr>
        <w:t xml:space="preserve"> </w:t>
      </w:r>
      <w:r w:rsidRPr="00AD628E">
        <w:rPr>
          <w:i/>
          <w:lang w:eastAsia="ko-KR"/>
        </w:rPr>
        <w:t>of</w:t>
      </w:r>
      <w:r w:rsidRPr="007436BC">
        <w:rPr>
          <w:rFonts w:eastAsia="MS Mincho"/>
          <w:i/>
        </w:rPr>
        <w:t xml:space="preserve"> Information Se</w:t>
      </w:r>
      <w:r>
        <w:rPr>
          <w:rFonts w:eastAsia="MS Mincho"/>
          <w:i/>
        </w:rPr>
        <w:t>curity, Cryptology, and Mathemat</w:t>
      </w:r>
      <w:r w:rsidRPr="007436BC">
        <w:rPr>
          <w:rFonts w:eastAsia="MS Mincho"/>
          <w:i/>
        </w:rPr>
        <w:t>ics</w:t>
      </w:r>
      <w:r w:rsidR="00E57E07">
        <w:rPr>
          <w:rFonts w:eastAsia="MS Mincho"/>
          <w:i/>
        </w:rPr>
        <w:t>/</w:t>
      </w:r>
    </w:p>
    <w:p w14:paraId="74E70EA8" w14:textId="77777777" w:rsidR="00944E84" w:rsidRDefault="00944E84" w:rsidP="00944E84">
      <w:pPr>
        <w:pStyle w:val="Affiliation"/>
        <w:rPr>
          <w:rFonts w:eastAsia="MS Mincho"/>
        </w:rPr>
      </w:pPr>
      <w:r w:rsidRPr="007436BC">
        <w:rPr>
          <w:rFonts w:eastAsia="MS Mincho"/>
          <w:i/>
        </w:rPr>
        <w:t xml:space="preserve">Financial information security, </w:t>
      </w:r>
      <w:r w:rsidRPr="00AD628E">
        <w:rPr>
          <w:rFonts w:hint="eastAsia"/>
          <w:i/>
          <w:lang w:eastAsia="ko-KR"/>
        </w:rPr>
        <w:t>K</w:t>
      </w:r>
      <w:r w:rsidRPr="00AD628E">
        <w:rPr>
          <w:i/>
          <w:lang w:eastAsia="ko-KR"/>
        </w:rPr>
        <w:t>ookmin</w:t>
      </w:r>
      <w:r w:rsidRPr="007436BC">
        <w:rPr>
          <w:rFonts w:eastAsia="MS Mincho"/>
          <w:i/>
        </w:rPr>
        <w:t xml:space="preserve"> </w:t>
      </w:r>
      <w:r w:rsidRPr="00AD628E">
        <w:rPr>
          <w:rFonts w:hint="eastAsia"/>
          <w:i/>
          <w:lang w:eastAsia="ko-KR"/>
        </w:rPr>
        <w:t>U</w:t>
      </w:r>
      <w:r w:rsidRPr="00AD628E">
        <w:rPr>
          <w:i/>
          <w:lang w:eastAsia="ko-KR"/>
        </w:rPr>
        <w:t>niversity</w:t>
      </w:r>
    </w:p>
    <w:p w14:paraId="5F2A2BC8" w14:textId="77777777" w:rsidR="00944E84" w:rsidRDefault="00944E84" w:rsidP="00944E84">
      <w:pPr>
        <w:pStyle w:val="Affiliation"/>
        <w:rPr>
          <w:rFonts w:eastAsia="MS Mincho"/>
        </w:rPr>
      </w:pPr>
      <w:r w:rsidRPr="00AD628E">
        <w:rPr>
          <w:lang w:eastAsia="ko-KR"/>
        </w:rPr>
        <w:t>Seoul,</w:t>
      </w:r>
      <w:r w:rsidRPr="007436BC">
        <w:rPr>
          <w:rFonts w:eastAsia="MS Mincho"/>
        </w:rPr>
        <w:t xml:space="preserve"> </w:t>
      </w:r>
      <w:r w:rsidRPr="00AD628E">
        <w:rPr>
          <w:lang w:eastAsia="ko-KR"/>
        </w:rPr>
        <w:t>South</w:t>
      </w:r>
      <w:r w:rsidRPr="007436BC">
        <w:rPr>
          <w:rFonts w:eastAsia="MS Mincho"/>
        </w:rPr>
        <w:t xml:space="preserve"> </w:t>
      </w:r>
      <w:r w:rsidRPr="00AD628E">
        <w:rPr>
          <w:lang w:eastAsia="ko-KR"/>
        </w:rPr>
        <w:t>Korea</w:t>
      </w:r>
    </w:p>
    <w:p w14:paraId="6FDE6F18" w14:textId="1B295B46" w:rsidR="00944E84" w:rsidRDefault="00307239" w:rsidP="00944E84">
      <w:pPr>
        <w:pStyle w:val="Affiliation"/>
        <w:rPr>
          <w:rFonts w:eastAsia="MS Mincho"/>
        </w:rPr>
      </w:pPr>
      <w:proofErr w:type="gramStart"/>
      <w:r w:rsidRPr="00070458">
        <w:rPr>
          <w:lang w:eastAsia="ko-KR"/>
        </w:rPr>
        <w:t>sa</w:t>
      </w:r>
      <w:r>
        <w:rPr>
          <w:rFonts w:eastAsia="MS Mincho"/>
        </w:rPr>
        <w:t>lt</w:t>
      </w:r>
      <w:proofErr w:type="gramEnd"/>
      <w:r w:rsidR="00944E84">
        <w:rPr>
          <w:rFonts w:eastAsia="MS Mincho"/>
        </w:rPr>
        <w:t xml:space="preserve"> @ kookmin.ac.kr</w:t>
      </w:r>
    </w:p>
    <w:p w14:paraId="7F370122" w14:textId="77777777" w:rsidR="00944E84" w:rsidRDefault="00944E84">
      <w:pPr>
        <w:pStyle w:val="Affiliation"/>
        <w:rPr>
          <w:rFonts w:eastAsia="MS Mincho"/>
        </w:rPr>
      </w:pPr>
    </w:p>
    <w:p w14:paraId="075C02E2" w14:textId="77777777" w:rsidR="00944E84" w:rsidRDefault="00944E84" w:rsidP="00944E84">
      <w:pPr>
        <w:pStyle w:val="Affiliation"/>
        <w:jc w:val="both"/>
        <w:rPr>
          <w:rFonts w:eastAsia="MS Mincho"/>
        </w:rPr>
        <w:sectPr w:rsidR="00944E84" w:rsidSect="00944E84">
          <w:type w:val="continuous"/>
          <w:pgSz w:w="11909" w:h="16834" w:code="9"/>
          <w:pgMar w:top="1080" w:right="734" w:bottom="2434" w:left="734" w:header="720" w:footer="720" w:gutter="0"/>
          <w:cols w:num="3" w:space="720"/>
          <w:docGrid w:linePitch="360"/>
        </w:sectPr>
      </w:pPr>
    </w:p>
    <w:p w14:paraId="1C9D2D04" w14:textId="77777777" w:rsidR="008A55B5" w:rsidRDefault="008A55B5" w:rsidP="00944E84">
      <w:pPr>
        <w:pStyle w:val="Affiliation"/>
        <w:jc w:val="both"/>
        <w:rPr>
          <w:rFonts w:eastAsia="MS Mincho"/>
        </w:rPr>
      </w:pPr>
    </w:p>
    <w:p w14:paraId="54D4C579" w14:textId="77777777" w:rsidR="008A55B5" w:rsidRDefault="008A55B5">
      <w:pPr>
        <w:rPr>
          <w:rFonts w:eastAsia="MS Mincho"/>
        </w:rPr>
      </w:pPr>
    </w:p>
    <w:p w14:paraId="01A896B1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3C785047" w14:textId="1D3B61FE" w:rsidR="00EE0305" w:rsidRPr="00C50FAE" w:rsidRDefault="008A55B5" w:rsidP="00FF0FB3">
      <w:pPr>
        <w:pStyle w:val="Abstract"/>
        <w:rPr>
          <w:rFonts w:eastAsia="MS Mincho"/>
          <w:color w:val="000000" w:themeColor="text1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5B6699" w:rsidRPr="00C50FAE">
        <w:rPr>
          <w:rFonts w:eastAsia="MS Mincho"/>
          <w:color w:val="000000" w:themeColor="text1"/>
        </w:rPr>
        <w:t xml:space="preserve">Structural analysis is the study of finding component functions for a given function. </w:t>
      </w:r>
      <w:r w:rsidR="00B13E43" w:rsidRPr="00C50FAE">
        <w:rPr>
          <w:rFonts w:eastAsia="MS Mincho"/>
          <w:color w:val="000000" w:themeColor="text1"/>
        </w:rPr>
        <w:t xml:space="preserve"> </w:t>
      </w:r>
      <w:r w:rsidR="00586E9E" w:rsidRPr="00C50FAE">
        <w:rPr>
          <w:rFonts w:eastAsia="MS Mincho"/>
          <w:color w:val="000000" w:themeColor="text1"/>
        </w:rPr>
        <w:t xml:space="preserve">In this paper, we proceed with structural analysis of structures consisting of the </w:t>
      </w:r>
      <w:r w:rsidR="00586E9E" w:rsidRPr="00C50FAE">
        <w:rPr>
          <w:rFonts w:hint="eastAsia"/>
          <w:color w:val="000000" w:themeColor="text1"/>
          <w:lang w:eastAsia="ko-KR"/>
        </w:rPr>
        <w:t>S</w:t>
      </w:r>
      <w:r w:rsidR="00586E9E" w:rsidRPr="00C50FAE">
        <w:rPr>
          <w:color w:val="000000" w:themeColor="text1"/>
          <w:lang w:eastAsia="ko-KR"/>
        </w:rPr>
        <w:t xml:space="preserve"> (nonlinear Substitution) layer and the A (Affine or linear) layer.</w:t>
      </w:r>
      <w:r w:rsidR="008102A2" w:rsidRPr="00C50FAE">
        <w:rPr>
          <w:color w:val="000000" w:themeColor="text1"/>
          <w:lang w:eastAsia="ko-KR"/>
        </w:rPr>
        <w:t xml:space="preserve"> </w:t>
      </w:r>
      <w:r w:rsidR="00917885">
        <w:rPr>
          <w:color w:val="000000" w:themeColor="text1"/>
          <w:lang w:eastAsia="ko-KR"/>
        </w:rPr>
        <w:t xml:space="preserve">Our main interest is </w:t>
      </w:r>
      <w:r w:rsidR="004C5DB1" w:rsidRPr="00C50FAE">
        <w:rPr>
          <w:color w:val="000000" w:themeColor="text1"/>
          <w:lang w:eastAsia="ko-KR"/>
        </w:rPr>
        <w:t>t</w:t>
      </w:r>
      <w:r w:rsidR="00C8572F">
        <w:rPr>
          <w:color w:val="000000" w:themeColor="text1"/>
          <w:lang w:eastAsia="ko-KR"/>
        </w:rPr>
        <w:t>he</w:t>
      </w:r>
      <w:r w:rsidR="004C5DB1" w:rsidRPr="00C50FAE">
        <w:rPr>
          <w:color w:val="000000" w:themeColor="text1"/>
          <w:lang w:eastAsia="ko-KR"/>
        </w:rPr>
        <w:t xml:space="preserve"> </w:t>
      </w:r>
      <m:oMath>
        <m:sSub>
          <m:sSubPr>
            <m:ctrlPr>
              <w:rPr>
                <w:rFonts w:ascii="Cambria Math" w:eastAsia="MS Mincho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eastAsia="MS Mincho" w:hAnsi="Cambria Math"/>
            <w:color w:val="000000" w:themeColor="text1"/>
          </w:rPr>
          <m:t>A</m:t>
        </m:r>
        <m:sSub>
          <m:sSubPr>
            <m:ctrlPr>
              <w:rPr>
                <w:rFonts w:ascii="Cambria Math" w:eastAsia="MS Mincho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2</m:t>
            </m:r>
          </m:sub>
        </m:sSub>
      </m:oMath>
      <w:r w:rsidR="00917885">
        <w:rPr>
          <w:rFonts w:eastAsia="MS Mincho"/>
          <w:color w:val="000000" w:themeColor="text1"/>
        </w:rPr>
        <w:t xml:space="preserve"> structure</w:t>
      </w:r>
      <w:r w:rsidR="00C83025" w:rsidRPr="00C50FAE">
        <w:rPr>
          <w:rFonts w:eastAsia="MS Mincho"/>
          <w:color w:val="000000" w:themeColor="text1"/>
        </w:rPr>
        <w:t xml:space="preserve"> with different substitution layers and large input/output sizes. </w:t>
      </w:r>
      <w:r w:rsidR="00DA0FC1" w:rsidRPr="00C50FAE">
        <w:rPr>
          <w:rFonts w:eastAsia="MS Mincho"/>
          <w:color w:val="000000" w:themeColor="text1"/>
        </w:rPr>
        <w:t xml:space="preserve">The purpose of </w:t>
      </w:r>
      <w:r w:rsidR="0074353C">
        <w:rPr>
          <w:rFonts w:eastAsia="MS Mincho"/>
          <w:color w:val="000000" w:themeColor="text1"/>
        </w:rPr>
        <w:t>our</w:t>
      </w:r>
      <w:r w:rsidR="00DA0FC1" w:rsidRPr="00C50FAE">
        <w:rPr>
          <w:rFonts w:eastAsia="MS Mincho"/>
          <w:color w:val="000000" w:themeColor="text1"/>
        </w:rPr>
        <w:t xml:space="preserve"> structural analysis </w:t>
      </w:r>
      <w:r w:rsidR="0074353C">
        <w:rPr>
          <w:rFonts w:eastAsia="MS Mincho"/>
          <w:color w:val="000000" w:themeColor="text1"/>
        </w:rPr>
        <w:t xml:space="preserve">is to </w:t>
      </w:r>
      <w:r w:rsidR="00DA0FC1" w:rsidRPr="00C50FAE">
        <w:rPr>
          <w:rFonts w:eastAsia="MS Mincho"/>
          <w:color w:val="000000" w:themeColor="text1"/>
        </w:rPr>
        <w:t xml:space="preserve">find the functionally equivalent oracle </w:t>
      </w:r>
      <m:oMath>
        <m:sSup>
          <m:sSupPr>
            <m:ctrlPr>
              <w:rPr>
                <w:rFonts w:ascii="Cambria Math" w:eastAsia="MS Mincho" w:hAnsi="Cambria Math"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*</m:t>
            </m:r>
          </m:sup>
        </m:sSup>
      </m:oMath>
      <w:r w:rsidR="00DA0FC1" w:rsidRPr="00C50FAE">
        <w:rPr>
          <w:rFonts w:eastAsiaTheme="minorEastAsia" w:hint="eastAsia"/>
          <w:color w:val="000000" w:themeColor="text1"/>
          <w:lang w:eastAsia="ko-KR"/>
        </w:rPr>
        <w:t xml:space="preserve"> and </w:t>
      </w:r>
      <w:r w:rsidR="00917885">
        <w:rPr>
          <w:rFonts w:eastAsiaTheme="minorEastAsia"/>
          <w:color w:val="000000" w:themeColor="text1"/>
          <w:lang w:eastAsia="ko-KR"/>
        </w:rPr>
        <w:t xml:space="preserve">its </w:t>
      </w:r>
      <w:r w:rsidR="00DA0FC1" w:rsidRPr="00C50FAE">
        <w:rPr>
          <w:rFonts w:eastAsiaTheme="minorEastAsia" w:hint="eastAsia"/>
          <w:color w:val="000000" w:themeColor="text1"/>
          <w:lang w:eastAsia="ko-KR"/>
        </w:rPr>
        <w:t>component functions</w:t>
      </w:r>
      <w:r w:rsidR="0074353C">
        <w:rPr>
          <w:rFonts w:eastAsiaTheme="minorEastAsia"/>
          <w:color w:val="000000" w:themeColor="text1"/>
          <w:lang w:eastAsia="ko-KR"/>
        </w:rPr>
        <w:t xml:space="preserve"> for a</w:t>
      </w:r>
      <w:r w:rsidR="00DA0FC1" w:rsidRPr="00C50FAE">
        <w:rPr>
          <w:rFonts w:eastAsiaTheme="minorEastAsia" w:hint="eastAsia"/>
          <w:color w:val="000000" w:themeColor="text1"/>
          <w:lang w:eastAsia="ko-KR"/>
        </w:rPr>
        <w:t xml:space="preserve"> given encryption </w:t>
      </w:r>
      <w:proofErr w:type="gramStart"/>
      <w:r w:rsidR="00DA0FC1" w:rsidRPr="00C50FAE">
        <w:rPr>
          <w:rFonts w:eastAsiaTheme="minorEastAsia" w:hint="eastAsia"/>
          <w:color w:val="000000" w:themeColor="text1"/>
          <w:lang w:eastAsia="ko-KR"/>
        </w:rPr>
        <w:t xml:space="preserve">oracle </w:t>
      </w:r>
      <w:proofErr w:type="gramEnd"/>
      <m:oMath>
        <m:r>
          <m:rPr>
            <m:sty m:val="bi"/>
          </m:rPr>
          <w:rPr>
            <w:rFonts w:ascii="Cambria Math" w:eastAsiaTheme="minorEastAsia" w:hAnsi="Cambria Math" w:hint="eastAsia"/>
            <w:color w:val="000000" w:themeColor="text1"/>
            <w:lang w:eastAsia="ko-KR"/>
          </w:rPr>
          <m:t>F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eastAsia="ko-KR"/>
          </w:rPr>
          <m:t>(=</m:t>
        </m:r>
        <m:sSub>
          <m:sSubPr>
            <m:ctrlPr>
              <w:rPr>
                <w:rFonts w:ascii="Cambria Math" w:eastAsia="MS Mincho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eastAsia="ko-KR"/>
          </w:rPr>
          <m:t>∘</m:t>
        </m:r>
        <m:r>
          <m:rPr>
            <m:sty m:val="bi"/>
          </m:rPr>
          <w:rPr>
            <w:rFonts w:ascii="Cambria Math" w:eastAsia="MS Mincho" w:hAnsi="Cambria Math"/>
            <w:color w:val="000000" w:themeColor="text1"/>
          </w:rPr>
          <m:t>A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eastAsia="ko-KR"/>
          </w:rPr>
          <m:t>∘</m:t>
        </m:r>
        <m:sSub>
          <m:sSubPr>
            <m:ctrlPr>
              <w:rPr>
                <w:rFonts w:ascii="Cambria Math" w:eastAsia="MS Mincho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eastAsia="ko-KR"/>
          </w:rPr>
          <m:t>)</m:t>
        </m:r>
      </m:oMath>
      <w:r w:rsidR="00DA0FC1" w:rsidRPr="00C50FAE">
        <w:rPr>
          <w:rFonts w:eastAsiaTheme="minorEastAsia" w:hint="eastAsia"/>
          <w:color w:val="000000" w:themeColor="text1"/>
          <w:lang w:eastAsia="ko-KR"/>
        </w:rPr>
        <w:t>.</w:t>
      </w:r>
      <w:r w:rsidR="00DA0FC1" w:rsidRPr="00C50FAE">
        <w:rPr>
          <w:color w:val="000000" w:themeColor="text1"/>
        </w:rPr>
        <w:t xml:space="preserve"> </w:t>
      </w:r>
      <w:r w:rsidR="00D053A8" w:rsidRPr="00C50FAE">
        <w:rPr>
          <w:color w:val="000000" w:themeColor="text1"/>
        </w:rPr>
        <w:t>As a result</w:t>
      </w:r>
      <w:r w:rsidR="00DA0FC1" w:rsidRPr="00C50FAE">
        <w:rPr>
          <w:color w:val="000000" w:themeColor="text1"/>
        </w:rPr>
        <w:t>,</w:t>
      </w:r>
      <w:r w:rsidR="003A260E">
        <w:rPr>
          <w:color w:val="000000" w:themeColor="text1"/>
        </w:rPr>
        <w:t xml:space="preserve"> we can </w:t>
      </w:r>
      <w:r w:rsidR="00C0436D">
        <w:rPr>
          <w:rFonts w:hint="eastAsia"/>
          <w:color w:val="000000" w:themeColor="text1"/>
          <w:lang w:eastAsia="ko-KR"/>
        </w:rPr>
        <w:t>construct</w:t>
      </w:r>
      <w:r w:rsidR="003A260E">
        <w:rPr>
          <w:color w:val="000000" w:themeColor="text1"/>
        </w:rPr>
        <w:t xml:space="preserve"> the</w:t>
      </w:r>
      <w:r w:rsidR="00DA0FC1" w:rsidRPr="00C50FAE">
        <w:rPr>
          <w:color w:val="000000" w:themeColor="text1"/>
        </w:rPr>
        <w:t xml:space="preserve"> decryption oracle </w:t>
      </w:r>
      <m:oMath>
        <m:sSup>
          <m:sSupPr>
            <m:ctrlPr>
              <w:rPr>
                <w:rFonts w:ascii="Cambria Math" w:eastAsia="MS Mincho" w:hAnsi="Cambria Math"/>
                <w:i/>
                <w:color w:val="000000" w:themeColor="text1"/>
              </w:rPr>
            </m:ctrlPr>
          </m:sSupPr>
          <m:e>
            <m:sSup>
              <m:sSupPr>
                <m:ctrlPr>
                  <w:rPr>
                    <w:rFonts w:ascii="Cambria Math" w:eastAsia="MS Mincho" w:hAnsi="Cambria Math"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S Mincho" w:hAnsi="Cambria Math"/>
                    <w:color w:val="000000" w:themeColor="text1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S Mincho" w:hAnsi="Cambria Math"/>
                    <w:color w:val="000000" w:themeColor="text1"/>
                  </w:rPr>
                  <m:t>*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-1</m:t>
            </m:r>
          </m:sup>
        </m:sSup>
      </m:oMath>
      <w:r w:rsidR="00D053A8" w:rsidRPr="00C50FAE">
        <w:rPr>
          <w:rFonts w:hint="eastAsia"/>
          <w:color w:val="000000" w:themeColor="text1"/>
          <w:lang w:eastAsia="ko-KR"/>
        </w:rPr>
        <w:t xml:space="preserve"> </w:t>
      </w:r>
      <w:r w:rsidR="003A260E">
        <w:rPr>
          <w:color w:val="000000" w:themeColor="text1"/>
          <w:lang w:eastAsia="ko-KR"/>
        </w:rPr>
        <w:t xml:space="preserve">explicitly </w:t>
      </w:r>
      <w:r w:rsidR="00DA0FC1" w:rsidRPr="00C50FAE">
        <w:rPr>
          <w:color w:val="000000" w:themeColor="text1"/>
        </w:rPr>
        <w:t xml:space="preserve">and </w:t>
      </w:r>
      <w:r w:rsidR="003A260E">
        <w:rPr>
          <w:color w:val="000000" w:themeColor="text1"/>
        </w:rPr>
        <w:t xml:space="preserve">break the one-wayness of the building blocks used in </w:t>
      </w:r>
      <w:r w:rsidR="004D3734">
        <w:rPr>
          <w:rFonts w:hint="eastAsia"/>
          <w:color w:val="000000" w:themeColor="text1"/>
          <w:lang w:eastAsia="ko-KR"/>
        </w:rPr>
        <w:t>a</w:t>
      </w:r>
      <w:r w:rsidR="004D3734">
        <w:rPr>
          <w:color w:val="000000" w:themeColor="text1"/>
        </w:rPr>
        <w:t xml:space="preserve"> </w:t>
      </w:r>
      <w:r w:rsidR="003A260E">
        <w:rPr>
          <w:color w:val="000000" w:themeColor="text1"/>
          <w:lang w:eastAsia="ko-KR"/>
        </w:rPr>
        <w:t xml:space="preserve">White-box </w:t>
      </w:r>
      <w:r w:rsidR="004D3734">
        <w:rPr>
          <w:rFonts w:hint="eastAsia"/>
          <w:color w:val="000000" w:themeColor="text1"/>
          <w:lang w:eastAsia="ko-KR"/>
        </w:rPr>
        <w:t>implementation</w:t>
      </w:r>
      <w:r w:rsidR="00DA0FC1" w:rsidRPr="00C50FAE">
        <w:rPr>
          <w:color w:val="000000" w:themeColor="text1"/>
        </w:rPr>
        <w:t>.</w:t>
      </w:r>
      <w:r w:rsidR="00521305" w:rsidRPr="00C50FAE">
        <w:rPr>
          <w:color w:val="000000" w:themeColor="text1"/>
        </w:rPr>
        <w:t xml:space="preserve"> </w:t>
      </w:r>
      <w:r w:rsidR="003A260E">
        <w:rPr>
          <w:color w:val="000000" w:themeColor="text1"/>
        </w:rPr>
        <w:t xml:space="preserve">Our </w:t>
      </w:r>
      <w:r w:rsidR="00155F3C" w:rsidRPr="00C50FAE">
        <w:rPr>
          <w:color w:val="000000" w:themeColor="text1"/>
        </w:rPr>
        <w:t xml:space="preserve">attack consists of two steps: </w:t>
      </w:r>
      <w:r w:rsidR="005A10A8" w:rsidRPr="00C50FAE">
        <w:rPr>
          <w:color w:val="000000" w:themeColor="text1"/>
        </w:rPr>
        <w:t>S</w:t>
      </w:r>
      <w:r w:rsidR="00EE58DE" w:rsidRPr="00C50FAE">
        <w:rPr>
          <w:color w:val="000000" w:themeColor="text1"/>
        </w:rPr>
        <w:t xml:space="preserve"> layer recovery using multiset </w:t>
      </w:r>
      <w:r w:rsidR="004E5127" w:rsidRPr="00C50FAE">
        <w:rPr>
          <w:rFonts w:hint="eastAsia"/>
          <w:color w:val="000000" w:themeColor="text1"/>
          <w:lang w:eastAsia="ko-KR"/>
        </w:rPr>
        <w:t>properties</w:t>
      </w:r>
      <w:r w:rsidR="00EE58DE" w:rsidRPr="00C50FAE">
        <w:rPr>
          <w:color w:val="000000" w:themeColor="text1"/>
        </w:rPr>
        <w:t xml:space="preserve"> and </w:t>
      </w:r>
      <w:proofErr w:type="gramStart"/>
      <w:r w:rsidR="005A10A8" w:rsidRPr="00C50FAE">
        <w:rPr>
          <w:color w:val="000000" w:themeColor="text1"/>
        </w:rPr>
        <w:t>A</w:t>
      </w:r>
      <w:proofErr w:type="gramEnd"/>
      <w:r w:rsidR="00EE58DE" w:rsidRPr="00C50FAE">
        <w:rPr>
          <w:color w:val="000000" w:themeColor="text1"/>
        </w:rPr>
        <w:t xml:space="preserve"> layer recovery using differential </w:t>
      </w:r>
      <w:r w:rsidR="00EE58DE" w:rsidRPr="00C50FAE">
        <w:rPr>
          <w:rFonts w:hint="eastAsia"/>
          <w:color w:val="000000" w:themeColor="text1"/>
          <w:lang w:eastAsia="ko-KR"/>
        </w:rPr>
        <w:t>properties</w:t>
      </w:r>
      <w:r w:rsidR="00252F59" w:rsidRPr="00C50FAE">
        <w:rPr>
          <w:color w:val="000000" w:themeColor="text1"/>
        </w:rPr>
        <w:t>.</w:t>
      </w:r>
      <w:r w:rsidR="00EE58DE" w:rsidRPr="00C50FAE">
        <w:rPr>
          <w:color w:val="000000" w:themeColor="text1"/>
        </w:rPr>
        <w:t xml:space="preserve"> </w:t>
      </w:r>
      <w:r w:rsidR="00EF66AA" w:rsidRPr="00C50FAE">
        <w:rPr>
          <w:color w:val="000000" w:themeColor="text1"/>
          <w:lang w:eastAsia="ko-KR"/>
        </w:rPr>
        <w:t xml:space="preserve">We present </w:t>
      </w:r>
      <w:r w:rsidR="001D1692">
        <w:rPr>
          <w:color w:val="000000" w:themeColor="text1"/>
          <w:lang w:eastAsia="ko-KR"/>
        </w:rPr>
        <w:t xml:space="preserve">the attack </w:t>
      </w:r>
      <w:r w:rsidR="00891303">
        <w:rPr>
          <w:color w:val="000000" w:themeColor="text1"/>
          <w:lang w:eastAsia="ko-KR"/>
        </w:rPr>
        <w:t xml:space="preserve">algorithm for </w:t>
      </w:r>
      <w:r w:rsidR="001D1692">
        <w:rPr>
          <w:color w:val="000000" w:themeColor="text1"/>
          <w:lang w:eastAsia="ko-KR"/>
        </w:rPr>
        <w:t>each step</w:t>
      </w:r>
      <w:r w:rsidR="00EF66AA" w:rsidRPr="00C50FAE">
        <w:rPr>
          <w:color w:val="000000" w:themeColor="text1"/>
          <w:lang w:eastAsia="ko-KR"/>
        </w:rPr>
        <w:t xml:space="preserve"> and </w:t>
      </w:r>
      <w:r w:rsidR="001D1692">
        <w:rPr>
          <w:color w:val="000000" w:themeColor="text1"/>
          <w:lang w:eastAsia="ko-KR"/>
        </w:rPr>
        <w:t xml:space="preserve">estimate </w:t>
      </w:r>
      <w:r w:rsidR="00EF66AA" w:rsidRPr="00C50FAE">
        <w:rPr>
          <w:color w:val="000000" w:themeColor="text1"/>
          <w:lang w:eastAsia="ko-KR"/>
        </w:rPr>
        <w:t xml:space="preserve">the time complexity. </w:t>
      </w:r>
      <w:r w:rsidR="009C0778" w:rsidRPr="00C50FAE">
        <w:rPr>
          <w:color w:val="000000" w:themeColor="text1"/>
          <w:lang w:eastAsia="ko-KR"/>
        </w:rPr>
        <w:t xml:space="preserve">Finally, </w:t>
      </w:r>
      <w:r w:rsidR="00FF0FB3" w:rsidRPr="00C50FAE">
        <w:rPr>
          <w:color w:val="000000" w:themeColor="text1"/>
          <w:lang w:eastAsia="ko-KR"/>
        </w:rPr>
        <w:t>we discuss the applica</w:t>
      </w:r>
      <w:r w:rsidR="00AA1AF5" w:rsidRPr="00C50FAE">
        <w:rPr>
          <w:color w:val="000000" w:themeColor="text1"/>
          <w:lang w:eastAsia="ko-KR"/>
        </w:rPr>
        <w:t xml:space="preserve">bility </w:t>
      </w:r>
      <w:r w:rsidR="00FF0FB3" w:rsidRPr="00C50FAE">
        <w:rPr>
          <w:color w:val="000000" w:themeColor="text1"/>
          <w:lang w:eastAsia="ko-KR"/>
        </w:rPr>
        <w:t xml:space="preserve">of </w:t>
      </w:r>
      <m:oMath>
        <m:sSub>
          <m:sSubPr>
            <m:ctrlPr>
              <w:rPr>
                <w:rFonts w:ascii="Cambria Math" w:eastAsia="MS Mincho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eastAsia="MS Mincho" w:hAnsi="Cambria Math"/>
            <w:color w:val="000000" w:themeColor="text1"/>
          </w:rPr>
          <m:t>A</m:t>
        </m:r>
        <m:sSub>
          <m:sSubPr>
            <m:ctrlPr>
              <w:rPr>
                <w:rFonts w:ascii="Cambria Math" w:eastAsia="MS Mincho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MS Mincho" w:hAnsi="Cambria Math"/>
                <w:color w:val="000000" w:themeColor="text1"/>
              </w:rPr>
              <m:t>2</m:t>
            </m:r>
          </m:sub>
        </m:sSub>
      </m:oMath>
      <w:r w:rsidR="00FF0FB3" w:rsidRPr="00C50FAE">
        <w:rPr>
          <w:rFonts w:eastAsia="MS Mincho"/>
          <w:color w:val="000000" w:themeColor="text1"/>
        </w:rPr>
        <w:t xml:space="preserve"> structural analysis in </w:t>
      </w:r>
      <w:r w:rsidR="0060264E" w:rsidRPr="00C50FAE">
        <w:rPr>
          <w:rFonts w:eastAsia="MS Mincho"/>
          <w:color w:val="000000" w:themeColor="text1"/>
        </w:rPr>
        <w:t xml:space="preserve">a </w:t>
      </w:r>
      <w:r w:rsidR="00FF0FB3" w:rsidRPr="00C50FAE">
        <w:rPr>
          <w:rFonts w:eastAsia="MS Mincho"/>
          <w:color w:val="000000" w:themeColor="text1"/>
        </w:rPr>
        <w:t xml:space="preserve">White-box Cryptography </w:t>
      </w:r>
      <w:r w:rsidR="00FF0FB3" w:rsidRPr="00C50FAE">
        <w:rPr>
          <w:color w:val="000000" w:themeColor="text1"/>
        </w:rPr>
        <w:t>environment.</w:t>
      </w:r>
    </w:p>
    <w:p w14:paraId="77A04E9D" w14:textId="2A7D929C" w:rsidR="008A55B5" w:rsidRDefault="0072064C">
      <w:pPr>
        <w:pStyle w:val="keywords"/>
        <w:rPr>
          <w:lang w:eastAsia="ko-KR"/>
        </w:rPr>
      </w:pPr>
      <w:r>
        <w:rPr>
          <w:rFonts w:eastAsia="MS Mincho"/>
        </w:rPr>
        <w:t>Keywords—</w:t>
      </w:r>
      <w:r w:rsidR="00AD628E" w:rsidRPr="00070458">
        <w:rPr>
          <w:rFonts w:ascii="맑은 고딕" w:hAnsi="맑은 고딕" w:hint="eastAsia"/>
          <w:lang w:eastAsia="ko-KR"/>
        </w:rPr>
        <w:t xml:space="preserve"> </w:t>
      </w:r>
      <w:r w:rsidR="00AD628E" w:rsidRPr="00AD628E">
        <w:rPr>
          <w:lang w:eastAsia="ko-KR"/>
        </w:rPr>
        <w:t xml:space="preserve">cryptography; </w:t>
      </w:r>
      <w:r w:rsidR="0040032F">
        <w:rPr>
          <w:rFonts w:eastAsia="MS Mincho"/>
        </w:rPr>
        <w:t>structur</w:t>
      </w:r>
      <w:r w:rsidR="00DD4961">
        <w:rPr>
          <w:rFonts w:eastAsia="MS Mincho"/>
        </w:rPr>
        <w:t>al</w:t>
      </w:r>
      <w:r w:rsidR="0040032F">
        <w:rPr>
          <w:rFonts w:eastAsia="MS Mincho"/>
        </w:rPr>
        <w:t xml:space="preserve"> </w:t>
      </w:r>
      <w:r w:rsidR="00AD628E" w:rsidRPr="00070458">
        <w:rPr>
          <w:lang w:eastAsia="ko-KR"/>
        </w:rPr>
        <w:t>analysis</w:t>
      </w:r>
      <w:r w:rsidR="008A55B5" w:rsidRPr="00AD628E">
        <w:rPr>
          <w:rFonts w:eastAsia="MS Mincho"/>
        </w:rPr>
        <w:t>;</w:t>
      </w:r>
      <w:r w:rsidR="008A55B5">
        <w:rPr>
          <w:rFonts w:eastAsia="MS Mincho"/>
        </w:rPr>
        <w:t xml:space="preserve"> </w:t>
      </w:r>
      <w:r w:rsidR="00AD628E" w:rsidRPr="00070458">
        <w:rPr>
          <w:lang w:eastAsia="ko-KR"/>
        </w:rPr>
        <w:t>SAS</w:t>
      </w:r>
      <w:r w:rsidR="00AD628E" w:rsidRPr="00AD628E">
        <w:rPr>
          <w:rFonts w:eastAsia="MS Mincho"/>
        </w:rPr>
        <w:t xml:space="preserve"> </w:t>
      </w:r>
      <w:r w:rsidR="00AD628E" w:rsidRPr="00070458">
        <w:rPr>
          <w:lang w:eastAsia="ko-KR"/>
        </w:rPr>
        <w:t>strcuture</w:t>
      </w:r>
      <w:r w:rsidR="0040032F">
        <w:rPr>
          <w:rFonts w:eastAsia="MS Mincho"/>
        </w:rPr>
        <w:t xml:space="preserve">; </w:t>
      </w:r>
      <w:r w:rsidR="00BB3368">
        <w:rPr>
          <w:rFonts w:eastAsia="MS Mincho"/>
        </w:rPr>
        <w:t>w</w:t>
      </w:r>
      <w:r w:rsidR="00070458" w:rsidRPr="00070458">
        <w:rPr>
          <w:lang w:eastAsia="ko-KR"/>
        </w:rPr>
        <w:t>hite</w:t>
      </w:r>
      <w:r w:rsidR="0040032F">
        <w:rPr>
          <w:lang w:eastAsia="ko-KR"/>
        </w:rPr>
        <w:t>-</w:t>
      </w:r>
      <w:r w:rsidR="00070458" w:rsidRPr="00070458">
        <w:rPr>
          <w:lang w:eastAsia="ko-KR"/>
        </w:rPr>
        <w:t>box</w:t>
      </w:r>
      <w:r w:rsidR="008A55B5">
        <w:rPr>
          <w:rFonts w:eastAsia="MS Mincho"/>
        </w:rPr>
        <w:t xml:space="preserve">; </w:t>
      </w:r>
      <w:r w:rsidR="00070458" w:rsidRPr="00070458">
        <w:rPr>
          <w:lang w:eastAsia="ko-KR"/>
        </w:rPr>
        <w:t>security</w:t>
      </w:r>
    </w:p>
    <w:p w14:paraId="529B5BB3" w14:textId="77777777" w:rsidR="00DB0D2B" w:rsidRPr="00DB0D2B" w:rsidRDefault="00DB0D2B">
      <w:pPr>
        <w:pStyle w:val="keywords"/>
        <w:rPr>
          <w:rFonts w:eastAsia="MS Mincho"/>
          <w:sz w:val="10"/>
          <w:szCs w:val="10"/>
        </w:rPr>
      </w:pPr>
    </w:p>
    <w:p w14:paraId="5BF4C1D0" w14:textId="77777777" w:rsidR="008A55B5" w:rsidRPr="00CD2948" w:rsidRDefault="00AD628E" w:rsidP="00CB1404">
      <w:pPr>
        <w:pStyle w:val="1"/>
        <w:rPr>
          <w:color w:val="000000" w:themeColor="text1"/>
        </w:rPr>
      </w:pPr>
      <w:r w:rsidRPr="00CD2948">
        <w:rPr>
          <w:color w:val="000000" w:themeColor="text1"/>
        </w:rPr>
        <w:t xml:space="preserve"> Introduction</w:t>
      </w:r>
    </w:p>
    <w:p w14:paraId="396A3BA9" w14:textId="34C48122" w:rsidR="0013796E" w:rsidRPr="00BC662D" w:rsidRDefault="00D30A31" w:rsidP="00B8039A">
      <w:pPr>
        <w:pStyle w:val="a3"/>
        <w:rPr>
          <w:rFonts w:eastAsia="맑은 고딕"/>
          <w:color w:val="000000" w:themeColor="text1"/>
          <w:spacing w:val="-2"/>
          <w:lang w:eastAsia="ko-KR"/>
        </w:rPr>
      </w:pPr>
      <w:r w:rsidRPr="00BC662D">
        <w:rPr>
          <w:rFonts w:eastAsia="맑은 고딕"/>
          <w:color w:val="000000" w:themeColor="text1"/>
          <w:spacing w:val="-2"/>
          <w:lang w:eastAsia="ko-KR"/>
        </w:rPr>
        <w:t>Structur</w:t>
      </w:r>
      <w:r w:rsidRPr="00BC662D">
        <w:rPr>
          <w:rFonts w:eastAsia="맑은 고딕" w:hint="eastAsia"/>
          <w:color w:val="000000" w:themeColor="text1"/>
          <w:spacing w:val="-2"/>
          <w:lang w:eastAsia="ko-KR"/>
        </w:rPr>
        <w:t>al</w:t>
      </w:r>
      <w:r w:rsidR="00F61A36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r w:rsidR="00504ABA" w:rsidRPr="00BC662D">
        <w:rPr>
          <w:rFonts w:eastAsia="맑은 고딕" w:hint="eastAsia"/>
          <w:color w:val="000000" w:themeColor="text1"/>
          <w:spacing w:val="-2"/>
          <w:lang w:eastAsia="ko-KR"/>
        </w:rPr>
        <w:t>analysis</w:t>
      </w:r>
      <w:r w:rsidR="00BB6638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r w:rsidR="00D21FCB" w:rsidRPr="00BC662D">
        <w:rPr>
          <w:rFonts w:eastAsia="맑은 고딕"/>
          <w:color w:val="000000" w:themeColor="text1"/>
          <w:spacing w:val="-2"/>
          <w:lang w:eastAsia="ko-KR"/>
        </w:rPr>
        <w:t xml:space="preserve">is the </w:t>
      </w:r>
      <w:r w:rsidR="00840597" w:rsidRPr="00BC662D">
        <w:rPr>
          <w:rFonts w:eastAsia="맑은 고딕" w:hint="eastAsia"/>
          <w:color w:val="000000" w:themeColor="text1"/>
          <w:spacing w:val="-2"/>
          <w:lang w:eastAsia="ko-KR"/>
        </w:rPr>
        <w:t>study</w:t>
      </w:r>
      <w:r w:rsidR="00840597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r w:rsidR="00D21FCB" w:rsidRPr="00BC662D">
        <w:rPr>
          <w:rFonts w:eastAsia="맑은 고딕"/>
          <w:color w:val="000000" w:themeColor="text1"/>
          <w:spacing w:val="-2"/>
          <w:lang w:eastAsia="ko-KR"/>
        </w:rPr>
        <w:t xml:space="preserve">of </w:t>
      </w:r>
      <w:r w:rsidR="00E03A50" w:rsidRPr="00BC662D">
        <w:rPr>
          <w:rFonts w:eastAsia="맑은 고딕" w:hint="eastAsia"/>
          <w:color w:val="000000" w:themeColor="text1"/>
          <w:spacing w:val="-2"/>
          <w:lang w:eastAsia="ko-KR"/>
        </w:rPr>
        <w:t>revealing</w:t>
      </w:r>
      <w:r w:rsidR="00E03A50" w:rsidRPr="00BC662D">
        <w:rPr>
          <w:rFonts w:eastAsia="맑은 고딕"/>
          <w:color w:val="000000" w:themeColor="text1"/>
          <w:spacing w:val="-2"/>
          <w:lang w:eastAsia="ko-KR"/>
        </w:rPr>
        <w:t xml:space="preserve"> internal components of a </w:t>
      </w:r>
      <w:r w:rsidR="009D6AE8" w:rsidRPr="00BC662D">
        <w:rPr>
          <w:rFonts w:eastAsia="맑은 고딕"/>
          <w:color w:val="000000" w:themeColor="text1"/>
          <w:spacing w:val="-2"/>
          <w:lang w:eastAsia="ko-KR"/>
        </w:rPr>
        <w:t>function</w:t>
      </w:r>
      <w:r w:rsidR="00E03A50" w:rsidRPr="00BC662D">
        <w:rPr>
          <w:rFonts w:eastAsia="맑은 고딕"/>
          <w:color w:val="000000" w:themeColor="text1"/>
          <w:spacing w:val="-2"/>
          <w:lang w:eastAsia="ko-KR"/>
        </w:rPr>
        <w:t xml:space="preserve"> provided by the structure and unknown component functions.</w:t>
      </w:r>
      <w:r w:rsidR="00D21FCB" w:rsidRPr="00BC662D">
        <w:rPr>
          <w:rFonts w:eastAsia="맑은 고딕"/>
          <w:color w:val="4472C4" w:themeColor="accent5"/>
          <w:spacing w:val="-2"/>
          <w:lang w:eastAsia="ko-KR"/>
        </w:rPr>
        <w:t xml:space="preserve"> </w:t>
      </w:r>
      <w:r w:rsidR="00BC4BC6" w:rsidRPr="00BC662D">
        <w:rPr>
          <w:rFonts w:eastAsia="맑은 고딕" w:hint="eastAsia"/>
          <w:color w:val="000000" w:themeColor="text1"/>
          <w:spacing w:val="-2"/>
          <w:lang w:eastAsia="ko-KR"/>
        </w:rPr>
        <w:t>In</w:t>
      </w:r>
      <w:r w:rsidR="00BC4BC6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r w:rsidR="00C85D79">
        <w:rPr>
          <w:rFonts w:eastAsia="맑은 고딕"/>
          <w:color w:val="000000" w:themeColor="text1"/>
          <w:spacing w:val="-2"/>
          <w:lang w:eastAsia="ko-KR"/>
        </w:rPr>
        <w:t>other</w:t>
      </w:r>
      <w:r w:rsidR="00BC4BC6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r w:rsidR="00BC4BC6" w:rsidRPr="00BC662D">
        <w:rPr>
          <w:rFonts w:eastAsia="맑은 고딕" w:hint="eastAsia"/>
          <w:color w:val="000000" w:themeColor="text1"/>
          <w:spacing w:val="-2"/>
          <w:lang w:eastAsia="ko-KR"/>
        </w:rPr>
        <w:t>words,</w:t>
      </w:r>
      <w:r w:rsidR="00BC4BC6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proofErr w:type="gramStart"/>
      <w:r w:rsidR="00C85D79">
        <w:rPr>
          <w:rFonts w:eastAsia="맑은 고딕"/>
          <w:color w:val="000000" w:themeColor="text1"/>
          <w:spacing w:val="-2"/>
          <w:lang w:eastAsia="ko-KR"/>
        </w:rPr>
        <w:t>A</w:t>
      </w:r>
      <w:proofErr w:type="gramEnd"/>
      <w:r w:rsidR="00C85D79">
        <w:rPr>
          <w:rFonts w:eastAsia="맑은 고딕"/>
          <w:color w:val="000000" w:themeColor="text1"/>
          <w:spacing w:val="-2"/>
          <w:lang w:eastAsia="ko-KR"/>
        </w:rPr>
        <w:t xml:space="preserve"> </w:t>
      </w:r>
      <w:r w:rsidR="00970F17" w:rsidRPr="00BC662D">
        <w:rPr>
          <w:rFonts w:eastAsia="맑은 고딕" w:hint="eastAsia"/>
          <w:color w:val="000000" w:themeColor="text1"/>
          <w:spacing w:val="-2"/>
          <w:lang w:eastAsia="ko-KR"/>
        </w:rPr>
        <w:t>given</w:t>
      </w:r>
      <w:r w:rsidR="00970F17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r w:rsidR="005270C8" w:rsidRPr="00BC662D">
        <w:rPr>
          <w:rFonts w:eastAsia="맑은 고딕"/>
          <w:color w:val="000000" w:themeColor="text1"/>
          <w:spacing w:val="-2"/>
          <w:lang w:eastAsia="ko-KR"/>
        </w:rPr>
        <w:t xml:space="preserve">cryptographic oracle </w:t>
      </w:r>
      <w:r w:rsidR="00970F17" w:rsidRPr="00BC662D">
        <w:rPr>
          <w:rFonts w:eastAsia="맑은 고딕" w:hint="eastAsia"/>
          <w:color w:val="000000" w:themeColor="text1"/>
          <w:spacing w:val="-2"/>
          <w:lang w:eastAsia="ko-KR"/>
        </w:rPr>
        <w:t>in</w:t>
      </w:r>
      <w:r w:rsidR="00970F17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r w:rsidR="005270C8" w:rsidRPr="00BC662D">
        <w:rPr>
          <w:rFonts w:eastAsia="맑은 고딕"/>
          <w:color w:val="000000" w:themeColor="text1"/>
          <w:spacing w:val="-2"/>
          <w:lang w:eastAsia="ko-KR"/>
        </w:rPr>
        <w:t xml:space="preserve">a block-box model can be viewed </w:t>
      </w:r>
      <w:r w:rsidR="00970F17" w:rsidRPr="00BC662D">
        <w:rPr>
          <w:rFonts w:eastAsia="맑은 고딕" w:hint="eastAsia"/>
          <w:color w:val="000000" w:themeColor="text1"/>
          <w:spacing w:val="-2"/>
          <w:lang w:eastAsia="ko-KR"/>
        </w:rPr>
        <w:t>only</w:t>
      </w:r>
      <w:r w:rsidR="00970F17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r w:rsidR="005270C8" w:rsidRPr="00BC662D">
        <w:rPr>
          <w:rFonts w:eastAsia="맑은 고딕"/>
          <w:color w:val="000000" w:themeColor="text1"/>
          <w:spacing w:val="-2"/>
          <w:lang w:eastAsia="ko-KR"/>
        </w:rPr>
        <w:t xml:space="preserve">in terms of </w:t>
      </w:r>
      <w:r w:rsidR="00970F17" w:rsidRPr="00BC662D">
        <w:rPr>
          <w:rFonts w:eastAsia="맑은 고딕" w:hint="eastAsia"/>
          <w:color w:val="000000" w:themeColor="text1"/>
          <w:spacing w:val="-2"/>
          <w:lang w:eastAsia="ko-KR"/>
        </w:rPr>
        <w:t>input/output</w:t>
      </w:r>
      <w:r w:rsidR="00970F17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r w:rsidR="005270C8" w:rsidRPr="00BC662D">
        <w:rPr>
          <w:rFonts w:eastAsia="맑은 고딕"/>
          <w:color w:val="000000" w:themeColor="text1"/>
          <w:spacing w:val="-2"/>
          <w:lang w:eastAsia="ko-KR"/>
        </w:rPr>
        <w:t xml:space="preserve">values without knowledge of internal functions. </w:t>
      </w:r>
      <w:r w:rsidR="00D44608" w:rsidRPr="00BC662D">
        <w:rPr>
          <w:rFonts w:eastAsia="맑은 고딕"/>
          <w:color w:val="000000" w:themeColor="text1"/>
          <w:spacing w:val="-2"/>
          <w:lang w:eastAsia="ko-KR"/>
        </w:rPr>
        <w:t xml:space="preserve">The </w:t>
      </w:r>
      <w:r w:rsidRPr="00BC662D">
        <w:rPr>
          <w:rFonts w:eastAsia="맑은 고딕"/>
          <w:color w:val="000000" w:themeColor="text1"/>
          <w:spacing w:val="-2"/>
          <w:lang w:eastAsia="ko-KR"/>
        </w:rPr>
        <w:t>structur</w:t>
      </w:r>
      <w:r w:rsidRPr="00BC662D">
        <w:rPr>
          <w:rFonts w:eastAsia="맑은 고딕" w:hint="eastAsia"/>
          <w:color w:val="000000" w:themeColor="text1"/>
          <w:spacing w:val="-2"/>
          <w:lang w:eastAsia="ko-KR"/>
        </w:rPr>
        <w:t>al</w:t>
      </w:r>
      <w:r w:rsidR="00D44608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r w:rsidR="00504ABA" w:rsidRPr="00BC662D">
        <w:rPr>
          <w:rFonts w:eastAsia="맑은 고딕" w:hint="eastAsia"/>
          <w:color w:val="000000" w:themeColor="text1"/>
          <w:spacing w:val="-2"/>
          <w:lang w:eastAsia="ko-KR"/>
        </w:rPr>
        <w:t>analysis</w:t>
      </w:r>
      <w:r w:rsidR="00504ABA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proofErr w:type="gramStart"/>
      <w:r w:rsidR="00BC662D" w:rsidRPr="00BC662D">
        <w:rPr>
          <w:rFonts w:eastAsia="맑은 고딕" w:hint="eastAsia"/>
          <w:color w:val="000000" w:themeColor="text1"/>
          <w:spacing w:val="-2"/>
          <w:lang w:eastAsia="ko-KR"/>
        </w:rPr>
        <w:t>is</w:t>
      </w:r>
      <w:r w:rsidR="00BC662D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r w:rsidR="00BC662D" w:rsidRPr="00BC662D">
        <w:rPr>
          <w:rFonts w:eastAsia="맑은 고딕" w:hint="eastAsia"/>
          <w:color w:val="000000" w:themeColor="text1"/>
          <w:spacing w:val="-2"/>
          <w:lang w:eastAsia="ko-KR"/>
        </w:rPr>
        <w:t>informally</w:t>
      </w:r>
      <w:r w:rsidR="00BC662D" w:rsidRPr="00BC662D">
        <w:rPr>
          <w:rFonts w:eastAsia="맑은 고딕"/>
          <w:color w:val="000000" w:themeColor="text1"/>
          <w:spacing w:val="-2"/>
          <w:lang w:eastAsia="ko-KR"/>
        </w:rPr>
        <w:t xml:space="preserve"> define</w:t>
      </w:r>
      <w:r w:rsidR="00BC662D" w:rsidRPr="00BC662D">
        <w:rPr>
          <w:rFonts w:eastAsia="맑은 고딕" w:hint="eastAsia"/>
          <w:color w:val="000000" w:themeColor="text1"/>
          <w:spacing w:val="-2"/>
          <w:lang w:eastAsia="ko-KR"/>
        </w:rPr>
        <w:t>d</w:t>
      </w:r>
      <w:proofErr w:type="gramEnd"/>
      <w:r w:rsidR="00BC662D" w:rsidRPr="00BC662D">
        <w:rPr>
          <w:rFonts w:eastAsia="맑은 고딕"/>
          <w:color w:val="000000" w:themeColor="text1"/>
          <w:spacing w:val="-2"/>
          <w:lang w:eastAsia="ko-KR"/>
        </w:rPr>
        <w:t xml:space="preserve"> </w:t>
      </w:r>
      <w:r w:rsidR="00BC662D" w:rsidRPr="00BC662D">
        <w:rPr>
          <w:rFonts w:eastAsia="맑은 고딕" w:hint="eastAsia"/>
          <w:color w:val="000000" w:themeColor="text1"/>
          <w:spacing w:val="-2"/>
          <w:lang w:eastAsia="ko-KR"/>
        </w:rPr>
        <w:t>as</w:t>
      </w:r>
      <w:r w:rsidR="00D44608" w:rsidRPr="00BC662D">
        <w:rPr>
          <w:rFonts w:eastAsia="맑은 고딕" w:hint="eastAsia"/>
          <w:color w:val="000000" w:themeColor="text1"/>
          <w:spacing w:val="-2"/>
          <w:lang w:eastAsia="ko-KR"/>
        </w:rPr>
        <w:t>:</w:t>
      </w:r>
    </w:p>
    <w:p w14:paraId="72FED3AB" w14:textId="0E77F8E1" w:rsidR="00A77F30" w:rsidRPr="001004D5" w:rsidRDefault="00B8039A" w:rsidP="00B8039A">
      <w:pPr>
        <w:pStyle w:val="bulletlist"/>
        <w:rPr>
          <w:rFonts w:eastAsiaTheme="minorEastAsia"/>
          <w:color w:val="000000" w:themeColor="text1"/>
          <w:spacing w:val="-4"/>
          <w:lang w:eastAsia="ko-KR"/>
        </w:rPr>
      </w:pPr>
      <w:r w:rsidRPr="001004D5">
        <w:rPr>
          <w:rFonts w:eastAsiaTheme="minorEastAsia"/>
          <w:i/>
          <w:color w:val="000000" w:themeColor="text1"/>
          <w:spacing w:val="-4"/>
          <w:lang w:eastAsia="ko-KR"/>
        </w:rPr>
        <w:t>Structur</w:t>
      </w:r>
      <w:r w:rsidR="00D30A31" w:rsidRPr="001004D5">
        <w:rPr>
          <w:rFonts w:eastAsiaTheme="minorEastAsia" w:hint="eastAsia"/>
          <w:i/>
          <w:color w:val="000000" w:themeColor="text1"/>
          <w:spacing w:val="-4"/>
          <w:lang w:eastAsia="ko-KR"/>
        </w:rPr>
        <w:t>al</w:t>
      </w:r>
      <w:r w:rsidRPr="001004D5">
        <w:rPr>
          <w:rFonts w:eastAsiaTheme="minorEastAsia"/>
          <w:i/>
          <w:color w:val="000000" w:themeColor="text1"/>
          <w:spacing w:val="-4"/>
          <w:lang w:eastAsia="ko-KR"/>
        </w:rPr>
        <w:t xml:space="preserve"> analysis</w:t>
      </w:r>
      <w:r w:rsidR="00827BCD">
        <w:rPr>
          <w:rFonts w:eastAsiaTheme="minorEastAsia" w:hint="eastAsia"/>
          <w:color w:val="000000" w:themeColor="text1"/>
          <w:spacing w:val="-4"/>
          <w:lang w:eastAsia="ko-KR"/>
        </w:rPr>
        <w:t>:</w:t>
      </w:r>
      <w:r w:rsidR="00827BCD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Pr="001004D5">
        <w:rPr>
          <w:color w:val="000000" w:themeColor="text1"/>
          <w:spacing w:val="-4"/>
        </w:rPr>
        <w:t xml:space="preserve">Given </w:t>
      </w:r>
      <w:r w:rsidR="00A24012" w:rsidRPr="001004D5">
        <w:rPr>
          <w:rFonts w:eastAsiaTheme="minorEastAsia"/>
          <w:color w:val="000000" w:themeColor="text1"/>
          <w:spacing w:val="-4"/>
          <w:lang w:eastAsia="ko-KR"/>
        </w:rPr>
        <w:t>an</w:t>
      </w:r>
      <w:r w:rsidR="00A24012" w:rsidRPr="001004D5">
        <w:rPr>
          <w:color w:val="000000" w:themeColor="text1"/>
          <w:spacing w:val="-4"/>
        </w:rPr>
        <w:t xml:space="preserve"> </w:t>
      </w:r>
      <w:r w:rsidRPr="001004D5">
        <w:rPr>
          <w:color w:val="000000" w:themeColor="text1"/>
          <w:spacing w:val="-4"/>
        </w:rPr>
        <w:t>encryption oracle</w:t>
      </w:r>
      <w:r w:rsidRPr="001004D5">
        <w:rPr>
          <w:rFonts w:eastAsiaTheme="minorEastAsia" w:hint="eastAsia"/>
          <w:color w:val="000000" w:themeColor="text1"/>
          <w:spacing w:val="-4"/>
          <w:lang w:eastAsia="ko-KR"/>
        </w:rPr>
        <w:t xml:space="preserve"> </w:t>
      </w:r>
      <m:oMath>
        <m:r>
          <w:rPr>
            <w:rFonts w:ascii="Cambria Math" w:hAnsi="Cambria Math"/>
            <w:color w:val="000000" w:themeColor="text1"/>
            <w:spacing w:val="-4"/>
          </w:rPr>
          <m:t>F</m:t>
        </m:r>
      </m:oMath>
      <w:r w:rsidRPr="001004D5">
        <w:rPr>
          <w:rFonts w:eastAsiaTheme="minorEastAsia" w:hint="eastAsia"/>
          <w:color w:val="000000" w:themeColor="text1"/>
          <w:spacing w:val="-4"/>
          <w:lang w:eastAsia="ko-KR"/>
        </w:rPr>
        <w:t xml:space="preserve"> and</w:t>
      </w:r>
      <w:r w:rsidRPr="001004D5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A24012" w:rsidRPr="001004D5">
        <w:rPr>
          <w:rFonts w:eastAsiaTheme="minorEastAsia"/>
          <w:color w:val="000000" w:themeColor="text1"/>
          <w:spacing w:val="-4"/>
          <w:lang w:eastAsia="ko-KR"/>
        </w:rPr>
        <w:t>its structure</w:t>
      </w:r>
      <w:r w:rsidRPr="001004D5">
        <w:rPr>
          <w:color w:val="000000" w:themeColor="text1"/>
          <w:spacing w:val="-4"/>
        </w:rPr>
        <w:t xml:space="preserve">, </w:t>
      </w:r>
      <w:r w:rsidR="00D41C22" w:rsidRPr="001004D5">
        <w:rPr>
          <w:color w:val="000000" w:themeColor="text1"/>
          <w:spacing w:val="-4"/>
        </w:rPr>
        <w:t xml:space="preserve">that is, </w:t>
      </w:r>
      <w:r w:rsidR="00285DBA">
        <w:rPr>
          <w:color w:val="000000" w:themeColor="text1"/>
          <w:spacing w:val="-4"/>
        </w:rPr>
        <w:t xml:space="preserve">the </w:t>
      </w:r>
      <w:r w:rsidR="000778A3" w:rsidRPr="001004D5">
        <w:rPr>
          <w:color w:val="000000" w:themeColor="text1"/>
          <w:spacing w:val="-4"/>
        </w:rPr>
        <w:t xml:space="preserve">assumption that the </w:t>
      </w:r>
      <w:r w:rsidR="004E2B4B" w:rsidRPr="001004D5">
        <w:rPr>
          <w:color w:val="000000" w:themeColor="text1"/>
          <w:spacing w:val="-4"/>
        </w:rPr>
        <w:t xml:space="preserve">structure </w:t>
      </w:r>
      <w:r w:rsidR="000778A3" w:rsidRPr="001004D5">
        <w:rPr>
          <w:color w:val="000000" w:themeColor="text1"/>
          <w:spacing w:val="-4"/>
        </w:rPr>
        <w:t xml:space="preserve">of the </w:t>
      </w:r>
      <w:r w:rsidR="004C598D" w:rsidRPr="001004D5">
        <w:rPr>
          <w:rFonts w:eastAsiaTheme="minorEastAsia" w:hint="eastAsia"/>
          <w:color w:val="000000" w:themeColor="text1"/>
          <w:spacing w:val="-4"/>
          <w:lang w:eastAsia="ko-KR"/>
        </w:rPr>
        <w:t xml:space="preserve">oracle </w:t>
      </w:r>
      <m:oMath>
        <m:r>
          <w:rPr>
            <w:rFonts w:ascii="Cambria Math" w:hAnsi="Cambria Math"/>
            <w:color w:val="000000" w:themeColor="text1"/>
            <w:spacing w:val="-4"/>
          </w:rPr>
          <m:t>F</m:t>
        </m:r>
      </m:oMath>
      <w:r w:rsidR="000778A3" w:rsidRPr="001004D5">
        <w:rPr>
          <w:rFonts w:eastAsiaTheme="minorEastAsia" w:hint="eastAsia"/>
          <w:color w:val="000000" w:themeColor="text1"/>
          <w:spacing w:val="-4"/>
          <w:lang w:eastAsia="ko-KR"/>
        </w:rPr>
        <w:t xml:space="preserve"> </w:t>
      </w:r>
      <w:proofErr w:type="gramStart"/>
      <w:r w:rsidR="000778A3" w:rsidRPr="001004D5">
        <w:rPr>
          <w:rFonts w:eastAsiaTheme="minorEastAsia" w:hint="eastAsia"/>
          <w:color w:val="000000" w:themeColor="text1"/>
          <w:spacing w:val="-4"/>
          <w:lang w:eastAsia="ko-KR"/>
        </w:rPr>
        <w:t>is known</w:t>
      </w:r>
      <w:proofErr w:type="gramEnd"/>
      <w:r w:rsidR="00381DB0" w:rsidRPr="001004D5">
        <w:rPr>
          <w:rFonts w:eastAsiaTheme="minorEastAsia"/>
          <w:color w:val="000000" w:themeColor="text1"/>
          <w:spacing w:val="-4"/>
          <w:lang w:eastAsia="ko-KR"/>
        </w:rPr>
        <w:t xml:space="preserve"> as illustrated in Fig</w:t>
      </w:r>
      <w:r w:rsidR="00B0302D">
        <w:rPr>
          <w:rFonts w:eastAsiaTheme="minorEastAsia"/>
          <w:color w:val="000000" w:themeColor="text1"/>
          <w:spacing w:val="-4"/>
          <w:lang w:eastAsia="ko-KR"/>
        </w:rPr>
        <w:t>. 1</w:t>
      </w:r>
      <w:r w:rsidR="000778A3" w:rsidRPr="001004D5">
        <w:rPr>
          <w:rFonts w:eastAsiaTheme="minorEastAsia" w:hint="eastAsia"/>
          <w:color w:val="000000" w:themeColor="text1"/>
          <w:spacing w:val="-4"/>
          <w:lang w:eastAsia="ko-KR"/>
        </w:rPr>
        <w:t xml:space="preserve">, </w:t>
      </w:r>
      <w:r w:rsidR="001004D5" w:rsidRPr="001004D5">
        <w:rPr>
          <w:rFonts w:eastAsiaTheme="minorEastAsia"/>
          <w:color w:val="000000" w:themeColor="text1"/>
          <w:spacing w:val="-4"/>
          <w:lang w:eastAsia="ko-KR"/>
        </w:rPr>
        <w:t>we define the structural analysis of</w:t>
      </w:r>
      <w:r w:rsidR="000C2E6A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m:oMath>
        <m:r>
          <w:rPr>
            <w:rFonts w:ascii="Cambria Math" w:hAnsi="Cambria Math"/>
            <w:color w:val="000000" w:themeColor="text1"/>
            <w:spacing w:val="-4"/>
          </w:rPr>
          <m:t>F</m:t>
        </m:r>
      </m:oMath>
      <w:r w:rsidR="001004D5" w:rsidRPr="001004D5">
        <w:rPr>
          <w:rFonts w:eastAsiaTheme="minorEastAsia"/>
          <w:color w:val="000000" w:themeColor="text1"/>
          <w:spacing w:val="-4"/>
          <w:lang w:eastAsia="ko-KR"/>
        </w:rPr>
        <w:t xml:space="preserve"> by the analysis to find an equivalent oracle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pacing w:val="-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pacing w:val="-4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pacing w:val="-4"/>
              </w:rPr>
              <m:t>*</m:t>
            </m:r>
          </m:sup>
        </m:sSup>
      </m:oMath>
      <w:r w:rsidR="00A84896" w:rsidRPr="001004D5">
        <w:rPr>
          <w:rFonts w:eastAsiaTheme="minorEastAsia" w:hint="eastAsia"/>
          <w:color w:val="000000" w:themeColor="text1"/>
          <w:spacing w:val="-4"/>
          <w:lang w:eastAsia="ko-KR"/>
        </w:rPr>
        <w:t xml:space="preserve"> </w:t>
      </w:r>
      <w:r w:rsidR="001004D5" w:rsidRPr="001004D5">
        <w:rPr>
          <w:rFonts w:eastAsiaTheme="minorEastAsia"/>
          <w:color w:val="000000" w:themeColor="text1"/>
          <w:spacing w:val="-4"/>
          <w:lang w:eastAsia="ko-KR"/>
        </w:rPr>
        <w:t xml:space="preserve">by revealing all internal components </w:t>
      </w:r>
      <w:r w:rsidR="00F67F34">
        <w:rPr>
          <w:rFonts w:eastAsiaTheme="minorEastAsia"/>
          <w:color w:val="000000" w:themeColor="text1"/>
          <w:spacing w:val="-4"/>
          <w:lang w:eastAsia="ko-KR"/>
        </w:rPr>
        <w:t xml:space="preserve">of </w:t>
      </w:r>
      <w:r w:rsidR="00F67F34">
        <w:rPr>
          <w:rFonts w:eastAsiaTheme="minorEastAsia" w:hint="eastAsia"/>
          <w:color w:val="000000" w:themeColor="text1"/>
          <w:spacing w:val="-4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pacing w:val="-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pacing w:val="-4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pacing w:val="-4"/>
              </w:rPr>
              <m:t>*</m:t>
            </m:r>
          </m:sup>
        </m:sSup>
      </m:oMath>
      <w:r w:rsidR="00F67F34">
        <w:rPr>
          <w:rFonts w:eastAsiaTheme="minorEastAsia" w:hint="eastAsia"/>
          <w:color w:val="000000" w:themeColor="text1"/>
          <w:spacing w:val="-4"/>
          <w:lang w:eastAsia="ko-KR"/>
        </w:rPr>
        <w:t xml:space="preserve"> </w:t>
      </w:r>
      <w:r w:rsidR="001004D5" w:rsidRPr="001004D5">
        <w:rPr>
          <w:rFonts w:eastAsiaTheme="minorEastAsia"/>
          <w:color w:val="000000" w:themeColor="text1"/>
          <w:spacing w:val="-4"/>
          <w:lang w:eastAsia="ko-KR"/>
        </w:rPr>
        <w:t>explicitly</w:t>
      </w:r>
      <w:r w:rsidR="001C0476" w:rsidRPr="001004D5">
        <w:rPr>
          <w:rFonts w:eastAsiaTheme="minorEastAsia"/>
          <w:color w:val="000000" w:themeColor="text1"/>
          <w:spacing w:val="-4"/>
          <w:lang w:eastAsia="ko-KR"/>
        </w:rPr>
        <w:t>.</w:t>
      </w:r>
    </w:p>
    <w:p w14:paraId="58EE8092" w14:textId="44647D47" w:rsidR="000E0F43" w:rsidRPr="002075C4" w:rsidRDefault="00E03A50" w:rsidP="002075C4">
      <w:pPr>
        <w:pStyle w:val="a3"/>
        <w:rPr>
          <w:rFonts w:eastAsia="맑은 고딕"/>
          <w:color w:val="000000" w:themeColor="text1"/>
          <w:lang w:eastAsia="ko-KR"/>
        </w:rPr>
      </w:pPr>
      <w:r w:rsidRPr="00590B7A">
        <w:rPr>
          <w:rFonts w:eastAsia="맑은 고딕"/>
          <w:color w:val="000000" w:themeColor="text1"/>
          <w:lang w:eastAsia="ko-KR"/>
        </w:rPr>
        <w:t xml:space="preserve">When a function is used as a building block of a cryptographic algorithm, </w:t>
      </w:r>
      <w:r w:rsidR="00C96C8D" w:rsidRPr="00590B7A">
        <w:rPr>
          <w:rFonts w:eastAsia="맑은 고딕"/>
          <w:color w:val="000000" w:themeColor="text1"/>
          <w:lang w:eastAsia="ko-KR"/>
        </w:rPr>
        <w:t xml:space="preserve">it </w:t>
      </w:r>
      <w:r w:rsidRPr="00590B7A">
        <w:rPr>
          <w:rFonts w:eastAsia="맑은 고딕" w:hint="eastAsia"/>
          <w:color w:val="000000" w:themeColor="text1"/>
          <w:lang w:eastAsia="ko-KR"/>
        </w:rPr>
        <w:t>may</w:t>
      </w:r>
      <w:r w:rsidRPr="00590B7A">
        <w:rPr>
          <w:rFonts w:eastAsia="맑은 고딕"/>
          <w:color w:val="000000" w:themeColor="text1"/>
          <w:lang w:eastAsia="ko-KR"/>
        </w:rPr>
        <w:t xml:space="preserve"> </w:t>
      </w:r>
      <w:r w:rsidRPr="00590B7A">
        <w:rPr>
          <w:rFonts w:eastAsia="맑은 고딕" w:hint="eastAsia"/>
          <w:color w:val="000000" w:themeColor="text1"/>
          <w:lang w:eastAsia="ko-KR"/>
        </w:rPr>
        <w:t>include</w:t>
      </w:r>
      <w:r w:rsidRPr="00590B7A">
        <w:rPr>
          <w:rFonts w:eastAsia="맑은 고딕"/>
          <w:color w:val="000000" w:themeColor="text1"/>
          <w:lang w:eastAsia="ko-KR"/>
        </w:rPr>
        <w:t xml:space="preserve"> </w:t>
      </w:r>
      <w:r w:rsidRPr="00590B7A">
        <w:rPr>
          <w:rFonts w:eastAsia="맑은 고딕" w:hint="eastAsia"/>
          <w:color w:val="000000" w:themeColor="text1"/>
          <w:lang w:eastAsia="ko-KR"/>
        </w:rPr>
        <w:t>subfunctions</w:t>
      </w:r>
      <w:r w:rsidRPr="00590B7A">
        <w:rPr>
          <w:rFonts w:eastAsia="맑은 고딕"/>
          <w:color w:val="000000" w:themeColor="text1"/>
          <w:lang w:eastAsia="ko-KR"/>
        </w:rPr>
        <w:t xml:space="preserve"> </w:t>
      </w:r>
      <w:r w:rsidRPr="00590B7A">
        <w:rPr>
          <w:rFonts w:eastAsia="맑은 고딕" w:hint="eastAsia"/>
          <w:color w:val="000000" w:themeColor="text1"/>
          <w:lang w:eastAsia="ko-KR"/>
        </w:rPr>
        <w:t>that</w:t>
      </w:r>
      <w:r w:rsidRPr="00590B7A">
        <w:rPr>
          <w:rFonts w:eastAsia="맑은 고딕"/>
          <w:color w:val="000000" w:themeColor="text1"/>
          <w:lang w:eastAsia="ko-KR"/>
        </w:rPr>
        <w:t xml:space="preserve"> </w:t>
      </w:r>
      <w:r w:rsidRPr="00590B7A">
        <w:rPr>
          <w:rFonts w:eastAsia="맑은 고딕" w:hint="eastAsia"/>
          <w:color w:val="000000" w:themeColor="text1"/>
          <w:lang w:eastAsia="ko-KR"/>
        </w:rPr>
        <w:t>are</w:t>
      </w:r>
      <w:r w:rsidRPr="00590B7A">
        <w:rPr>
          <w:rFonts w:eastAsia="맑은 고딕"/>
          <w:color w:val="000000" w:themeColor="text1"/>
          <w:lang w:eastAsia="ko-KR"/>
        </w:rPr>
        <w:t xml:space="preserve"> </w:t>
      </w:r>
      <w:r w:rsidRPr="00590B7A">
        <w:rPr>
          <w:rFonts w:eastAsia="맑은 고딕" w:hint="eastAsia"/>
          <w:color w:val="000000" w:themeColor="text1"/>
          <w:lang w:eastAsia="ko-KR"/>
        </w:rPr>
        <w:t>key</w:t>
      </w:r>
      <w:r w:rsidR="00590B7A">
        <w:rPr>
          <w:rFonts w:eastAsia="맑은 고딕" w:hint="eastAsia"/>
          <w:color w:val="000000" w:themeColor="text1"/>
          <w:lang w:eastAsia="ko-KR"/>
        </w:rPr>
        <w:t>-</w:t>
      </w:r>
      <w:r w:rsidRPr="00590B7A">
        <w:rPr>
          <w:rFonts w:eastAsia="맑은 고딕" w:hint="eastAsia"/>
          <w:color w:val="000000" w:themeColor="text1"/>
          <w:lang w:eastAsia="ko-KR"/>
        </w:rPr>
        <w:t>dependent</w:t>
      </w:r>
      <w:r w:rsidRPr="00590B7A">
        <w:rPr>
          <w:rFonts w:eastAsia="맑은 고딕"/>
          <w:color w:val="000000" w:themeColor="text1"/>
          <w:lang w:eastAsia="ko-KR"/>
        </w:rPr>
        <w:t xml:space="preserve"> </w:t>
      </w:r>
      <w:r w:rsidRPr="00590B7A">
        <w:rPr>
          <w:rFonts w:eastAsia="맑은 고딕" w:hint="eastAsia"/>
          <w:color w:val="000000" w:themeColor="text1"/>
          <w:lang w:eastAsia="ko-KR"/>
        </w:rPr>
        <w:t>or</w:t>
      </w:r>
      <w:r w:rsidRPr="00590B7A">
        <w:rPr>
          <w:rFonts w:eastAsia="맑은 고딕"/>
          <w:color w:val="000000" w:themeColor="text1"/>
          <w:lang w:eastAsia="ko-KR"/>
        </w:rPr>
        <w:t xml:space="preserve"> </w:t>
      </w:r>
      <w:r w:rsidR="00352EA4">
        <w:rPr>
          <w:rFonts w:eastAsia="맑은 고딕"/>
          <w:color w:val="000000" w:themeColor="text1"/>
          <w:lang w:eastAsia="ko-KR"/>
        </w:rPr>
        <w:t xml:space="preserve">protected </w:t>
      </w:r>
      <w:r w:rsidRPr="00590B7A">
        <w:rPr>
          <w:rFonts w:eastAsia="맑은 고딕" w:hint="eastAsia"/>
          <w:color w:val="000000" w:themeColor="text1"/>
          <w:lang w:eastAsia="ko-KR"/>
        </w:rPr>
        <w:t>secret</w:t>
      </w:r>
      <w:r w:rsidRPr="00590B7A">
        <w:rPr>
          <w:rFonts w:eastAsia="맑은 고딕"/>
          <w:color w:val="000000" w:themeColor="text1"/>
          <w:lang w:eastAsia="ko-KR"/>
        </w:rPr>
        <w:t xml:space="preserve"> </w:t>
      </w:r>
      <w:r w:rsidR="00352EA4">
        <w:rPr>
          <w:rFonts w:eastAsia="맑은 고딕"/>
          <w:color w:val="000000" w:themeColor="text1"/>
          <w:lang w:eastAsia="ko-KR"/>
        </w:rPr>
        <w:t xml:space="preserve">components </w:t>
      </w:r>
      <w:r w:rsidRPr="00590B7A">
        <w:rPr>
          <w:rFonts w:eastAsia="맑은 고딕" w:hint="eastAsia"/>
          <w:color w:val="000000" w:themeColor="text1"/>
          <w:lang w:eastAsia="ko-KR"/>
        </w:rPr>
        <w:t>during</w:t>
      </w:r>
      <w:r w:rsidRPr="00590B7A">
        <w:rPr>
          <w:rFonts w:eastAsia="맑은 고딕"/>
          <w:color w:val="000000" w:themeColor="text1"/>
          <w:lang w:eastAsia="ko-KR"/>
        </w:rPr>
        <w:t xml:space="preserve"> </w:t>
      </w:r>
      <w:r w:rsidRPr="00590B7A">
        <w:rPr>
          <w:rFonts w:eastAsia="맑은 고딕" w:hint="eastAsia"/>
          <w:color w:val="000000" w:themeColor="text1"/>
          <w:lang w:eastAsia="ko-KR"/>
        </w:rPr>
        <w:t>the</w:t>
      </w:r>
      <w:r w:rsidRPr="00590B7A">
        <w:rPr>
          <w:rFonts w:eastAsia="맑은 고딕"/>
          <w:color w:val="000000" w:themeColor="text1"/>
          <w:lang w:eastAsia="ko-KR"/>
        </w:rPr>
        <w:t xml:space="preserve"> </w:t>
      </w:r>
      <w:r w:rsidRPr="00590B7A">
        <w:rPr>
          <w:rFonts w:eastAsia="맑은 고딕" w:hint="eastAsia"/>
          <w:color w:val="000000" w:themeColor="text1"/>
          <w:lang w:eastAsia="ko-KR"/>
        </w:rPr>
        <w:t>cipher</w:t>
      </w:r>
      <w:r w:rsidRPr="00590B7A">
        <w:rPr>
          <w:rFonts w:eastAsia="맑은 고딕"/>
          <w:color w:val="000000" w:themeColor="text1"/>
          <w:lang w:eastAsia="ko-KR"/>
        </w:rPr>
        <w:t xml:space="preserve"> </w:t>
      </w:r>
      <w:r w:rsidRPr="00590B7A">
        <w:rPr>
          <w:rFonts w:eastAsia="맑은 고딕" w:hint="eastAsia"/>
          <w:color w:val="000000" w:themeColor="text1"/>
          <w:lang w:eastAsia="ko-KR"/>
        </w:rPr>
        <w:t>operation</w:t>
      </w:r>
      <w:r w:rsidR="0022229E" w:rsidRPr="00965EDC">
        <w:rPr>
          <w:rFonts w:eastAsia="맑은 고딕" w:hint="eastAsia"/>
          <w:color w:val="000000" w:themeColor="text1"/>
          <w:lang w:eastAsia="ko-KR"/>
        </w:rPr>
        <w:t>.</w:t>
      </w:r>
      <w:r w:rsidR="00C06CA3">
        <w:rPr>
          <w:rFonts w:eastAsia="맑은 고딕"/>
          <w:color w:val="000000" w:themeColor="text1"/>
          <w:lang w:eastAsia="ko-KR"/>
        </w:rPr>
        <w:t xml:space="preserve"> </w:t>
      </w:r>
      <w:r w:rsidR="006656B0">
        <w:rPr>
          <w:rFonts w:eastAsia="맑은 고딕"/>
          <w:color w:val="000000" w:themeColor="text1"/>
          <w:lang w:eastAsia="ko-KR"/>
        </w:rPr>
        <w:t>For m</w:t>
      </w:r>
      <w:r>
        <w:rPr>
          <w:rFonts w:eastAsia="맑은 고딕" w:hint="eastAsia"/>
          <w:color w:val="000000" w:themeColor="text1"/>
          <w:lang w:eastAsia="ko-KR"/>
        </w:rPr>
        <w:t>ore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than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two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decades,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cryptographic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study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on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the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structural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analysis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has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been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developed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particularly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on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the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layered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structure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which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alternates</w:t>
      </w:r>
      <w:r>
        <w:rPr>
          <w:rFonts w:eastAsia="맑은 고딕"/>
          <w:color w:val="000000" w:themeColor="text1"/>
          <w:lang w:eastAsia="ko-KR"/>
        </w:rPr>
        <w:t xml:space="preserve"> </w:t>
      </w:r>
      <w:proofErr w:type="gramStart"/>
      <w:r>
        <w:rPr>
          <w:rFonts w:eastAsia="맑은 고딕" w:hint="eastAsia"/>
          <w:color w:val="000000" w:themeColor="text1"/>
          <w:lang w:eastAsia="ko-KR"/>
        </w:rPr>
        <w:t>S(</w:t>
      </w:r>
      <w:proofErr w:type="gramEnd"/>
      <w:r w:rsidRPr="00E41CC8">
        <w:rPr>
          <w:rFonts w:eastAsia="맑은 고딕" w:hint="eastAsia"/>
          <w:color w:val="000000" w:themeColor="text1"/>
          <w:lang w:eastAsia="ko-KR"/>
        </w:rPr>
        <w:t>nonlinear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Substitution)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and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A(Affine</w:t>
      </w:r>
      <w:r>
        <w:rPr>
          <w:rFonts w:eastAsia="맑은 고딕"/>
          <w:color w:val="000000" w:themeColor="text1"/>
          <w:lang w:eastAsia="ko-KR"/>
        </w:rPr>
        <w:t xml:space="preserve"> </w:t>
      </w:r>
      <w:r w:rsidRPr="007E2160">
        <w:rPr>
          <w:rFonts w:eastAsia="맑은 고딕" w:hint="eastAsia"/>
          <w:color w:val="000000" w:themeColor="text1"/>
          <w:lang w:eastAsia="ko-KR"/>
        </w:rPr>
        <w:t>or</w:t>
      </w:r>
      <w:r w:rsidRPr="007E2160">
        <w:rPr>
          <w:rFonts w:eastAsia="맑은 고딕"/>
          <w:color w:val="000000" w:themeColor="text1"/>
          <w:lang w:eastAsia="ko-KR"/>
        </w:rPr>
        <w:t xml:space="preserve"> </w:t>
      </w:r>
      <w:r w:rsidRPr="007E2160">
        <w:rPr>
          <w:rFonts w:eastAsia="맑은 고딕" w:hint="eastAsia"/>
          <w:color w:val="000000" w:themeColor="text1"/>
          <w:lang w:eastAsia="ko-KR"/>
        </w:rPr>
        <w:t>linear</w:t>
      </w:r>
      <w:r>
        <w:rPr>
          <w:rFonts w:eastAsia="맑은 고딕" w:hint="eastAsia"/>
          <w:color w:val="000000" w:themeColor="text1"/>
          <w:lang w:eastAsia="ko-KR"/>
        </w:rPr>
        <w:t>)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layers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such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as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SAS,</w:t>
      </w:r>
      <w:r>
        <w:rPr>
          <w:rFonts w:eastAsia="맑은 고딕"/>
          <w:color w:val="000000" w:themeColor="text1"/>
          <w:lang w:eastAsia="ko-KR"/>
        </w:rPr>
        <w:t xml:space="preserve"> </w:t>
      </w:r>
      <w:r w:rsidR="00F161DF">
        <w:rPr>
          <w:rFonts w:eastAsia="맑은 고딕"/>
          <w:color w:val="000000" w:themeColor="text1"/>
          <w:lang w:eastAsia="ko-KR"/>
        </w:rPr>
        <w:t>ASASA</w:t>
      </w:r>
      <w:r>
        <w:rPr>
          <w:rFonts w:eastAsia="맑은 고딕" w:hint="eastAsia"/>
          <w:color w:val="000000" w:themeColor="text1"/>
          <w:lang w:eastAsia="ko-KR"/>
        </w:rPr>
        <w:t>,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and</w:t>
      </w:r>
      <w:r>
        <w:rPr>
          <w:rFonts w:eastAsia="맑은 고딕"/>
          <w:color w:val="000000" w:themeColor="text1"/>
          <w:lang w:eastAsia="ko-KR"/>
        </w:rPr>
        <w:t xml:space="preserve"> </w:t>
      </w:r>
      <w:r w:rsidR="00F161DF">
        <w:rPr>
          <w:rFonts w:eastAsia="맑은 고딕" w:hint="eastAsia"/>
          <w:color w:val="000000" w:themeColor="text1"/>
          <w:lang w:eastAsia="ko-KR"/>
        </w:rPr>
        <w:t>SASAS</w:t>
      </w:r>
      <w:r>
        <w:rPr>
          <w:rFonts w:eastAsia="맑은 고딕" w:hint="eastAsia"/>
          <w:color w:val="000000" w:themeColor="text1"/>
          <w:lang w:eastAsia="ko-KR"/>
        </w:rPr>
        <w:t>.</w:t>
      </w:r>
      <w:r w:rsidR="00C4351D">
        <w:rPr>
          <w:rFonts w:eastAsia="맑은 고딕"/>
          <w:color w:val="000000" w:themeColor="text1"/>
          <w:lang w:eastAsia="ko-KR"/>
        </w:rPr>
        <w:t xml:space="preserve"> </w:t>
      </w:r>
      <w:r w:rsidR="00C4351D" w:rsidRPr="000E0F43">
        <w:rPr>
          <w:rFonts w:eastAsia="맑은 고딕" w:hint="eastAsia"/>
          <w:color w:val="000000" w:themeColor="text1"/>
          <w:lang w:eastAsia="ko-KR"/>
        </w:rPr>
        <w:t>These</w:t>
      </w:r>
      <w:r w:rsidR="00C4351D" w:rsidRPr="000E0F43">
        <w:rPr>
          <w:rFonts w:eastAsia="맑은 고딕"/>
          <w:color w:val="000000" w:themeColor="text1"/>
          <w:lang w:eastAsia="ko-KR"/>
        </w:rPr>
        <w:t xml:space="preserve"> </w:t>
      </w:r>
      <w:r w:rsidR="00C4351D" w:rsidRPr="000E0F43">
        <w:rPr>
          <w:rFonts w:eastAsia="맑은 고딕" w:hint="eastAsia"/>
          <w:color w:val="000000" w:themeColor="text1"/>
          <w:lang w:eastAsia="ko-KR"/>
        </w:rPr>
        <w:t>structures</w:t>
      </w:r>
      <w:r w:rsidR="00C4351D" w:rsidRPr="000E0F43">
        <w:rPr>
          <w:rFonts w:eastAsia="맑은 고딕"/>
          <w:color w:val="000000" w:themeColor="text1"/>
          <w:lang w:eastAsia="ko-KR"/>
        </w:rPr>
        <w:t xml:space="preserve"> </w:t>
      </w:r>
      <w:proofErr w:type="gramStart"/>
      <w:r w:rsidR="00C4351D" w:rsidRPr="000E0F43">
        <w:rPr>
          <w:rFonts w:eastAsia="맑은 고딕" w:hint="eastAsia"/>
          <w:color w:val="000000" w:themeColor="text1"/>
          <w:lang w:eastAsia="ko-KR"/>
        </w:rPr>
        <w:t>are</w:t>
      </w:r>
      <w:r w:rsidR="00C4351D" w:rsidRPr="000E0F43">
        <w:rPr>
          <w:rFonts w:eastAsia="맑은 고딕"/>
          <w:color w:val="000000" w:themeColor="text1"/>
          <w:lang w:eastAsia="ko-KR"/>
        </w:rPr>
        <w:t xml:space="preserve"> </w:t>
      </w:r>
      <w:r w:rsidR="00C4351D" w:rsidRPr="000E0F43">
        <w:rPr>
          <w:rFonts w:eastAsia="맑은 고딕" w:hint="eastAsia"/>
          <w:color w:val="000000" w:themeColor="text1"/>
          <w:lang w:eastAsia="ko-KR"/>
        </w:rPr>
        <w:t>shown</w:t>
      </w:r>
      <w:proofErr w:type="gramEnd"/>
      <w:r w:rsidR="00C4351D" w:rsidRPr="000E0F43">
        <w:rPr>
          <w:rFonts w:eastAsia="맑은 고딕"/>
          <w:color w:val="000000" w:themeColor="text1"/>
          <w:lang w:eastAsia="ko-KR"/>
        </w:rPr>
        <w:t xml:space="preserve"> </w:t>
      </w:r>
      <w:r w:rsidR="00C4351D" w:rsidRPr="000E0F43">
        <w:rPr>
          <w:rFonts w:eastAsia="맑은 고딕" w:hint="eastAsia"/>
          <w:color w:val="000000" w:themeColor="text1"/>
          <w:lang w:eastAsia="ko-KR"/>
        </w:rPr>
        <w:t>in</w:t>
      </w:r>
      <w:r w:rsidR="00C4351D" w:rsidRPr="000E0F43">
        <w:rPr>
          <w:rFonts w:eastAsia="맑은 고딕"/>
          <w:color w:val="000000" w:themeColor="text1"/>
          <w:lang w:eastAsia="ko-KR"/>
        </w:rPr>
        <w:t xml:space="preserve"> </w:t>
      </w:r>
      <w:r w:rsidR="00C4351D" w:rsidRPr="000E0F43">
        <w:rPr>
          <w:rFonts w:eastAsia="맑은 고딕" w:hint="eastAsia"/>
          <w:color w:val="000000" w:themeColor="text1"/>
          <w:lang w:eastAsia="ko-KR"/>
        </w:rPr>
        <w:t>Fig</w:t>
      </w:r>
      <w:r w:rsidR="00B0302D">
        <w:rPr>
          <w:rFonts w:eastAsia="맑은 고딕" w:hint="eastAsia"/>
          <w:color w:val="000000" w:themeColor="text1"/>
          <w:lang w:eastAsia="ko-KR"/>
        </w:rPr>
        <w:t>.</w:t>
      </w:r>
      <w:r w:rsidR="00C4351D" w:rsidRPr="000E0F43">
        <w:rPr>
          <w:rFonts w:eastAsia="맑은 고딕"/>
          <w:color w:val="000000" w:themeColor="text1"/>
          <w:lang w:eastAsia="ko-KR"/>
        </w:rPr>
        <w:t xml:space="preserve"> </w:t>
      </w:r>
      <w:r w:rsidR="00C4351D" w:rsidRPr="000E0F43">
        <w:rPr>
          <w:rFonts w:eastAsia="맑은 고딕" w:hint="eastAsia"/>
          <w:color w:val="000000" w:themeColor="text1"/>
          <w:lang w:eastAsia="ko-KR"/>
        </w:rPr>
        <w:t>1</w:t>
      </w:r>
      <w:r w:rsidR="00C4351D" w:rsidRPr="00C4351D">
        <w:rPr>
          <w:rFonts w:eastAsia="맑은 고딕" w:hint="eastAsia"/>
          <w:color w:val="4472C4" w:themeColor="accent5"/>
          <w:lang w:eastAsia="ko-KR"/>
        </w:rPr>
        <w:t>.</w:t>
      </w:r>
      <w:r w:rsidRPr="00C4351D">
        <w:rPr>
          <w:rFonts w:eastAsia="맑은 고딕"/>
          <w:color w:val="4472C4" w:themeColor="accent5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S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layer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consists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of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nonlinear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S</w:t>
      </w:r>
      <w:r w:rsidR="000E06C3">
        <w:rPr>
          <w:rFonts w:eastAsia="맑은 고딕" w:hint="eastAsia"/>
          <w:color w:val="000000" w:themeColor="text1"/>
          <w:lang w:eastAsia="ko-KR"/>
        </w:rPr>
        <w:t>-</w:t>
      </w:r>
      <w:r>
        <w:rPr>
          <w:rFonts w:eastAsia="맑은 고딕" w:hint="eastAsia"/>
          <w:color w:val="000000" w:themeColor="text1"/>
          <w:lang w:eastAsia="ko-KR"/>
        </w:rPr>
        <w:t>boxes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in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parallel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and</w:t>
      </w:r>
      <w:r>
        <w:rPr>
          <w:rFonts w:eastAsia="맑은 고딕"/>
          <w:color w:val="000000" w:themeColor="text1"/>
          <w:lang w:eastAsia="ko-KR"/>
        </w:rPr>
        <w:t xml:space="preserve"> </w:t>
      </w:r>
      <w:r w:rsidR="003123B5">
        <w:rPr>
          <w:rFonts w:eastAsia="맑은 고딕" w:hint="eastAsia"/>
          <w:color w:val="000000" w:themeColor="text1"/>
          <w:lang w:eastAsia="ko-KR"/>
        </w:rPr>
        <w:t>A</w:t>
      </w:r>
      <w:r w:rsidR="003123B5">
        <w:rPr>
          <w:rFonts w:eastAsia="맑은 고딕"/>
          <w:color w:val="000000" w:themeColor="text1"/>
          <w:lang w:eastAsia="ko-KR"/>
        </w:rPr>
        <w:t xml:space="preserve"> </w:t>
      </w:r>
      <w:r w:rsidR="003123B5">
        <w:rPr>
          <w:rFonts w:eastAsia="맑은 고딕" w:hint="eastAsia"/>
          <w:color w:val="000000" w:themeColor="text1"/>
          <w:lang w:eastAsia="ko-KR"/>
        </w:rPr>
        <w:t>layer</w:t>
      </w:r>
      <w:r w:rsidR="003123B5">
        <w:rPr>
          <w:rFonts w:eastAsia="맑은 고딕"/>
          <w:color w:val="000000" w:themeColor="text1"/>
          <w:lang w:eastAsia="ko-KR"/>
        </w:rPr>
        <w:t xml:space="preserve"> </w:t>
      </w:r>
      <w:r w:rsidR="008E4556">
        <w:rPr>
          <w:rFonts w:eastAsia="맑은 고딕"/>
          <w:color w:val="000000" w:themeColor="text1"/>
          <w:lang w:eastAsia="ko-KR"/>
        </w:rPr>
        <w:t>represents</w:t>
      </w:r>
      <w:r w:rsidR="003123B5">
        <w:rPr>
          <w:rFonts w:eastAsia="맑은 고딕"/>
          <w:color w:val="000000" w:themeColor="text1"/>
          <w:lang w:eastAsia="ko-KR"/>
        </w:rPr>
        <w:t xml:space="preserve"> </w:t>
      </w:r>
      <w:r w:rsidR="003123B5">
        <w:rPr>
          <w:rFonts w:eastAsia="맑은 고딕" w:hint="eastAsia"/>
          <w:color w:val="000000" w:themeColor="text1"/>
          <w:lang w:eastAsia="ko-KR"/>
        </w:rPr>
        <w:t>a</w:t>
      </w:r>
      <w:r w:rsidR="003123B5">
        <w:rPr>
          <w:rFonts w:eastAsia="맑은 고딕"/>
          <w:color w:val="000000" w:themeColor="text1"/>
          <w:lang w:eastAsia="ko-KR"/>
        </w:rPr>
        <w:t xml:space="preserve"> </w:t>
      </w:r>
      <w:r w:rsidR="003123B5">
        <w:rPr>
          <w:rFonts w:eastAsia="맑은 고딕" w:hint="eastAsia"/>
          <w:color w:val="000000" w:themeColor="text1"/>
          <w:lang w:eastAsia="ko-KR"/>
        </w:rPr>
        <w:t>bitwise</w:t>
      </w:r>
      <w:r w:rsidR="003123B5">
        <w:rPr>
          <w:rFonts w:eastAsia="맑은 고딕"/>
          <w:color w:val="000000" w:themeColor="text1"/>
          <w:lang w:eastAsia="ko-KR"/>
        </w:rPr>
        <w:t xml:space="preserve"> </w:t>
      </w:r>
      <w:r w:rsidR="003123B5">
        <w:rPr>
          <w:rFonts w:eastAsia="맑은 고딕" w:hint="eastAsia"/>
          <w:color w:val="000000" w:themeColor="text1"/>
          <w:lang w:eastAsia="ko-KR"/>
        </w:rPr>
        <w:t>linear</w:t>
      </w:r>
      <w:r w:rsidR="003123B5">
        <w:rPr>
          <w:rFonts w:eastAsia="맑은 고딕"/>
          <w:color w:val="000000" w:themeColor="text1"/>
          <w:lang w:eastAsia="ko-KR"/>
        </w:rPr>
        <w:t xml:space="preserve"> </w:t>
      </w:r>
      <w:r w:rsidR="009703DB">
        <w:rPr>
          <w:rFonts w:eastAsia="맑은 고딕"/>
          <w:color w:val="000000" w:themeColor="text1"/>
          <w:lang w:eastAsia="ko-KR"/>
        </w:rPr>
        <w:t>transformation</w:t>
      </w:r>
      <w:r w:rsidR="003123B5">
        <w:rPr>
          <w:rFonts w:eastAsia="맑은 고딕" w:hint="eastAsia"/>
          <w:color w:val="000000" w:themeColor="text1"/>
          <w:lang w:eastAsia="ko-KR"/>
        </w:rPr>
        <w:t>.</w:t>
      </w:r>
      <w:r w:rsidR="003123B5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We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focus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on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SAS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structure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with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different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size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S</w:t>
      </w:r>
      <w:r w:rsidR="000E06C3">
        <w:rPr>
          <w:rFonts w:eastAsia="맑은 고딕" w:hint="eastAsia"/>
          <w:color w:val="000000" w:themeColor="text1"/>
          <w:lang w:eastAsia="ko-KR"/>
        </w:rPr>
        <w:t>-</w:t>
      </w:r>
      <w:r w:rsidR="00EF7D16">
        <w:rPr>
          <w:rFonts w:eastAsia="맑은 고딕" w:hint="eastAsia"/>
          <w:color w:val="000000" w:themeColor="text1"/>
          <w:lang w:eastAsia="ko-KR"/>
        </w:rPr>
        <w:t>boxes</w:t>
      </w:r>
      <w:r w:rsidR="00E90E5E" w:rsidRPr="00B0140A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in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the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first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and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the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last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S</w:t>
      </w:r>
      <w:r w:rsidR="00EF7D16">
        <w:rPr>
          <w:rFonts w:eastAsia="맑은 고딕"/>
          <w:color w:val="000000" w:themeColor="text1"/>
          <w:lang w:eastAsia="ko-KR"/>
        </w:rPr>
        <w:t xml:space="preserve"> </w:t>
      </w:r>
      <w:r w:rsidR="00EF7D16">
        <w:rPr>
          <w:rFonts w:eastAsia="맑은 고딕" w:hint="eastAsia"/>
          <w:color w:val="000000" w:themeColor="text1"/>
          <w:lang w:eastAsia="ko-KR"/>
        </w:rPr>
        <w:t>layers.</w:t>
      </w:r>
      <w:r w:rsidR="008A1C01">
        <w:rPr>
          <w:rFonts w:asciiTheme="minorEastAsia" w:eastAsiaTheme="minorEastAsia" w:hAnsiTheme="minorEastAsia"/>
          <w:color w:val="000000" w:themeColor="text1"/>
          <w:lang w:eastAsia="ko-KR"/>
        </w:rPr>
        <w:t xml:space="preserve"> </w:t>
      </w:r>
    </w:p>
    <w:p w14:paraId="4E3C1A90" w14:textId="6EB21A34" w:rsidR="00F10BC4" w:rsidRPr="005F14B1" w:rsidRDefault="00E90E5E" w:rsidP="00EF7D16">
      <w:pPr>
        <w:pStyle w:val="a3"/>
        <w:rPr>
          <w:rFonts w:eastAsiaTheme="minorEastAsia"/>
          <w:color w:val="000000" w:themeColor="text1"/>
          <w:lang w:eastAsia="ko-KR"/>
        </w:rPr>
      </w:pPr>
      <w:r w:rsidRPr="009A0270">
        <w:rPr>
          <w:rFonts w:eastAsiaTheme="minorEastAsia" w:hint="eastAsia"/>
          <w:color w:val="000000" w:themeColor="text1"/>
          <w:lang w:eastAsia="ko-KR"/>
        </w:rPr>
        <w:t>White-box cryptography</w:t>
      </w:r>
      <w:r w:rsidRPr="009A0270">
        <w:rPr>
          <w:rFonts w:eastAsiaTheme="minorEastAsia"/>
          <w:color w:val="000000" w:themeColor="text1"/>
          <w:lang w:eastAsia="ko-KR"/>
        </w:rPr>
        <w:t xml:space="preserve"> </w:t>
      </w:r>
      <w:r w:rsidRPr="009A0270">
        <w:rPr>
          <w:rFonts w:eastAsiaTheme="minorEastAsia" w:hint="eastAsia"/>
          <w:color w:val="000000" w:themeColor="text1"/>
          <w:lang w:eastAsia="ko-KR"/>
        </w:rPr>
        <w:t>(WBC)</w:t>
      </w:r>
      <w:r w:rsidRPr="009A0270">
        <w:rPr>
          <w:rFonts w:eastAsiaTheme="minorEastAsia"/>
          <w:color w:val="000000" w:themeColor="text1"/>
          <w:lang w:eastAsia="ko-KR"/>
        </w:rPr>
        <w:t xml:space="preserve"> </w:t>
      </w:r>
      <w:r w:rsidRPr="009A0270">
        <w:rPr>
          <w:rFonts w:eastAsiaTheme="minorEastAsia" w:hint="eastAsia"/>
          <w:color w:val="000000" w:themeColor="text1"/>
          <w:lang w:eastAsia="ko-KR"/>
        </w:rPr>
        <w:t>is a</w:t>
      </w:r>
      <w:r w:rsidRPr="009A0270">
        <w:rPr>
          <w:rFonts w:eastAsiaTheme="minorEastAsia"/>
          <w:color w:val="000000" w:themeColor="text1"/>
          <w:lang w:eastAsia="ko-KR"/>
        </w:rPr>
        <w:t xml:space="preserve"> method of mixing</w:t>
      </w:r>
      <w:r w:rsidR="00EF7D16">
        <w:rPr>
          <w:rFonts w:eastAsiaTheme="minorEastAsia"/>
          <w:color w:val="000000" w:themeColor="text1"/>
          <w:lang w:eastAsia="ko-KR"/>
        </w:rPr>
        <w:t xml:space="preserve"> </w:t>
      </w:r>
      <w:r w:rsidR="00EF7D16">
        <w:rPr>
          <w:rFonts w:eastAsiaTheme="minorEastAsia" w:hint="eastAsia"/>
          <w:color w:val="000000" w:themeColor="text1"/>
          <w:lang w:eastAsia="ko-KR"/>
        </w:rPr>
        <w:t>and</w:t>
      </w:r>
      <w:r w:rsidR="00EF7D16">
        <w:rPr>
          <w:rFonts w:eastAsiaTheme="minorEastAsia"/>
          <w:color w:val="000000" w:themeColor="text1"/>
          <w:lang w:eastAsia="ko-KR"/>
        </w:rPr>
        <w:t xml:space="preserve"> </w:t>
      </w:r>
      <w:r w:rsidR="00EF7D16">
        <w:rPr>
          <w:rFonts w:eastAsiaTheme="minorEastAsia" w:hint="eastAsia"/>
          <w:color w:val="000000" w:themeColor="text1"/>
          <w:lang w:eastAsia="ko-KR"/>
        </w:rPr>
        <w:t>hiding</w:t>
      </w:r>
      <w:r w:rsidR="00EF7D16">
        <w:rPr>
          <w:rFonts w:eastAsiaTheme="minorEastAsia"/>
          <w:color w:val="000000" w:themeColor="text1"/>
          <w:lang w:eastAsia="ko-KR"/>
        </w:rPr>
        <w:t xml:space="preserve"> </w:t>
      </w:r>
      <w:r w:rsidR="00AF37EB">
        <w:rPr>
          <w:rFonts w:eastAsiaTheme="minorEastAsia"/>
          <w:color w:val="000000" w:themeColor="text1"/>
          <w:lang w:eastAsia="ko-KR"/>
        </w:rPr>
        <w:t xml:space="preserve">encryption key </w:t>
      </w:r>
      <w:r w:rsidR="00EF7D16" w:rsidRPr="0001737C">
        <w:rPr>
          <w:rFonts w:eastAsiaTheme="minorEastAsia" w:hint="eastAsia"/>
          <w:color w:val="000000" w:themeColor="text1"/>
          <w:lang w:eastAsia="ko-KR"/>
        </w:rPr>
        <w:t>with</w:t>
      </w:r>
      <w:r w:rsidR="00EF7D16" w:rsidRPr="0001737C">
        <w:rPr>
          <w:rFonts w:eastAsiaTheme="minorEastAsia"/>
          <w:color w:val="000000" w:themeColor="text1"/>
          <w:lang w:eastAsia="ko-KR"/>
        </w:rPr>
        <w:t xml:space="preserve"> </w:t>
      </w:r>
      <w:r w:rsidR="00EF7D16" w:rsidRPr="0001737C">
        <w:rPr>
          <w:rFonts w:eastAsiaTheme="minorEastAsia" w:hint="eastAsia"/>
          <w:color w:val="000000" w:themeColor="text1"/>
          <w:lang w:eastAsia="ko-KR"/>
        </w:rPr>
        <w:t>other</w:t>
      </w:r>
      <w:r w:rsidR="00EF7D16" w:rsidRPr="0001737C">
        <w:rPr>
          <w:rFonts w:eastAsiaTheme="minorEastAsia"/>
          <w:color w:val="000000" w:themeColor="text1"/>
          <w:lang w:eastAsia="ko-KR"/>
        </w:rPr>
        <w:t xml:space="preserve"> </w:t>
      </w:r>
      <w:r w:rsidR="00EF7D16" w:rsidRPr="0001737C">
        <w:rPr>
          <w:rFonts w:eastAsiaTheme="minorEastAsia" w:hint="eastAsia"/>
          <w:color w:val="000000" w:themeColor="text1"/>
          <w:lang w:eastAsia="ko-KR"/>
        </w:rPr>
        <w:t>components</w:t>
      </w:r>
      <w:r w:rsidR="00EF7D16" w:rsidRPr="0001737C">
        <w:rPr>
          <w:rFonts w:eastAsiaTheme="minorEastAsia"/>
          <w:color w:val="000000" w:themeColor="text1"/>
          <w:lang w:eastAsia="ko-KR"/>
        </w:rPr>
        <w:t xml:space="preserve"> </w:t>
      </w:r>
      <w:r w:rsidR="00EF7D16" w:rsidRPr="0001737C">
        <w:rPr>
          <w:rFonts w:eastAsiaTheme="minorEastAsia" w:hint="eastAsia"/>
          <w:color w:val="000000" w:themeColor="text1"/>
          <w:lang w:eastAsia="ko-KR"/>
        </w:rPr>
        <w:t>in</w:t>
      </w:r>
      <w:r w:rsidR="00EF7D16" w:rsidRPr="0001737C">
        <w:rPr>
          <w:rFonts w:eastAsiaTheme="minorEastAsia"/>
          <w:color w:val="000000" w:themeColor="text1"/>
          <w:lang w:eastAsia="ko-KR"/>
        </w:rPr>
        <w:t xml:space="preserve"> </w:t>
      </w:r>
      <w:r w:rsidR="00EF7D16" w:rsidRPr="0001737C">
        <w:rPr>
          <w:rFonts w:eastAsiaTheme="minorEastAsia" w:hint="eastAsia"/>
          <w:color w:val="000000" w:themeColor="text1"/>
          <w:lang w:eastAsia="ko-KR"/>
        </w:rPr>
        <w:t>software</w:t>
      </w:r>
      <w:r w:rsidR="00EF7D16" w:rsidRPr="0001737C">
        <w:rPr>
          <w:rFonts w:eastAsiaTheme="minorEastAsia"/>
          <w:color w:val="000000" w:themeColor="text1"/>
          <w:lang w:eastAsia="ko-KR"/>
        </w:rPr>
        <w:t xml:space="preserve"> </w:t>
      </w:r>
      <w:r w:rsidR="00EF7D16" w:rsidRPr="0001737C">
        <w:rPr>
          <w:rFonts w:eastAsiaTheme="minorEastAsia" w:hint="eastAsia"/>
          <w:color w:val="000000" w:themeColor="text1"/>
          <w:lang w:eastAsia="ko-KR"/>
        </w:rPr>
        <w:t>implementations</w:t>
      </w:r>
      <w:r w:rsidR="00EF7D16" w:rsidRPr="0001737C">
        <w:rPr>
          <w:rFonts w:eastAsiaTheme="minorEastAsia"/>
          <w:color w:val="000000" w:themeColor="text1"/>
          <w:lang w:eastAsia="ko-KR"/>
        </w:rPr>
        <w:t xml:space="preserve"> </w:t>
      </w:r>
      <w:r w:rsidR="00EF7D16" w:rsidRPr="0001737C">
        <w:rPr>
          <w:rFonts w:eastAsiaTheme="minorEastAsia" w:hint="eastAsia"/>
          <w:color w:val="000000" w:themeColor="text1"/>
          <w:lang w:eastAsia="ko-KR"/>
        </w:rPr>
        <w:t>of</w:t>
      </w:r>
      <w:r w:rsidR="00EF7D16" w:rsidRPr="0001737C">
        <w:rPr>
          <w:rFonts w:eastAsiaTheme="minorEastAsia"/>
          <w:color w:val="000000" w:themeColor="text1"/>
          <w:lang w:eastAsia="ko-KR"/>
        </w:rPr>
        <w:t xml:space="preserve"> </w:t>
      </w:r>
      <w:r w:rsidR="00AF37EB">
        <w:rPr>
          <w:rFonts w:eastAsiaTheme="minorEastAsia"/>
          <w:color w:val="000000" w:themeColor="text1"/>
          <w:lang w:eastAsia="ko-KR"/>
        </w:rPr>
        <w:t xml:space="preserve">a </w:t>
      </w:r>
      <w:r w:rsidR="00EF7D16" w:rsidRPr="0001737C">
        <w:rPr>
          <w:rFonts w:eastAsiaTheme="minorEastAsia" w:hint="eastAsia"/>
          <w:color w:val="000000" w:themeColor="text1"/>
          <w:lang w:eastAsia="ko-KR"/>
        </w:rPr>
        <w:t>cryptographic</w:t>
      </w:r>
      <w:r w:rsidR="00EF7D16" w:rsidRPr="0001737C">
        <w:rPr>
          <w:rFonts w:eastAsiaTheme="minorEastAsia"/>
          <w:color w:val="000000" w:themeColor="text1"/>
          <w:lang w:eastAsia="ko-KR"/>
        </w:rPr>
        <w:t xml:space="preserve"> </w:t>
      </w:r>
      <w:r w:rsidR="00EF7D16" w:rsidRPr="0001737C">
        <w:rPr>
          <w:rFonts w:eastAsiaTheme="minorEastAsia" w:hint="eastAsia"/>
          <w:color w:val="000000" w:themeColor="text1"/>
          <w:lang w:eastAsia="ko-KR"/>
        </w:rPr>
        <w:t>algorithm.</w:t>
      </w:r>
      <w:r w:rsidRPr="0001737C">
        <w:rPr>
          <w:rFonts w:eastAsiaTheme="minorEastAsia"/>
          <w:color w:val="000000" w:themeColor="text1"/>
          <w:lang w:eastAsia="ko-KR"/>
        </w:rPr>
        <w:t xml:space="preserve"> </w:t>
      </w:r>
      <w:r w:rsidR="00E97943" w:rsidRPr="0001737C">
        <w:rPr>
          <w:rFonts w:eastAsiaTheme="minorEastAsia" w:hint="eastAsia"/>
          <w:color w:val="000000" w:themeColor="text1"/>
          <w:lang w:eastAsia="ko-KR"/>
        </w:rPr>
        <w:t>That</w:t>
      </w:r>
      <w:r w:rsidR="00E97943" w:rsidRPr="0001737C">
        <w:rPr>
          <w:rFonts w:eastAsiaTheme="minorEastAsia"/>
          <w:color w:val="000000" w:themeColor="text1"/>
          <w:lang w:eastAsia="ko-KR"/>
        </w:rPr>
        <w:t xml:space="preserve"> </w:t>
      </w:r>
      <w:r w:rsidR="00E97943" w:rsidRPr="0001737C">
        <w:rPr>
          <w:rFonts w:eastAsiaTheme="minorEastAsia" w:hint="eastAsia"/>
          <w:color w:val="000000" w:themeColor="text1"/>
          <w:lang w:eastAsia="ko-KR"/>
        </w:rPr>
        <w:t>is</w:t>
      </w:r>
      <w:r w:rsidRPr="0001737C">
        <w:rPr>
          <w:rFonts w:eastAsiaTheme="minorEastAsia"/>
          <w:color w:val="000000" w:themeColor="text1"/>
          <w:lang w:eastAsia="ko-KR"/>
        </w:rPr>
        <w:t xml:space="preserve">, it is a </w:t>
      </w:r>
      <w:r>
        <w:rPr>
          <w:rFonts w:eastAsiaTheme="minorEastAsia"/>
          <w:color w:val="000000" w:themeColor="text1"/>
          <w:lang w:eastAsia="ko-KR"/>
        </w:rPr>
        <w:t xml:space="preserve">technique to </w:t>
      </w:r>
      <w:r w:rsidR="002853A1">
        <w:rPr>
          <w:rFonts w:eastAsiaTheme="minorEastAsia"/>
          <w:color w:val="000000" w:themeColor="text1"/>
          <w:lang w:eastAsia="ko-KR"/>
        </w:rPr>
        <w:t xml:space="preserve">perform a cryptographic algorithm without revealing </w:t>
      </w:r>
      <w:r>
        <w:rPr>
          <w:rFonts w:eastAsiaTheme="minorEastAsia"/>
          <w:color w:val="000000" w:themeColor="text1"/>
          <w:lang w:eastAsia="ko-KR"/>
        </w:rPr>
        <w:t xml:space="preserve">encryption keys or sensitive </w:t>
      </w:r>
      <w:r w:rsidR="00F71D1C">
        <w:rPr>
          <w:rFonts w:eastAsiaTheme="minorEastAsia"/>
          <w:color w:val="000000" w:themeColor="text1"/>
          <w:lang w:eastAsia="ko-KR"/>
        </w:rPr>
        <w:t>security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 w:rsidR="00F71D1C">
        <w:rPr>
          <w:rFonts w:eastAsiaTheme="minorEastAsia"/>
          <w:color w:val="000000" w:themeColor="text1"/>
          <w:lang w:eastAsia="ko-KR"/>
        </w:rPr>
        <w:t>parameters</w:t>
      </w:r>
      <w:r>
        <w:rPr>
          <w:rFonts w:eastAsiaTheme="minorEastAsia"/>
          <w:color w:val="000000" w:themeColor="text1"/>
          <w:lang w:eastAsia="ko-KR"/>
        </w:rPr>
        <w:t xml:space="preserve">. </w:t>
      </w:r>
      <w:r w:rsidR="00E97943">
        <w:rPr>
          <w:rFonts w:eastAsiaTheme="minorEastAsia"/>
          <w:color w:val="000000" w:themeColor="text1"/>
          <w:lang w:eastAsia="ko-KR"/>
        </w:rPr>
        <w:t>The WBC offers one-wayness properties and key hiding techniques.</w:t>
      </w:r>
      <w:r w:rsidR="00301516">
        <w:rPr>
          <w:rFonts w:eastAsiaTheme="minorEastAsia"/>
          <w:color w:val="000000" w:themeColor="text1"/>
          <w:lang w:eastAsia="ko-KR"/>
        </w:rPr>
        <w:t xml:space="preserve"> </w:t>
      </w:r>
      <w:r w:rsidR="001A576C">
        <w:rPr>
          <w:rFonts w:eastAsiaTheme="minorEastAsia"/>
          <w:color w:val="000000" w:themeColor="text1"/>
          <w:lang w:eastAsia="ko-KR"/>
        </w:rPr>
        <w:t xml:space="preserve">One-wayness </w:t>
      </w:r>
      <w:r w:rsidR="00775B7C">
        <w:rPr>
          <w:rFonts w:eastAsiaTheme="minorEastAsia"/>
          <w:color w:val="000000" w:themeColor="text1"/>
          <w:lang w:eastAsia="ko-KR"/>
        </w:rPr>
        <w:t xml:space="preserve">means </w:t>
      </w:r>
      <w:r w:rsidR="00A701CB">
        <w:rPr>
          <w:rFonts w:eastAsiaTheme="minorEastAsia"/>
          <w:color w:val="000000" w:themeColor="text1"/>
          <w:lang w:eastAsia="ko-KR"/>
        </w:rPr>
        <w:t xml:space="preserve">the </w:t>
      </w:r>
      <w:r w:rsidR="00775B7C">
        <w:rPr>
          <w:rFonts w:eastAsiaTheme="minorEastAsia"/>
          <w:color w:val="000000" w:themeColor="text1"/>
          <w:lang w:eastAsia="ko-KR"/>
        </w:rPr>
        <w:t xml:space="preserve">unidirectional operation </w:t>
      </w:r>
      <w:r w:rsidR="00F71D1C">
        <w:rPr>
          <w:rFonts w:eastAsiaTheme="minorEastAsia"/>
          <w:color w:val="000000" w:themeColor="text1"/>
          <w:lang w:eastAsia="ko-KR"/>
        </w:rPr>
        <w:t xml:space="preserve">of </w:t>
      </w:r>
      <m:oMath>
        <m:r>
          <w:rPr>
            <w:rFonts w:ascii="Cambria Math" w:hAnsi="Cambria Math"/>
            <w:color w:val="000000" w:themeColor="text1"/>
            <w:spacing w:val="-4"/>
          </w:rPr>
          <m:t>F</m:t>
        </m:r>
      </m:oMath>
      <w:r w:rsidR="00F71D1C">
        <w:rPr>
          <w:rFonts w:eastAsiaTheme="minorEastAsia"/>
          <w:color w:val="000000" w:themeColor="text1"/>
          <w:lang w:eastAsia="ko-KR"/>
        </w:rPr>
        <w:t xml:space="preserve"> </w:t>
      </w:r>
      <w:r w:rsidR="00775B7C">
        <w:rPr>
          <w:rFonts w:eastAsiaTheme="minorEastAsia"/>
          <w:color w:val="000000" w:themeColor="text1"/>
          <w:lang w:eastAsia="ko-KR"/>
        </w:rPr>
        <w:t xml:space="preserve">in </w:t>
      </w:r>
      <w:r w:rsidR="0078170D">
        <w:rPr>
          <w:rFonts w:eastAsiaTheme="minorEastAsia" w:hint="eastAsia"/>
          <w:color w:val="000000" w:themeColor="text1"/>
          <w:lang w:eastAsia="ko-KR"/>
        </w:rPr>
        <w:t>that</w:t>
      </w:r>
      <w:r w:rsidR="0078170D">
        <w:rPr>
          <w:rFonts w:eastAsiaTheme="minorEastAsia"/>
          <w:color w:val="000000" w:themeColor="text1"/>
          <w:lang w:eastAsia="ko-KR"/>
        </w:rPr>
        <w:t xml:space="preserve"> </w:t>
      </w:r>
      <w:r w:rsidR="0078170D">
        <w:rPr>
          <w:rFonts w:eastAsiaTheme="minorEastAsia" w:hint="eastAsia"/>
          <w:color w:val="000000" w:themeColor="text1"/>
          <w:lang w:eastAsia="ko-KR"/>
        </w:rPr>
        <w:t>it</w:t>
      </w:r>
      <w:r w:rsidR="0078170D">
        <w:rPr>
          <w:rFonts w:eastAsiaTheme="minorEastAsia"/>
          <w:color w:val="000000" w:themeColor="text1"/>
          <w:lang w:eastAsia="ko-KR"/>
        </w:rPr>
        <w:t xml:space="preserve"> </w:t>
      </w:r>
      <w:r w:rsidR="0078170D">
        <w:rPr>
          <w:rFonts w:eastAsiaTheme="minorEastAsia" w:hint="eastAsia"/>
          <w:color w:val="000000" w:themeColor="text1"/>
          <w:lang w:eastAsia="ko-KR"/>
        </w:rPr>
        <w:t>is</w:t>
      </w:r>
      <w:r w:rsidR="0078170D">
        <w:rPr>
          <w:rFonts w:eastAsiaTheme="minorEastAsia"/>
          <w:color w:val="000000" w:themeColor="text1"/>
          <w:lang w:eastAsia="ko-KR"/>
        </w:rPr>
        <w:t xml:space="preserve"> </w:t>
      </w:r>
      <w:r w:rsidR="00775B7C">
        <w:rPr>
          <w:rFonts w:eastAsiaTheme="minorEastAsia"/>
          <w:color w:val="000000" w:themeColor="text1"/>
          <w:lang w:eastAsia="ko-KR"/>
        </w:rPr>
        <w:t xml:space="preserve">infeasible </w:t>
      </w:r>
      <w:r w:rsidR="0078170D">
        <w:rPr>
          <w:rFonts w:eastAsiaTheme="minorEastAsia" w:hint="eastAsia"/>
          <w:color w:val="000000" w:themeColor="text1"/>
          <w:lang w:eastAsia="ko-KR"/>
        </w:rPr>
        <w:t>to</w:t>
      </w:r>
      <w:r w:rsidR="0078170D">
        <w:rPr>
          <w:rFonts w:eastAsiaTheme="minorEastAsia"/>
          <w:color w:val="000000" w:themeColor="text1"/>
          <w:lang w:eastAsia="ko-KR"/>
        </w:rPr>
        <w:t xml:space="preserve"> </w:t>
      </w:r>
      <w:r w:rsidR="00775B7C">
        <w:rPr>
          <w:rFonts w:eastAsiaTheme="minorEastAsia" w:hint="eastAsia"/>
          <w:color w:val="000000" w:themeColor="text1"/>
          <w:lang w:eastAsia="ko-KR"/>
        </w:rPr>
        <w:t>execute</w:t>
      </w:r>
      <w:r w:rsidR="00775B7C">
        <w:rPr>
          <w:rFonts w:eastAsiaTheme="minorEastAsia"/>
          <w:color w:val="000000" w:themeColor="text1"/>
          <w:lang w:eastAsia="ko-KR"/>
        </w:rPr>
        <w:t xml:space="preserve"> </w:t>
      </w:r>
      <w:r w:rsidR="0078170D">
        <w:rPr>
          <w:rFonts w:eastAsiaTheme="minorEastAsia" w:hint="eastAsia"/>
          <w:color w:val="000000" w:themeColor="text1"/>
          <w:lang w:eastAsia="ko-KR"/>
        </w:rPr>
        <w:t>a</w:t>
      </w:r>
      <w:r w:rsidR="0078170D">
        <w:rPr>
          <w:rFonts w:eastAsiaTheme="minorEastAsia"/>
          <w:color w:val="000000" w:themeColor="text1"/>
          <w:lang w:eastAsia="ko-KR"/>
        </w:rPr>
        <w:t xml:space="preserve"> </w:t>
      </w:r>
      <w:r w:rsidR="0078170D">
        <w:rPr>
          <w:rFonts w:eastAsiaTheme="minorEastAsia" w:hint="eastAsia"/>
          <w:color w:val="000000" w:themeColor="text1"/>
          <w:lang w:eastAsia="ko-KR"/>
        </w:rPr>
        <w:t>decryption</w:t>
      </w:r>
      <w:r w:rsidR="0078170D">
        <w:rPr>
          <w:rFonts w:eastAsiaTheme="minorEastAsia"/>
          <w:color w:val="000000" w:themeColor="text1"/>
          <w:lang w:eastAsia="ko-KR"/>
        </w:rPr>
        <w:t xml:space="preserve"> </w:t>
      </w:r>
      <w:r w:rsidR="00775B7C">
        <w:rPr>
          <w:rFonts w:eastAsiaTheme="minorEastAsia" w:hint="eastAsia"/>
          <w:color w:val="000000" w:themeColor="text1"/>
          <w:lang w:eastAsia="ko-KR"/>
        </w:rPr>
        <w:t>oracle</w:t>
      </w:r>
      <w:r w:rsidR="00775B7C">
        <w:rPr>
          <w:rFonts w:eastAsiaTheme="minorEastAsia"/>
          <w:color w:val="000000" w:themeColor="text1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pacing w:val="-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pacing w:val="-4"/>
              </w:rPr>
              <m:t>F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e>
          <m:sup>
            <m:r>
              <w:rPr>
                <w:rFonts w:ascii="Cambria Math" w:eastAsiaTheme="minorEastAsia" w:hAnsi="Cambria Math"/>
                <w:color w:val="000000" w:themeColor="text1"/>
                <w:spacing w:val="-4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pacing w:val="-4"/>
          </w:rPr>
          <m:t xml:space="preserve"> </m:t>
        </m:r>
      </m:oMath>
      <w:r w:rsidR="0078170D">
        <w:rPr>
          <w:rFonts w:eastAsiaTheme="minorEastAsia" w:hint="eastAsia"/>
          <w:color w:val="000000" w:themeColor="text1"/>
          <w:lang w:eastAsia="ko-KR"/>
        </w:rPr>
        <w:t>given</w:t>
      </w:r>
      <w:r w:rsidR="0078170D">
        <w:rPr>
          <w:rFonts w:eastAsiaTheme="minorEastAsia"/>
          <w:color w:val="000000" w:themeColor="text1"/>
          <w:lang w:eastAsia="ko-KR"/>
        </w:rPr>
        <w:t xml:space="preserve"> </w:t>
      </w:r>
      <w:r w:rsidR="0078170D">
        <w:rPr>
          <w:rFonts w:eastAsiaTheme="minorEastAsia" w:hint="eastAsia"/>
          <w:color w:val="000000" w:themeColor="text1"/>
          <w:lang w:eastAsia="ko-KR"/>
        </w:rPr>
        <w:t>an</w:t>
      </w:r>
      <w:r w:rsidR="0078170D">
        <w:rPr>
          <w:rFonts w:eastAsiaTheme="minorEastAsia"/>
          <w:color w:val="000000" w:themeColor="text1"/>
          <w:lang w:eastAsia="ko-KR"/>
        </w:rPr>
        <w:t xml:space="preserve"> </w:t>
      </w:r>
      <w:r w:rsidR="0078170D">
        <w:rPr>
          <w:rFonts w:eastAsiaTheme="minorEastAsia" w:hint="eastAsia"/>
          <w:color w:val="000000" w:themeColor="text1"/>
          <w:lang w:eastAsia="ko-KR"/>
        </w:rPr>
        <w:t>encryption</w:t>
      </w:r>
      <w:r w:rsidR="0078170D">
        <w:rPr>
          <w:rFonts w:eastAsiaTheme="minorEastAsia"/>
          <w:color w:val="000000" w:themeColor="text1"/>
          <w:lang w:eastAsia="ko-KR"/>
        </w:rPr>
        <w:t xml:space="preserve"> </w:t>
      </w:r>
      <w:proofErr w:type="gramStart"/>
      <w:r w:rsidR="008A331B">
        <w:rPr>
          <w:rFonts w:eastAsiaTheme="minorEastAsia" w:hint="eastAsia"/>
          <w:color w:val="000000" w:themeColor="text1"/>
          <w:lang w:eastAsia="ko-KR"/>
        </w:rPr>
        <w:t>oracle</w:t>
      </w:r>
      <w:r w:rsidR="008A331B">
        <w:rPr>
          <w:rFonts w:eastAsiaTheme="minorEastAsia"/>
          <w:color w:val="000000" w:themeColor="text1"/>
          <w:lang w:eastAsia="ko-KR"/>
        </w:rPr>
        <w:t xml:space="preserve"> </w:t>
      </w:r>
      <w:proofErr w:type="gramEnd"/>
      <m:oMath>
        <m:r>
          <w:rPr>
            <w:rFonts w:ascii="Cambria Math" w:hAnsi="Cambria Math"/>
            <w:color w:val="000000" w:themeColor="text1"/>
            <w:spacing w:val="-4"/>
          </w:rPr>
          <m:t>F</m:t>
        </m:r>
      </m:oMath>
      <w:r w:rsidR="0078170D">
        <w:rPr>
          <w:rFonts w:eastAsiaTheme="minorEastAsia" w:hint="eastAsia"/>
          <w:color w:val="000000" w:themeColor="text1"/>
          <w:lang w:eastAsia="ko-KR"/>
        </w:rPr>
        <w:t>.</w:t>
      </w:r>
      <w:r w:rsidR="001C40E4">
        <w:rPr>
          <w:rFonts w:eastAsiaTheme="minorEastAsia"/>
          <w:color w:val="000000" w:themeColor="text1"/>
          <w:lang w:eastAsia="ko-KR"/>
        </w:rPr>
        <w:t xml:space="preserve"> </w:t>
      </w:r>
      <w:r w:rsidR="0094553C">
        <w:rPr>
          <w:rFonts w:eastAsiaTheme="minorEastAsia"/>
          <w:color w:val="000000" w:themeColor="text1"/>
          <w:lang w:eastAsia="ko-KR"/>
        </w:rPr>
        <w:t>The k</w:t>
      </w:r>
      <w:r w:rsidR="005F14B1">
        <w:rPr>
          <w:rFonts w:eastAsiaTheme="minorEastAsia" w:hint="eastAsia"/>
          <w:color w:val="000000" w:themeColor="text1"/>
          <w:lang w:eastAsia="ko-KR"/>
        </w:rPr>
        <w:t>ey</w:t>
      </w:r>
      <w:r w:rsidR="005F14B1">
        <w:rPr>
          <w:rFonts w:eastAsiaTheme="minorEastAsia"/>
          <w:color w:val="000000" w:themeColor="text1"/>
          <w:lang w:eastAsia="ko-KR"/>
        </w:rPr>
        <w:t xml:space="preserve"> </w:t>
      </w:r>
      <w:r w:rsidR="005F14B1">
        <w:rPr>
          <w:rFonts w:eastAsiaTheme="minorEastAsia" w:hint="eastAsia"/>
          <w:color w:val="000000" w:themeColor="text1"/>
          <w:lang w:eastAsia="ko-KR"/>
        </w:rPr>
        <w:t>hiding</w:t>
      </w:r>
      <w:r w:rsidR="005F14B1">
        <w:rPr>
          <w:rFonts w:eastAsiaTheme="minorEastAsia"/>
          <w:color w:val="000000" w:themeColor="text1"/>
          <w:lang w:eastAsia="ko-KR"/>
        </w:rPr>
        <w:t xml:space="preserve"> </w:t>
      </w:r>
      <w:r w:rsidR="005F14B1">
        <w:rPr>
          <w:rFonts w:eastAsiaTheme="minorEastAsia" w:hint="eastAsia"/>
          <w:color w:val="000000" w:themeColor="text1"/>
          <w:lang w:eastAsia="ko-KR"/>
        </w:rPr>
        <w:t>technique</w:t>
      </w:r>
      <w:r w:rsidR="005F14B1">
        <w:rPr>
          <w:rFonts w:eastAsiaTheme="minorEastAsia"/>
          <w:color w:val="000000" w:themeColor="text1"/>
          <w:lang w:eastAsia="ko-KR"/>
        </w:rPr>
        <w:t xml:space="preserve"> enables WBC implementation to </w:t>
      </w:r>
      <w:r w:rsidR="00F71D1C">
        <w:rPr>
          <w:rFonts w:eastAsiaTheme="minorEastAsia"/>
          <w:color w:val="000000" w:themeColor="text1"/>
          <w:lang w:eastAsia="ko-KR"/>
        </w:rPr>
        <w:t>cloak</w:t>
      </w:r>
      <w:r w:rsidR="005F14B1">
        <w:rPr>
          <w:rFonts w:eastAsiaTheme="minorEastAsia"/>
          <w:color w:val="000000" w:themeColor="text1"/>
          <w:lang w:eastAsia="ko-KR"/>
        </w:rPr>
        <w:t xml:space="preserve"> the </w:t>
      </w:r>
      <w:r w:rsidR="005F14B1">
        <w:rPr>
          <w:rFonts w:eastAsiaTheme="minorEastAsia" w:hint="eastAsia"/>
          <w:color w:val="000000" w:themeColor="text1"/>
          <w:lang w:eastAsia="ko-KR"/>
        </w:rPr>
        <w:t>key</w:t>
      </w:r>
      <w:r w:rsidR="005F14B1">
        <w:rPr>
          <w:rFonts w:eastAsiaTheme="minorEastAsia"/>
          <w:color w:val="000000" w:themeColor="text1"/>
          <w:lang w:eastAsia="ko-KR"/>
        </w:rPr>
        <w:t xml:space="preserve"> during the en</w:t>
      </w:r>
      <w:r w:rsidR="00720C70">
        <w:rPr>
          <w:rFonts w:eastAsiaTheme="minorEastAsia"/>
          <w:color w:val="000000" w:themeColor="text1"/>
          <w:lang w:eastAsia="ko-KR"/>
        </w:rPr>
        <w:t>cryption process by merging key-</w:t>
      </w:r>
      <w:r w:rsidR="005F14B1">
        <w:rPr>
          <w:rFonts w:eastAsiaTheme="minorEastAsia"/>
          <w:color w:val="000000" w:themeColor="text1"/>
          <w:lang w:eastAsia="ko-KR"/>
        </w:rPr>
        <w:t xml:space="preserve">dependent operations </w:t>
      </w:r>
      <w:r w:rsidR="005F14B1">
        <w:rPr>
          <w:rFonts w:eastAsiaTheme="minorEastAsia" w:hint="eastAsia"/>
          <w:color w:val="000000" w:themeColor="text1"/>
          <w:lang w:eastAsia="ko-KR"/>
        </w:rPr>
        <w:t>in</w:t>
      </w:r>
      <w:r w:rsidR="005F14B1">
        <w:rPr>
          <w:rFonts w:eastAsiaTheme="minorEastAsia"/>
          <w:color w:val="000000" w:themeColor="text1"/>
          <w:lang w:eastAsia="ko-KR"/>
        </w:rPr>
        <w:t xml:space="preserve"> the lookup </w:t>
      </w:r>
      <w:r w:rsidR="005F14B1">
        <w:rPr>
          <w:rFonts w:eastAsiaTheme="minorEastAsia" w:hint="eastAsia"/>
          <w:color w:val="000000" w:themeColor="text1"/>
          <w:lang w:eastAsia="ko-KR"/>
        </w:rPr>
        <w:t>table</w:t>
      </w:r>
      <w:r w:rsidR="005F14B1">
        <w:rPr>
          <w:rFonts w:eastAsiaTheme="minorEastAsia"/>
          <w:color w:val="000000" w:themeColor="text1"/>
          <w:lang w:eastAsia="ko-KR"/>
        </w:rPr>
        <w:t>s</w:t>
      </w:r>
      <w:r w:rsidR="005F14B1">
        <w:rPr>
          <w:rFonts w:eastAsiaTheme="minorEastAsia" w:hint="eastAsia"/>
          <w:color w:val="000000" w:themeColor="text1"/>
          <w:lang w:eastAsia="ko-KR"/>
        </w:rPr>
        <w:t>.</w:t>
      </w:r>
      <w:r w:rsidR="005F14B1">
        <w:rPr>
          <w:rFonts w:eastAsiaTheme="minorEastAsia"/>
          <w:color w:val="000000" w:themeColor="text1"/>
          <w:lang w:eastAsia="ko-KR"/>
        </w:rPr>
        <w:t xml:space="preserve"> </w:t>
      </w:r>
      <w:r w:rsidR="005F14B1">
        <w:rPr>
          <w:rFonts w:eastAsia="맑은 고딕"/>
          <w:color w:val="000000" w:themeColor="text1"/>
          <w:lang w:eastAsia="ko-KR"/>
        </w:rPr>
        <w:t xml:space="preserve">SAS structure </w:t>
      </w:r>
      <w:r w:rsidR="005F14B1">
        <w:rPr>
          <w:rFonts w:eastAsia="맑은 고딕" w:hint="eastAsia"/>
          <w:color w:val="000000" w:themeColor="text1"/>
          <w:lang w:eastAsia="ko-KR"/>
        </w:rPr>
        <w:t>is</w:t>
      </w:r>
      <w:r w:rsidR="005F14B1">
        <w:rPr>
          <w:rFonts w:eastAsia="맑은 고딕"/>
          <w:color w:val="000000" w:themeColor="text1"/>
          <w:lang w:eastAsia="ko-KR"/>
        </w:rPr>
        <w:t xml:space="preserve"> </w:t>
      </w:r>
      <w:r w:rsidR="005F14B1">
        <w:rPr>
          <w:rFonts w:eastAsia="맑은 고딕" w:hint="eastAsia"/>
          <w:color w:val="000000" w:themeColor="text1"/>
          <w:lang w:eastAsia="ko-KR"/>
        </w:rPr>
        <w:t>widely</w:t>
      </w:r>
      <w:r w:rsidR="005F14B1">
        <w:rPr>
          <w:rFonts w:eastAsia="맑은 고딕"/>
          <w:color w:val="000000" w:themeColor="text1"/>
          <w:lang w:eastAsia="ko-KR"/>
        </w:rPr>
        <w:t xml:space="preserve"> </w:t>
      </w:r>
      <w:r w:rsidR="005F14B1">
        <w:rPr>
          <w:rFonts w:eastAsia="맑은 고딕" w:hint="eastAsia"/>
          <w:color w:val="000000" w:themeColor="text1"/>
          <w:lang w:eastAsia="ko-KR"/>
        </w:rPr>
        <w:t>used</w:t>
      </w:r>
      <w:r w:rsidR="005F14B1">
        <w:rPr>
          <w:rFonts w:eastAsia="맑은 고딕"/>
          <w:color w:val="000000" w:themeColor="text1"/>
          <w:lang w:eastAsia="ko-KR"/>
        </w:rPr>
        <w:t xml:space="preserve"> </w:t>
      </w:r>
      <w:r w:rsidR="005F14B1">
        <w:rPr>
          <w:rFonts w:eastAsia="맑은 고딕" w:hint="eastAsia"/>
          <w:color w:val="000000" w:themeColor="text1"/>
          <w:lang w:eastAsia="ko-KR"/>
        </w:rPr>
        <w:t>as</w:t>
      </w:r>
      <w:r w:rsidR="005F14B1">
        <w:rPr>
          <w:rFonts w:eastAsia="맑은 고딕"/>
          <w:color w:val="000000" w:themeColor="text1"/>
          <w:lang w:eastAsia="ko-KR"/>
        </w:rPr>
        <w:t xml:space="preserve"> one of </w:t>
      </w:r>
      <w:r w:rsidR="006E5463">
        <w:rPr>
          <w:rFonts w:eastAsia="맑은 고딕"/>
          <w:color w:val="000000" w:themeColor="text1"/>
          <w:lang w:eastAsia="ko-KR"/>
        </w:rPr>
        <w:t xml:space="preserve">the </w:t>
      </w:r>
      <w:r w:rsidR="005F14B1">
        <w:rPr>
          <w:rFonts w:eastAsia="맑은 고딕"/>
          <w:color w:val="000000" w:themeColor="text1"/>
          <w:lang w:eastAsia="ko-KR"/>
        </w:rPr>
        <w:t xml:space="preserve">main </w:t>
      </w:r>
      <w:r w:rsidR="005F14B1">
        <w:rPr>
          <w:rFonts w:eastAsia="맑은 고딕" w:hint="eastAsia"/>
          <w:color w:val="000000" w:themeColor="text1"/>
          <w:lang w:eastAsia="ko-KR"/>
        </w:rPr>
        <w:t>building</w:t>
      </w:r>
      <w:r w:rsidR="005F14B1">
        <w:rPr>
          <w:rFonts w:eastAsia="맑은 고딕"/>
          <w:color w:val="000000" w:themeColor="text1"/>
          <w:lang w:eastAsia="ko-KR"/>
        </w:rPr>
        <w:t xml:space="preserve"> </w:t>
      </w:r>
      <w:r w:rsidR="005F14B1">
        <w:rPr>
          <w:rFonts w:eastAsia="맑은 고딕" w:hint="eastAsia"/>
          <w:color w:val="000000" w:themeColor="text1"/>
          <w:lang w:eastAsia="ko-KR"/>
        </w:rPr>
        <w:t>block</w:t>
      </w:r>
      <w:r w:rsidR="005F14B1">
        <w:rPr>
          <w:rFonts w:eastAsia="맑은 고딕"/>
          <w:color w:val="000000" w:themeColor="text1"/>
          <w:lang w:eastAsia="ko-KR"/>
        </w:rPr>
        <w:t xml:space="preserve">s </w:t>
      </w:r>
      <w:r w:rsidR="005F14B1">
        <w:rPr>
          <w:rFonts w:eastAsia="맑은 고딕" w:hint="eastAsia"/>
          <w:color w:val="000000" w:themeColor="text1"/>
          <w:lang w:eastAsia="ko-KR"/>
        </w:rPr>
        <w:t>in</w:t>
      </w:r>
      <w:r w:rsidR="005F14B1">
        <w:rPr>
          <w:rFonts w:eastAsia="맑은 고딕"/>
          <w:color w:val="000000" w:themeColor="text1"/>
          <w:lang w:eastAsia="ko-KR"/>
        </w:rPr>
        <w:t xml:space="preserve"> </w:t>
      </w:r>
      <w:r w:rsidR="005F14B1">
        <w:rPr>
          <w:rFonts w:eastAsia="맑은 고딕" w:hint="eastAsia"/>
          <w:color w:val="000000" w:themeColor="text1"/>
          <w:lang w:eastAsia="ko-KR"/>
        </w:rPr>
        <w:t>white-box</w:t>
      </w:r>
      <w:r w:rsidR="005F14B1">
        <w:rPr>
          <w:rFonts w:eastAsia="맑은 고딕"/>
          <w:color w:val="000000" w:themeColor="text1"/>
          <w:lang w:eastAsia="ko-KR"/>
        </w:rPr>
        <w:t xml:space="preserve"> </w:t>
      </w:r>
      <w:r w:rsidR="005F14B1">
        <w:rPr>
          <w:rFonts w:eastAsia="맑은 고딕" w:hint="eastAsia"/>
          <w:color w:val="000000" w:themeColor="text1"/>
          <w:lang w:eastAsia="ko-KR"/>
        </w:rPr>
        <w:t>cryptography.</w:t>
      </w:r>
      <w:r w:rsidR="005F14B1">
        <w:rPr>
          <w:rFonts w:asciiTheme="minorEastAsia" w:eastAsiaTheme="minorEastAsia" w:hAnsiTheme="minorEastAsia"/>
          <w:color w:val="000000" w:themeColor="text1"/>
          <w:lang w:eastAsia="ko-KR"/>
        </w:rPr>
        <w:t xml:space="preserve"> </w:t>
      </w:r>
    </w:p>
    <w:p w14:paraId="190BCED9" w14:textId="71570E92" w:rsidR="004C4F85" w:rsidRDefault="00482E2B" w:rsidP="004C4F85">
      <w:pPr>
        <w:pStyle w:val="a3"/>
        <w:keepNext/>
        <w:ind w:firstLine="0"/>
      </w:pPr>
      <w:r>
        <w:rPr>
          <w:noProof/>
          <w:lang w:eastAsia="ko-KR"/>
        </w:rPr>
        <w:drawing>
          <wp:inline distT="0" distB="0" distL="0" distR="0" wp14:anchorId="33D6D7FF" wp14:editId="0142B3A9">
            <wp:extent cx="3194614" cy="1507402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461" cy="15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EC51" w14:textId="2AE401D9" w:rsidR="004C4F85" w:rsidRDefault="004C4F85" w:rsidP="004C4F85">
      <w:pPr>
        <w:pStyle w:val="a8"/>
        <w:jc w:val="both"/>
        <w:rPr>
          <w:b w:val="0"/>
          <w:lang w:eastAsia="ko-KR"/>
        </w:rPr>
      </w:pPr>
      <w:r w:rsidRPr="00DE625B">
        <w:rPr>
          <w:b w:val="0"/>
        </w:rPr>
        <w:t>Fig</w:t>
      </w:r>
      <w:r w:rsidRPr="00DE625B">
        <w:rPr>
          <w:rFonts w:hint="eastAsia"/>
          <w:b w:val="0"/>
          <w:lang w:eastAsia="ko-KR"/>
        </w:rPr>
        <w:t>.</w:t>
      </w:r>
      <w:r w:rsidRPr="00DE625B">
        <w:rPr>
          <w:b w:val="0"/>
        </w:rPr>
        <w:t xml:space="preserve"> </w:t>
      </w:r>
      <w:r>
        <w:rPr>
          <w:rFonts w:hint="eastAsia"/>
          <w:b w:val="0"/>
          <w:lang w:eastAsia="ko-KR"/>
        </w:rPr>
        <w:t>1.</w:t>
      </w:r>
      <w:r>
        <w:rPr>
          <w:b w:val="0"/>
          <w:lang w:eastAsia="ko-KR"/>
        </w:rPr>
        <w:t xml:space="preserve"> </w:t>
      </w:r>
      <w:r w:rsidR="00770687">
        <w:rPr>
          <w:b w:val="0"/>
          <w:lang w:eastAsia="ko-KR"/>
        </w:rPr>
        <w:t>E</w:t>
      </w:r>
      <w:r>
        <w:rPr>
          <w:rFonts w:hint="eastAsia"/>
          <w:b w:val="0"/>
          <w:lang w:eastAsia="ko-KR"/>
        </w:rPr>
        <w:t>xamples</w:t>
      </w:r>
      <w:r>
        <w:rPr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of</w:t>
      </w:r>
      <w:r>
        <w:rPr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substitution/affine</w:t>
      </w:r>
      <w:r>
        <w:rPr>
          <w:b w:val="0"/>
          <w:lang w:eastAsia="ko-KR"/>
        </w:rPr>
        <w:t xml:space="preserve"> structures</w:t>
      </w:r>
    </w:p>
    <w:p w14:paraId="0455BD36" w14:textId="77777777" w:rsidR="004C4F85" w:rsidRPr="004C4F85" w:rsidRDefault="004C4F85" w:rsidP="004C4F85">
      <w:pPr>
        <w:rPr>
          <w:sz w:val="10"/>
          <w:szCs w:val="10"/>
          <w:lang w:eastAsia="ko-KR"/>
        </w:rPr>
      </w:pPr>
    </w:p>
    <w:p w14:paraId="5B4EBEF8" w14:textId="72A0288F" w:rsidR="0006346A" w:rsidRDefault="0006346A" w:rsidP="0006346A">
      <w:pPr>
        <w:pStyle w:val="a3"/>
        <w:rPr>
          <w:rFonts w:eastAsiaTheme="minorEastAsia"/>
          <w:color w:val="000000" w:themeColor="text1"/>
          <w:lang w:eastAsia="ko-KR"/>
        </w:rPr>
      </w:pPr>
      <w:r>
        <w:rPr>
          <w:rFonts w:eastAsia="맑은 고딕"/>
          <w:lang w:eastAsia="ko-KR"/>
        </w:rPr>
        <w:t xml:space="preserve">In this paper, we </w:t>
      </w:r>
      <w:r>
        <w:rPr>
          <w:rFonts w:eastAsia="맑은 고딕" w:hint="eastAsia"/>
          <w:lang w:eastAsia="ko-KR"/>
        </w:rPr>
        <w:t>suggest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an</w:t>
      </w:r>
      <w:r>
        <w:rPr>
          <w:rFonts w:eastAsia="맑은 고딕"/>
          <w:lang w:eastAsia="ko-KR"/>
        </w:rPr>
        <w:t xml:space="preserve"> efficient inverting method of SAS structure, which consists of </w:t>
      </w:r>
      <w:r>
        <w:rPr>
          <w:rFonts w:eastAsia="맑은 고딕" w:hint="eastAsia"/>
          <w:lang w:eastAsia="ko-KR"/>
        </w:rPr>
        <w:t>alternating</w:t>
      </w:r>
      <w:r>
        <w:rPr>
          <w:rFonts w:eastAsia="맑은 고딕"/>
          <w:lang w:eastAsia="ko-KR"/>
        </w:rPr>
        <w:t xml:space="preserve"> substitution </w:t>
      </w:r>
      <w:r>
        <w:rPr>
          <w:rFonts w:eastAsia="맑은 고딕" w:hint="eastAsia"/>
          <w:lang w:eastAsia="ko-KR"/>
        </w:rPr>
        <w:t>and</w:t>
      </w:r>
      <w:r>
        <w:rPr>
          <w:rFonts w:eastAsia="맑은 고딕"/>
          <w:lang w:eastAsia="ko-KR"/>
        </w:rPr>
        <w:t xml:space="preserve"> </w:t>
      </w:r>
      <w:r w:rsidRPr="007E2160">
        <w:rPr>
          <w:rFonts w:eastAsia="맑은 고딕"/>
          <w:color w:val="000000" w:themeColor="text1"/>
          <w:lang w:eastAsia="ko-KR"/>
        </w:rPr>
        <w:t>affine</w:t>
      </w:r>
      <w:r>
        <w:rPr>
          <w:rFonts w:eastAsia="맑은 고딕"/>
          <w:lang w:eastAsia="ko-KR"/>
        </w:rPr>
        <w:t xml:space="preserve"> structure. Particularly, </w:t>
      </w:r>
      <w:r>
        <w:rPr>
          <w:rFonts w:eastAsia="맑은 고딕" w:hint="eastAsia"/>
          <w:lang w:eastAsia="ko-KR"/>
        </w:rPr>
        <w:t>we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analyze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</w:t>
      </w:r>
      <w:r>
        <w:rPr>
          <w:rFonts w:eastAsia="맑은 고딕"/>
          <w:lang w:eastAsia="ko-KR"/>
        </w:rPr>
        <w:t xml:space="preserve">he generalized </w:t>
      </w:r>
      <w:r>
        <w:rPr>
          <w:rFonts w:eastAsia="맑은 고딕" w:hint="eastAsia"/>
          <w:lang w:eastAsia="ko-KR"/>
        </w:rPr>
        <w:t>structure</w:t>
      </w:r>
      <w:r>
        <w:rPr>
          <w:rFonts w:eastAsia="맑은 고딕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pacing w:val="-10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spacing w:val="-10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spacing w:val="-10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2</m:t>
            </m:r>
          </m:sub>
        </m:sSub>
      </m:oMath>
      <w:r>
        <w:rPr>
          <w:rFonts w:eastAsia="맑은 고딕" w:hint="eastAsia"/>
          <w:spacing w:val="-10"/>
          <w:lang w:eastAsia="ko-KR"/>
        </w:rPr>
        <w:t xml:space="preserve"> </w:t>
      </w:r>
      <w:r>
        <w:rPr>
          <w:rFonts w:eastAsia="맑은 고딕" w:hint="eastAsia"/>
          <w:lang w:eastAsia="ko-KR"/>
        </w:rPr>
        <w:t>where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the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sizes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of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the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components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in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two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substitution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layers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are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different</w:t>
      </w:r>
      <w:r w:rsidR="00F71D1C">
        <w:rPr>
          <w:rFonts w:eastAsia="맑은 고딕"/>
          <w:lang w:eastAsia="ko-KR"/>
        </w:rPr>
        <w:t xml:space="preserve"> (</w:t>
      </w:r>
      <w:r w:rsidR="0029599E">
        <w:rPr>
          <w:rFonts w:eastAsia="맑은 고딕" w:hint="eastAsia"/>
          <w:lang w:eastAsia="ko-KR"/>
        </w:rPr>
        <w:t>e.g.</w:t>
      </w:r>
      <w:r w:rsidR="0029599E">
        <w:rPr>
          <w:rFonts w:eastAsia="맑은 고딕"/>
          <w:lang w:eastAsia="ko-KR"/>
        </w:rPr>
        <w:t xml:space="preserve"> </w:t>
      </w:r>
      <w:r w:rsidR="00F71D1C">
        <w:rPr>
          <w:rFonts w:eastAsia="맑은 고딕"/>
          <w:lang w:eastAsia="ko-KR"/>
        </w:rPr>
        <w:t xml:space="preserve">5 bits for </w:t>
      </w:r>
      <m:oMath>
        <m:sSub>
          <m:sSubPr>
            <m:ctrlPr>
              <w:rPr>
                <w:rFonts w:ascii="Cambria Math" w:eastAsiaTheme="minorEastAsia" w:hAnsi="Cambria Math"/>
                <w:spacing w:val="-10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1</m:t>
            </m:r>
          </m:sub>
        </m:sSub>
      </m:oMath>
      <w:r w:rsidR="00F71D1C">
        <w:rPr>
          <w:rFonts w:eastAsia="맑은 고딕" w:hint="eastAsia"/>
          <w:spacing w:val="-10"/>
          <w:lang w:eastAsia="ko-KR"/>
        </w:rPr>
        <w:t xml:space="preserve"> and 4 bits </w:t>
      </w:r>
      <w:proofErr w:type="gramStart"/>
      <w:r w:rsidR="00F71D1C">
        <w:rPr>
          <w:rFonts w:eastAsia="맑은 고딕" w:hint="eastAsia"/>
          <w:spacing w:val="-10"/>
          <w:lang w:eastAsia="ko-KR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spacing w:val="-10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2</m:t>
            </m:r>
          </m:sub>
        </m:sSub>
      </m:oMath>
      <w:r w:rsidR="00F71D1C"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Our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analysis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works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for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SAS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with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large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input/output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size.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For</w:t>
      </w:r>
      <w:r>
        <w:rPr>
          <w:rFonts w:eastAsia="맑은 고딕"/>
          <w:lang w:eastAsia="ko-KR"/>
        </w:rPr>
        <w:t xml:space="preserve"> a </w:t>
      </w:r>
      <w:r>
        <w:rPr>
          <w:rFonts w:eastAsia="맑은 고딕" w:hint="eastAsia"/>
          <w:lang w:eastAsia="ko-KR"/>
        </w:rPr>
        <w:t>WBC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construction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with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60</w:t>
      </w:r>
      <w:r w:rsidR="00F71D1C">
        <w:rPr>
          <w:rFonts w:eastAsia="맑은 고딕"/>
          <w:lang w:eastAsia="ko-KR"/>
        </w:rPr>
        <w:t>-</w:t>
      </w:r>
      <w:r>
        <w:rPr>
          <w:rFonts w:eastAsia="맑은 고딕" w:hint="eastAsia"/>
          <w:lang w:eastAsia="ko-KR"/>
        </w:rPr>
        <w:t>bit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oracles</w:t>
      </w:r>
      <w:r>
        <w:rPr>
          <w:rFonts w:eastAsia="맑은 고딕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we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can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construct</w:t>
      </w:r>
      <w:r>
        <w:rPr>
          <w:rFonts w:eastAsia="맑은 고딕"/>
          <w:lang w:eastAsia="ko-KR"/>
        </w:rPr>
        <w:t xml:space="preserve"> an </w:t>
      </w:r>
      <w:r>
        <w:rPr>
          <w:rFonts w:eastAsia="맑은 고딕" w:hint="eastAsia"/>
          <w:lang w:eastAsia="ko-KR"/>
        </w:rPr>
        <w:t>attack</w:t>
      </w:r>
      <w:r>
        <w:rPr>
          <w:rFonts w:eastAsia="맑은 고딕"/>
          <w:lang w:eastAsia="ko-KR"/>
        </w:rPr>
        <w:t xml:space="preserve"> on the main building blocks by inverting oracle with structural analysis.</w:t>
      </w:r>
      <w:r w:rsidR="00AD6E6A">
        <w:rPr>
          <w:rFonts w:eastAsia="맑은 고딕"/>
          <w:lang w:eastAsia="ko-KR"/>
        </w:rPr>
        <w:t xml:space="preserve"> </w:t>
      </w:r>
    </w:p>
    <w:p w14:paraId="405BE51E" w14:textId="3844DB47" w:rsidR="00AA1C1D" w:rsidRDefault="00F42CC0" w:rsidP="00AA1C1D">
      <w:pPr>
        <w:pStyle w:val="1"/>
        <w:rPr>
          <w:color w:val="000000" w:themeColor="text1"/>
        </w:rPr>
      </w:pPr>
      <w:r>
        <w:rPr>
          <w:color w:val="000000" w:themeColor="text1"/>
        </w:rPr>
        <w:lastRenderedPageBreak/>
        <w:t>Related Work</w:t>
      </w:r>
    </w:p>
    <w:p w14:paraId="449D17A6" w14:textId="2C8F9EB5" w:rsidR="00AA1C1D" w:rsidRPr="00AA1C1D" w:rsidRDefault="00AA1C1D" w:rsidP="00A75D2D">
      <w:pPr>
        <w:ind w:firstLineChars="150" w:firstLine="300"/>
        <w:jc w:val="both"/>
      </w:pPr>
      <w:r>
        <w:rPr>
          <w:lang w:eastAsia="ko-KR"/>
        </w:rPr>
        <w:t xml:space="preserve">In this </w:t>
      </w:r>
      <w:r w:rsidR="00D32C3E">
        <w:rPr>
          <w:rFonts w:hint="eastAsia"/>
          <w:lang w:eastAsia="ko-KR"/>
        </w:rPr>
        <w:t>section</w:t>
      </w:r>
      <w:r>
        <w:rPr>
          <w:lang w:eastAsia="ko-KR"/>
        </w:rPr>
        <w:t>,</w:t>
      </w:r>
      <w:r w:rsidR="00D32C3E">
        <w:rPr>
          <w:rFonts w:hint="eastAsia"/>
          <w:lang w:eastAsia="ko-KR"/>
        </w:rPr>
        <w:t xml:space="preserve"> </w:t>
      </w:r>
      <w:r w:rsidR="009065FB">
        <w:rPr>
          <w:rFonts w:hint="eastAsia"/>
          <w:lang w:eastAsia="ko-KR"/>
        </w:rPr>
        <w:t>we</w:t>
      </w:r>
      <w:r w:rsidR="009065FB">
        <w:rPr>
          <w:lang w:eastAsia="ko-KR"/>
        </w:rPr>
        <w:t xml:space="preserve"> </w:t>
      </w:r>
      <w:r w:rsidR="00F71D1C">
        <w:rPr>
          <w:lang w:eastAsia="ko-KR"/>
        </w:rPr>
        <w:t xml:space="preserve">present previous </w:t>
      </w:r>
      <w:r w:rsidR="009065FB">
        <w:rPr>
          <w:rFonts w:hint="eastAsia"/>
          <w:lang w:eastAsia="ko-KR"/>
        </w:rPr>
        <w:t>research</w:t>
      </w:r>
      <w:r w:rsidR="009065FB">
        <w:rPr>
          <w:lang w:eastAsia="ko-KR"/>
        </w:rPr>
        <w:t xml:space="preserve"> </w:t>
      </w:r>
      <w:r w:rsidR="009065FB">
        <w:rPr>
          <w:rFonts w:hint="eastAsia"/>
          <w:lang w:eastAsia="ko-KR"/>
        </w:rPr>
        <w:t>for</w:t>
      </w:r>
      <w:r w:rsidR="009065FB">
        <w:rPr>
          <w:lang w:eastAsia="ko-KR"/>
        </w:rPr>
        <w:t xml:space="preserve"> </w:t>
      </w:r>
      <w:r w:rsidR="00F71D1C">
        <w:rPr>
          <w:lang w:eastAsia="ko-KR"/>
        </w:rPr>
        <w:t xml:space="preserve">structural </w:t>
      </w:r>
      <w:r w:rsidR="009065FB">
        <w:rPr>
          <w:rFonts w:hint="eastAsia"/>
          <w:lang w:eastAsia="ko-KR"/>
        </w:rPr>
        <w:t>analysis</w:t>
      </w:r>
      <w:r w:rsidR="009065FB">
        <w:rPr>
          <w:lang w:eastAsia="ko-KR"/>
        </w:rPr>
        <w:t xml:space="preserve"> </w:t>
      </w:r>
      <w:r w:rsidR="00F71D1C">
        <w:rPr>
          <w:lang w:eastAsia="ko-KR"/>
        </w:rPr>
        <w:t xml:space="preserve">and </w:t>
      </w:r>
      <w:r w:rsidR="009065FB">
        <w:rPr>
          <w:rFonts w:hint="eastAsia"/>
          <w:lang w:eastAsia="ko-KR"/>
        </w:rPr>
        <w:t>explain</w:t>
      </w:r>
      <w:r w:rsidR="009065FB">
        <w:rPr>
          <w:lang w:eastAsia="ko-KR"/>
        </w:rPr>
        <w:t xml:space="preserve"> </w:t>
      </w:r>
      <w:r w:rsidR="00F71D1C">
        <w:rPr>
          <w:lang w:eastAsia="ko-KR"/>
        </w:rPr>
        <w:t xml:space="preserve">several properties </w:t>
      </w:r>
      <w:r w:rsidR="009065FB">
        <w:rPr>
          <w:rFonts w:hint="eastAsia"/>
          <w:lang w:eastAsia="ko-KR"/>
        </w:rPr>
        <w:t>of</w:t>
      </w:r>
      <w:r w:rsidR="009065FB">
        <w:rPr>
          <w:lang w:eastAsia="ko-KR"/>
        </w:rPr>
        <w:t xml:space="preserve"> </w:t>
      </w:r>
      <w:r w:rsidR="0092555D">
        <w:rPr>
          <w:rFonts w:hint="eastAsia"/>
          <w:i/>
          <w:lang w:eastAsia="ko-KR"/>
        </w:rPr>
        <w:t>M</w:t>
      </w:r>
      <w:r w:rsidR="009065FB" w:rsidRPr="0092555D">
        <w:rPr>
          <w:rFonts w:hint="eastAsia"/>
          <w:i/>
          <w:lang w:eastAsia="ko-KR"/>
        </w:rPr>
        <w:t>ultiset</w:t>
      </w:r>
      <w:r w:rsidR="00F71D1C">
        <w:rPr>
          <w:i/>
          <w:lang w:eastAsia="ko-KR"/>
        </w:rPr>
        <w:t>s.</w:t>
      </w:r>
      <w:r w:rsidR="009065FB">
        <w:rPr>
          <w:lang w:eastAsia="ko-KR"/>
        </w:rPr>
        <w:t xml:space="preserve"> </w:t>
      </w:r>
    </w:p>
    <w:p w14:paraId="6A7B0B14" w14:textId="193799FF" w:rsidR="009238EC" w:rsidRPr="009238EC" w:rsidRDefault="009238EC" w:rsidP="009238EC">
      <w:pPr>
        <w:pStyle w:val="2"/>
        <w:rPr>
          <w:color w:val="000000" w:themeColor="text1"/>
        </w:rPr>
      </w:pPr>
      <w:r>
        <w:rPr>
          <w:rFonts w:eastAsia="맑은 고딕" w:hint="eastAsia"/>
          <w:color w:val="000000" w:themeColor="text1"/>
          <w:lang w:eastAsia="ko-KR"/>
        </w:rPr>
        <w:t>Research</w:t>
      </w:r>
      <w:r w:rsidR="00F71D1C">
        <w:rPr>
          <w:rFonts w:eastAsia="맑은 고딕"/>
          <w:color w:val="000000" w:themeColor="text1"/>
          <w:lang w:eastAsia="ko-KR"/>
        </w:rPr>
        <w:t>es</w:t>
      </w:r>
      <w:r>
        <w:rPr>
          <w:rFonts w:eastAsia="맑은 고딕"/>
          <w:color w:val="000000" w:themeColor="text1"/>
          <w:lang w:eastAsia="ko-KR"/>
        </w:rPr>
        <w:t xml:space="preserve"> </w:t>
      </w:r>
      <w:r w:rsidR="00F71D1C">
        <w:rPr>
          <w:rFonts w:eastAsia="맑은 고딕"/>
          <w:color w:val="000000" w:themeColor="text1"/>
          <w:lang w:eastAsia="ko-KR"/>
        </w:rPr>
        <w:t xml:space="preserve">on alternating </w:t>
      </w:r>
      <w:r>
        <w:rPr>
          <w:rFonts w:eastAsia="맑은 고딕" w:hint="eastAsia"/>
          <w:color w:val="000000" w:themeColor="text1"/>
          <w:lang w:eastAsia="ko-KR"/>
        </w:rPr>
        <w:t>Substitution/affine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structure</w:t>
      </w:r>
      <w:r w:rsidR="00F71D1C">
        <w:rPr>
          <w:rFonts w:eastAsia="맑은 고딕"/>
          <w:color w:val="000000" w:themeColor="text1"/>
          <w:lang w:eastAsia="ko-KR"/>
        </w:rPr>
        <w:t>s</w:t>
      </w:r>
    </w:p>
    <w:p w14:paraId="36707629" w14:textId="7AF80193" w:rsidR="00B20EC6" w:rsidRDefault="00CD54A6" w:rsidP="00B20EC6">
      <w:pPr>
        <w:pStyle w:val="a3"/>
        <w:ind w:firstLineChars="150" w:firstLine="298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Structur</w:t>
      </w:r>
      <w:r w:rsidR="00FE5B9F">
        <w:rPr>
          <w:rFonts w:eastAsia="맑은 고딕"/>
          <w:lang w:eastAsia="ko-KR"/>
        </w:rPr>
        <w:t>al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analysis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consisting of substitution/affine functions </w:t>
      </w:r>
      <w:proofErr w:type="gramStart"/>
      <w:r>
        <w:rPr>
          <w:rFonts w:eastAsia="맑은 고딕"/>
          <w:lang w:eastAsia="ko-KR"/>
        </w:rPr>
        <w:t>has</w:t>
      </w:r>
      <w:r w:rsidR="00F71D1C">
        <w:rPr>
          <w:rFonts w:eastAsia="맑은 고딕"/>
          <w:lang w:eastAsia="ko-KR"/>
        </w:rPr>
        <w:t xml:space="preserve"> been studied</w:t>
      </w:r>
      <w:proofErr w:type="gramEnd"/>
      <w:r w:rsidR="00F71D1C">
        <w:rPr>
          <w:rFonts w:eastAsia="맑은 고딕"/>
          <w:lang w:eastAsia="ko-KR"/>
        </w:rPr>
        <w:t xml:space="preserve"> for</w:t>
      </w:r>
      <w:r>
        <w:rPr>
          <w:rFonts w:eastAsia="맑은 고딕"/>
          <w:lang w:eastAsia="ko-KR"/>
        </w:rPr>
        <w:t xml:space="preserve"> </w:t>
      </w:r>
      <w:r w:rsidR="00F71D1C">
        <w:rPr>
          <w:rFonts w:eastAsia="맑은 고딕"/>
          <w:lang w:eastAsia="ko-KR"/>
        </w:rPr>
        <w:t>two decades</w:t>
      </w:r>
      <w:r w:rsidR="000C21E1">
        <w:rPr>
          <w:rFonts w:eastAsia="맑은 고딕"/>
          <w:lang w:eastAsia="ko-KR"/>
        </w:rPr>
        <w:t>,</w:t>
      </w:r>
      <w:r w:rsidR="00371F21">
        <w:rPr>
          <w:rFonts w:eastAsia="맑은 고딕"/>
          <w:lang w:eastAsia="ko-KR"/>
        </w:rPr>
        <w:t xml:space="preserve"> as </w:t>
      </w:r>
      <w:r w:rsidR="00F71D1C">
        <w:rPr>
          <w:rFonts w:eastAsia="맑은 고딕"/>
          <w:lang w:eastAsia="ko-KR"/>
        </w:rPr>
        <w:t xml:space="preserve">listed </w:t>
      </w:r>
      <w:r w:rsidR="00371F21">
        <w:rPr>
          <w:rFonts w:eastAsia="맑은 고딕"/>
          <w:lang w:eastAsia="ko-KR"/>
        </w:rPr>
        <w:t xml:space="preserve">in Table </w:t>
      </w:r>
      <w:r w:rsidR="00371F21" w:rsidRPr="000F5E5E">
        <w:rPr>
          <w:rFonts w:eastAsia="맑은 고딕"/>
          <w:lang w:eastAsia="ko-KR"/>
        </w:rPr>
        <w:t>Ⅰ</w:t>
      </w:r>
      <w:r w:rsidR="00371F21">
        <w:rPr>
          <w:rFonts w:eastAsia="맑은 고딕"/>
          <w:lang w:eastAsia="ko-KR"/>
        </w:rPr>
        <w:t>.</w:t>
      </w:r>
      <w:r w:rsidR="00F71885">
        <w:rPr>
          <w:rFonts w:eastAsia="맑은 고딕" w:hint="eastAsia"/>
          <w:lang w:eastAsia="ko-KR"/>
        </w:rPr>
        <w:t xml:space="preserve"> </w:t>
      </w:r>
    </w:p>
    <w:p w14:paraId="78F4E917" w14:textId="550411E5" w:rsidR="00924B72" w:rsidRDefault="0017144A" w:rsidP="00B20EC6">
      <w:pPr>
        <w:pStyle w:val="a3"/>
        <w:ind w:firstLineChars="150" w:firstLine="298"/>
        <w:rPr>
          <w:rFonts w:eastAsia="맑은 고딕"/>
          <w:color w:val="000000" w:themeColor="text1"/>
          <w:lang w:eastAsia="ko-KR"/>
        </w:rPr>
      </w:pPr>
      <w:r>
        <w:rPr>
          <w:rFonts w:eastAsia="맑은 고딕"/>
          <w:color w:val="000000" w:themeColor="text1"/>
          <w:lang w:eastAsia="ko-KR"/>
        </w:rPr>
        <w:t xml:space="preserve">In 2001, Biryukov and Shamir 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[1] proposed how </w:t>
      </w:r>
      <w:proofErr w:type="gramStart"/>
      <w:r w:rsidR="00F42CC0" w:rsidRPr="00B0140A">
        <w:rPr>
          <w:rFonts w:eastAsia="맑은 고딕"/>
          <w:color w:val="000000" w:themeColor="text1"/>
          <w:lang w:eastAsia="ko-KR"/>
        </w:rPr>
        <w:t>to efficiently attack</w:t>
      </w:r>
      <w:proofErr w:type="gramEnd"/>
      <w:r w:rsidR="00F42CC0" w:rsidRPr="00B0140A">
        <w:rPr>
          <w:rFonts w:eastAsia="맑은 고딕"/>
          <w:color w:val="000000" w:themeColor="text1"/>
          <w:lang w:eastAsia="ko-KR"/>
        </w:rPr>
        <w:t xml:space="preserve"> the substitution/affine layer in a SASAS structure</w:t>
      </w:r>
      <w:r w:rsidR="000C21E1" w:rsidRPr="00B0140A">
        <w:rPr>
          <w:rFonts w:eastAsia="맑은 고딕"/>
          <w:color w:val="000000" w:themeColor="text1"/>
          <w:lang w:eastAsia="ko-KR"/>
        </w:rPr>
        <w:t xml:space="preserve"> with 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the same </w:t>
      </w:r>
      <w:r>
        <w:rPr>
          <w:rFonts w:eastAsiaTheme="minorEastAsia"/>
          <w:lang w:eastAsia="ko-KR"/>
        </w:rPr>
        <w:t>size of S-boxes for all substitution layers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. </w:t>
      </w:r>
      <w:r>
        <w:rPr>
          <w:rFonts w:eastAsia="맑은 고딕"/>
          <w:color w:val="000000" w:themeColor="text1"/>
          <w:lang w:eastAsia="ko-KR"/>
        </w:rPr>
        <w:t>I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n 2003, </w:t>
      </w:r>
      <w:r>
        <w:rPr>
          <w:rFonts w:eastAsia="맑은 고딕"/>
          <w:color w:val="000000" w:themeColor="text1"/>
          <w:lang w:eastAsia="ko-KR"/>
        </w:rPr>
        <w:t xml:space="preserve">Biryukov et al.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[</w:t>
      </w:r>
      <w:r w:rsidR="00F42CC0" w:rsidRPr="00B0140A">
        <w:rPr>
          <w:rFonts w:eastAsia="맑은 고딕"/>
          <w:color w:val="000000" w:themeColor="text1"/>
          <w:lang w:eastAsia="ko-KR"/>
        </w:rPr>
        <w:t>2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]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has presented a detailed analysis method for the affine layer or linear layer. </w:t>
      </w:r>
      <w:r w:rsidR="009D2661" w:rsidRPr="00B0140A">
        <w:rPr>
          <w:rFonts w:eastAsia="맑은 고딕"/>
          <w:color w:val="000000" w:themeColor="text1"/>
          <w:lang w:eastAsia="ko-KR"/>
        </w:rPr>
        <w:t xml:space="preserve">An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improved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method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for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finding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an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/>
          <w:color w:val="000000" w:themeColor="text1"/>
          <w:lang w:eastAsia="ko-KR"/>
        </w:rPr>
        <w:t xml:space="preserve">affine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equivalent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function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proofErr w:type="gramStart"/>
      <w:r w:rsidR="00F42CC0" w:rsidRPr="00B0140A">
        <w:rPr>
          <w:rFonts w:eastAsia="맑은 고딕" w:hint="eastAsia"/>
          <w:color w:val="000000" w:themeColor="text1"/>
          <w:lang w:eastAsia="ko-KR"/>
        </w:rPr>
        <w:t>was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9D2661" w:rsidRPr="00B0140A">
        <w:rPr>
          <w:rFonts w:eastAsia="맑은 고딕"/>
          <w:color w:val="000000" w:themeColor="text1"/>
          <w:lang w:eastAsia="ko-KR"/>
        </w:rPr>
        <w:t xml:space="preserve">recently </w:t>
      </w:r>
      <w:r w:rsidR="00625FDB" w:rsidRPr="00B0140A">
        <w:rPr>
          <w:rFonts w:eastAsia="맑은 고딕"/>
          <w:color w:val="000000" w:themeColor="text1"/>
          <w:lang w:eastAsia="ko-KR"/>
        </w:rPr>
        <w:t>proposed</w:t>
      </w:r>
      <w:proofErr w:type="gramEnd"/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/>
          <w:color w:val="000000" w:themeColor="text1"/>
          <w:lang w:eastAsia="ko-KR"/>
        </w:rPr>
        <w:t xml:space="preserve">in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 xml:space="preserve">[8]. </w:t>
      </w:r>
      <w:r>
        <w:rPr>
          <w:rFonts w:eastAsia="맑은 고딕"/>
          <w:color w:val="000000" w:themeColor="text1"/>
          <w:lang w:eastAsia="ko-KR"/>
        </w:rPr>
        <w:t xml:space="preserve">In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2014</w:t>
      </w:r>
      <w:r>
        <w:rPr>
          <w:rFonts w:eastAsia="맑은 고딕"/>
          <w:color w:val="000000" w:themeColor="text1"/>
          <w:lang w:eastAsia="ko-KR"/>
        </w:rPr>
        <w:t xml:space="preserve">, analysis of ASASA as </w:t>
      </w:r>
      <w:proofErr w:type="gramStart"/>
      <w:r w:rsidR="00F42CC0" w:rsidRPr="00B0140A">
        <w:rPr>
          <w:rFonts w:eastAsia="맑은 고딕" w:hint="eastAsia"/>
          <w:color w:val="000000" w:themeColor="text1"/>
          <w:lang w:eastAsia="ko-KR"/>
        </w:rPr>
        <w:t>black-box</w:t>
      </w:r>
      <w:proofErr w:type="gramEnd"/>
      <w:r w:rsidR="00F42CC0" w:rsidRPr="00B0140A">
        <w:rPr>
          <w:rFonts w:eastAsia="맑은 고딕" w:hint="eastAsia"/>
          <w:color w:val="000000" w:themeColor="text1"/>
          <w:lang w:eastAsia="ko-KR"/>
        </w:rPr>
        <w:t>,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white-box,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and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public-key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cryptography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/>
          <w:color w:val="000000" w:themeColor="text1"/>
          <w:lang w:eastAsia="ko-KR"/>
        </w:rPr>
        <w:t xml:space="preserve">was conducted in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[3].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Research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on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this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structure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has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been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ongoing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[4</w:t>
      </w:r>
      <w:proofErr w:type="gramStart"/>
      <w:r w:rsidR="00F42CC0" w:rsidRPr="00B0140A">
        <w:rPr>
          <w:rFonts w:eastAsia="맑은 고딕" w:hint="eastAsia"/>
          <w:color w:val="000000" w:themeColor="text1"/>
          <w:lang w:eastAsia="ko-KR"/>
        </w:rPr>
        <w:t>][</w:t>
      </w:r>
      <w:proofErr w:type="gramEnd"/>
      <w:r w:rsidR="00F42CC0" w:rsidRPr="00B0140A">
        <w:rPr>
          <w:rFonts w:eastAsia="맑은 고딕" w:hint="eastAsia"/>
          <w:color w:val="000000" w:themeColor="text1"/>
          <w:lang w:eastAsia="ko-KR"/>
        </w:rPr>
        <w:t>6]</w:t>
      </w:r>
      <w:r w:rsidR="0053273B">
        <w:rPr>
          <w:rFonts w:eastAsia="맑은 고딕"/>
          <w:color w:val="000000" w:themeColor="text1"/>
          <w:lang w:eastAsia="ko-KR"/>
        </w:rPr>
        <w:t xml:space="preserve"> and even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SASASASAS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structure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was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conducted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in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  <w:r w:rsidR="00F42CC0" w:rsidRPr="00B0140A">
        <w:rPr>
          <w:rFonts w:eastAsia="맑은 고딕" w:hint="eastAsia"/>
          <w:color w:val="000000" w:themeColor="text1"/>
          <w:lang w:eastAsia="ko-KR"/>
        </w:rPr>
        <w:t>[5].</w:t>
      </w:r>
      <w:r w:rsidR="00F42CC0" w:rsidRPr="00B0140A">
        <w:rPr>
          <w:rFonts w:eastAsia="맑은 고딕"/>
          <w:color w:val="000000" w:themeColor="text1"/>
          <w:lang w:eastAsia="ko-KR"/>
        </w:rPr>
        <w:t xml:space="preserve"> </w:t>
      </w:r>
    </w:p>
    <w:p w14:paraId="79448924" w14:textId="7E71BD51" w:rsidR="00B20EC6" w:rsidRPr="00CF58C9" w:rsidRDefault="00B20EC6" w:rsidP="00B20EC6">
      <w:pPr>
        <w:pStyle w:val="a8"/>
        <w:keepNext/>
        <w:spacing w:afterLines="50" w:after="120"/>
        <w:rPr>
          <w:b w:val="0"/>
          <w:color w:val="000000" w:themeColor="text1"/>
          <w:sz w:val="16"/>
          <w:szCs w:val="16"/>
        </w:rPr>
      </w:pPr>
      <w:r w:rsidRPr="00CF58C9">
        <w:rPr>
          <w:b w:val="0"/>
          <w:color w:val="000000" w:themeColor="text1"/>
          <w:sz w:val="16"/>
          <w:szCs w:val="16"/>
        </w:rPr>
        <w:t>T</w:t>
      </w:r>
      <w:r w:rsidRPr="00CF58C9">
        <w:rPr>
          <w:rFonts w:hint="eastAsia"/>
          <w:b w:val="0"/>
          <w:color w:val="000000" w:themeColor="text1"/>
          <w:sz w:val="16"/>
          <w:szCs w:val="16"/>
          <w:lang w:eastAsia="ko-KR"/>
        </w:rPr>
        <w:t>ABLE</w:t>
      </w:r>
      <w:r w:rsidRPr="00CF58C9">
        <w:rPr>
          <w:b w:val="0"/>
          <w:color w:val="000000" w:themeColor="text1"/>
          <w:sz w:val="16"/>
          <w:szCs w:val="16"/>
        </w:rPr>
        <w:t xml:space="preserve"> </w:t>
      </w:r>
      <w:r w:rsidRPr="00CF58C9">
        <w:rPr>
          <w:b w:val="0"/>
          <w:color w:val="000000" w:themeColor="text1"/>
          <w:sz w:val="16"/>
          <w:szCs w:val="16"/>
        </w:rPr>
        <w:fldChar w:fldCharType="begin"/>
      </w:r>
      <w:r w:rsidRPr="00CF58C9">
        <w:rPr>
          <w:b w:val="0"/>
          <w:color w:val="000000" w:themeColor="text1"/>
          <w:sz w:val="16"/>
          <w:szCs w:val="16"/>
        </w:rPr>
        <w:instrText xml:space="preserve"> SEQ Table \* ROMAN </w:instrText>
      </w:r>
      <w:r w:rsidRPr="00CF58C9">
        <w:rPr>
          <w:b w:val="0"/>
          <w:color w:val="000000" w:themeColor="text1"/>
          <w:sz w:val="16"/>
          <w:szCs w:val="16"/>
        </w:rPr>
        <w:fldChar w:fldCharType="separate"/>
      </w:r>
      <w:r w:rsidR="00E54DA6">
        <w:rPr>
          <w:b w:val="0"/>
          <w:noProof/>
          <w:color w:val="000000" w:themeColor="text1"/>
          <w:sz w:val="16"/>
          <w:szCs w:val="16"/>
        </w:rPr>
        <w:t>I</w:t>
      </w:r>
      <w:r w:rsidRPr="00CF58C9">
        <w:rPr>
          <w:b w:val="0"/>
          <w:color w:val="000000" w:themeColor="text1"/>
          <w:sz w:val="16"/>
          <w:szCs w:val="16"/>
        </w:rPr>
        <w:fldChar w:fldCharType="end"/>
      </w:r>
      <w:r w:rsidRPr="00CF58C9">
        <w:rPr>
          <w:b w:val="0"/>
          <w:color w:val="000000" w:themeColor="text1"/>
          <w:sz w:val="16"/>
          <w:szCs w:val="16"/>
        </w:rPr>
        <w:t xml:space="preserve">. </w:t>
      </w:r>
      <w:r w:rsidRPr="00CF58C9">
        <w:rPr>
          <w:b w:val="0"/>
          <w:bCs w:val="0"/>
          <w:smallCaps/>
          <w:noProof/>
          <w:color w:val="000000" w:themeColor="text1"/>
          <w:sz w:val="16"/>
          <w:szCs w:val="16"/>
        </w:rPr>
        <w:t xml:space="preserve">Papers Related To The </w:t>
      </w:r>
      <w:r w:rsidRPr="00CF58C9">
        <w:rPr>
          <w:b w:val="0"/>
          <w:bCs w:val="0"/>
          <w:smallCaps/>
          <w:noProof/>
          <w:color w:val="000000" w:themeColor="text1"/>
          <w:sz w:val="16"/>
          <w:szCs w:val="16"/>
          <w:lang w:eastAsia="ko-KR"/>
        </w:rPr>
        <w:t>Subtitution/Affine</w:t>
      </w:r>
      <w:r w:rsidRPr="00CF58C9">
        <w:rPr>
          <w:b w:val="0"/>
          <w:bCs w:val="0"/>
          <w:smallCaps/>
          <w:noProof/>
          <w:color w:val="000000" w:themeColor="text1"/>
          <w:sz w:val="16"/>
          <w:szCs w:val="16"/>
        </w:rPr>
        <w:t xml:space="preserve"> Structure</w:t>
      </w:r>
    </w:p>
    <w:tbl>
      <w:tblPr>
        <w:tblStyle w:val="a4"/>
        <w:tblpPr w:leftFromText="142" w:rightFromText="142" w:vertAnchor="text" w:horzAnchor="margin" w:tblpY="115"/>
        <w:tblW w:w="5067" w:type="dxa"/>
        <w:tblLook w:val="04A0" w:firstRow="1" w:lastRow="0" w:firstColumn="1" w:lastColumn="0" w:noHBand="0" w:noVBand="1"/>
      </w:tblPr>
      <w:tblGrid>
        <w:gridCol w:w="562"/>
        <w:gridCol w:w="2977"/>
        <w:gridCol w:w="1528"/>
      </w:tblGrid>
      <w:tr w:rsidR="00B20EC6" w14:paraId="188ACF89" w14:textId="77777777" w:rsidTr="00565D68">
        <w:trPr>
          <w:trHeight w:val="132"/>
        </w:trPr>
        <w:tc>
          <w:tcPr>
            <w:tcW w:w="562" w:type="dxa"/>
            <w:shd w:val="clear" w:color="auto" w:fill="DBDBDB" w:themeFill="accent3" w:themeFillTint="66"/>
            <w:vAlign w:val="center"/>
          </w:tcPr>
          <w:p w14:paraId="554E1AFE" w14:textId="77777777" w:rsidR="00B20EC6" w:rsidRPr="00983E40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b/>
                <w:sz w:val="16"/>
                <w:lang w:eastAsia="ko-KR"/>
              </w:rPr>
            </w:pPr>
            <w:r w:rsidRPr="00983E40">
              <w:rPr>
                <w:rFonts w:eastAsiaTheme="minorEastAsia" w:hint="eastAsia"/>
                <w:b/>
                <w:sz w:val="16"/>
                <w:lang w:eastAsia="ko-KR"/>
              </w:rPr>
              <w:t>Year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14:paraId="306E7849" w14:textId="3F6C296F" w:rsidR="00B20EC6" w:rsidRPr="00C575DF" w:rsidRDefault="00B20EC6" w:rsidP="008F151C">
            <w:pPr>
              <w:pStyle w:val="a3"/>
              <w:ind w:firstLine="0"/>
              <w:jc w:val="center"/>
              <w:rPr>
                <w:rFonts w:eastAsiaTheme="minorEastAsia"/>
                <w:b/>
                <w:sz w:val="16"/>
                <w:lang w:eastAsia="ko-KR"/>
              </w:rPr>
            </w:pPr>
            <w:r w:rsidRPr="00C575DF">
              <w:rPr>
                <w:rFonts w:eastAsiaTheme="minorEastAsia" w:hint="eastAsia"/>
                <w:b/>
                <w:sz w:val="16"/>
                <w:lang w:eastAsia="ko-KR"/>
              </w:rPr>
              <w:t>T</w:t>
            </w:r>
            <w:r w:rsidR="008F151C">
              <w:rPr>
                <w:rFonts w:eastAsiaTheme="minorEastAsia" w:hint="eastAsia"/>
                <w:b/>
                <w:sz w:val="16"/>
                <w:lang w:eastAsia="ko-KR"/>
              </w:rPr>
              <w:t>opic</w:t>
            </w:r>
          </w:p>
        </w:tc>
        <w:tc>
          <w:tcPr>
            <w:tcW w:w="1528" w:type="dxa"/>
            <w:shd w:val="clear" w:color="auto" w:fill="DBDBDB" w:themeFill="accent3" w:themeFillTint="66"/>
            <w:vAlign w:val="center"/>
          </w:tcPr>
          <w:p w14:paraId="19096595" w14:textId="509A0D99" w:rsidR="00B20EC6" w:rsidRPr="00D33596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b/>
                <w:sz w:val="16"/>
                <w:lang w:eastAsia="ko-KR"/>
              </w:rPr>
            </w:pPr>
            <w:r w:rsidRPr="00D33596">
              <w:rPr>
                <w:rFonts w:eastAsiaTheme="minorEastAsia" w:hint="eastAsia"/>
                <w:b/>
                <w:sz w:val="16"/>
                <w:lang w:eastAsia="ko-KR"/>
              </w:rPr>
              <w:t>Author</w:t>
            </w:r>
            <w:r w:rsidR="00FD53B2" w:rsidRPr="00D33596">
              <w:rPr>
                <w:rFonts w:eastAsiaTheme="minorEastAsia"/>
                <w:b/>
                <w:sz w:val="16"/>
                <w:lang w:eastAsia="ko-KR"/>
              </w:rPr>
              <w:t>s</w:t>
            </w:r>
          </w:p>
        </w:tc>
      </w:tr>
      <w:tr w:rsidR="00B20EC6" w14:paraId="53F0A9DF" w14:textId="77777777" w:rsidTr="008343A9">
        <w:trPr>
          <w:trHeight w:val="500"/>
        </w:trPr>
        <w:tc>
          <w:tcPr>
            <w:tcW w:w="562" w:type="dxa"/>
            <w:vAlign w:val="center"/>
          </w:tcPr>
          <w:p w14:paraId="20487C69" w14:textId="77777777" w:rsidR="00B20EC6" w:rsidRPr="00C575DF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 w:rsidRPr="00C575DF">
              <w:rPr>
                <w:rFonts w:eastAsiaTheme="minorEastAsia" w:hint="eastAsia"/>
                <w:sz w:val="16"/>
                <w:lang w:eastAsia="ko-KR"/>
              </w:rPr>
              <w:t>2001</w:t>
            </w:r>
          </w:p>
        </w:tc>
        <w:tc>
          <w:tcPr>
            <w:tcW w:w="2977" w:type="dxa"/>
            <w:vAlign w:val="center"/>
          </w:tcPr>
          <w:p w14:paraId="17D9801E" w14:textId="77777777" w:rsidR="00B20EC6" w:rsidRPr="00D92C84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pacing w:val="-4"/>
                <w:sz w:val="16"/>
                <w:lang w:eastAsia="ko-KR"/>
              </w:rPr>
            </w:pPr>
            <w:r w:rsidRPr="00D92C84">
              <w:rPr>
                <w:rFonts w:eastAsiaTheme="minorEastAsia" w:hint="eastAsia"/>
                <w:spacing w:val="-4"/>
                <w:sz w:val="16"/>
                <w:lang w:eastAsia="ko-KR"/>
              </w:rPr>
              <w:t>Structural cryptanalysis of SASAS</w:t>
            </w:r>
            <w:r w:rsidRPr="00D92C84">
              <w:rPr>
                <w:rFonts w:eastAsiaTheme="minorEastAsia"/>
                <w:spacing w:val="-4"/>
                <w:sz w:val="16"/>
                <w:lang w:eastAsia="ko-KR"/>
              </w:rPr>
              <w:t xml:space="preserve"> [1]</w:t>
            </w:r>
          </w:p>
        </w:tc>
        <w:tc>
          <w:tcPr>
            <w:tcW w:w="1528" w:type="dxa"/>
            <w:vAlign w:val="center"/>
          </w:tcPr>
          <w:p w14:paraId="0E14CCAD" w14:textId="77777777" w:rsidR="00B20EC6" w:rsidRDefault="00B20EC6" w:rsidP="008343A9">
            <w:pPr>
              <w:pStyle w:val="a3"/>
              <w:ind w:firstLine="0"/>
              <w:jc w:val="center"/>
              <w:rPr>
                <w:color w:val="222222"/>
                <w:sz w:val="16"/>
                <w:shd w:val="clear" w:color="auto" w:fill="FFFFFF"/>
              </w:rPr>
            </w:pPr>
            <w:r w:rsidRPr="00C575DF">
              <w:rPr>
                <w:color w:val="222222"/>
                <w:sz w:val="16"/>
                <w:shd w:val="clear" w:color="auto" w:fill="FFFFFF"/>
              </w:rPr>
              <w:t>A. Biryukov,</w:t>
            </w:r>
          </w:p>
          <w:p w14:paraId="4EFCD127" w14:textId="77777777" w:rsidR="00B20EC6" w:rsidRPr="00C575DF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 w:rsidRPr="00C575DF">
              <w:rPr>
                <w:color w:val="222222"/>
                <w:sz w:val="16"/>
                <w:shd w:val="clear" w:color="auto" w:fill="FFFFFF"/>
              </w:rPr>
              <w:t>A. Shamir</w:t>
            </w:r>
            <w:r>
              <w:rPr>
                <w:color w:val="222222"/>
                <w:sz w:val="16"/>
                <w:shd w:val="clear" w:color="auto" w:fill="FFFFFF"/>
              </w:rPr>
              <w:t>, et al.</w:t>
            </w:r>
          </w:p>
        </w:tc>
      </w:tr>
      <w:tr w:rsidR="00B20EC6" w14:paraId="5F2C874A" w14:textId="77777777" w:rsidTr="008343A9">
        <w:trPr>
          <w:trHeight w:val="564"/>
        </w:trPr>
        <w:tc>
          <w:tcPr>
            <w:tcW w:w="562" w:type="dxa"/>
            <w:vAlign w:val="center"/>
          </w:tcPr>
          <w:p w14:paraId="52B1AEA5" w14:textId="77777777" w:rsidR="00B20EC6" w:rsidRPr="00C575DF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 w:rsidRPr="00C575DF">
              <w:rPr>
                <w:rFonts w:eastAsiaTheme="minorEastAsia" w:hint="eastAsia"/>
                <w:sz w:val="16"/>
                <w:lang w:eastAsia="ko-KR"/>
              </w:rPr>
              <w:t>2003</w:t>
            </w:r>
          </w:p>
        </w:tc>
        <w:tc>
          <w:tcPr>
            <w:tcW w:w="2977" w:type="dxa"/>
            <w:vAlign w:val="center"/>
          </w:tcPr>
          <w:p w14:paraId="0585D998" w14:textId="0DA86CB0" w:rsidR="00B20EC6" w:rsidRPr="00D92C84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pacing w:val="-4"/>
                <w:sz w:val="16"/>
                <w:lang w:eastAsia="ko-KR"/>
              </w:rPr>
            </w:pPr>
            <w:r w:rsidRPr="00D92C84">
              <w:rPr>
                <w:rFonts w:eastAsiaTheme="minorEastAsia"/>
                <w:spacing w:val="-4"/>
                <w:sz w:val="16"/>
                <w:lang w:eastAsia="ko-KR"/>
              </w:rPr>
              <w:t>Affine Equivalence Algorithms [2]</w:t>
            </w:r>
          </w:p>
        </w:tc>
        <w:tc>
          <w:tcPr>
            <w:tcW w:w="1528" w:type="dxa"/>
            <w:vAlign w:val="center"/>
          </w:tcPr>
          <w:p w14:paraId="7AF95409" w14:textId="77777777" w:rsidR="00B20EC6" w:rsidRDefault="00B20EC6" w:rsidP="008343A9">
            <w:pPr>
              <w:pStyle w:val="a3"/>
              <w:ind w:firstLine="0"/>
              <w:jc w:val="center"/>
              <w:rPr>
                <w:color w:val="222222"/>
                <w:sz w:val="16"/>
                <w:shd w:val="clear" w:color="auto" w:fill="FFFFFF"/>
              </w:rPr>
            </w:pPr>
            <w:r w:rsidRPr="00C575DF">
              <w:rPr>
                <w:color w:val="222222"/>
                <w:sz w:val="16"/>
                <w:shd w:val="clear" w:color="auto" w:fill="FFFFFF"/>
              </w:rPr>
              <w:t>A. Biryukov</w:t>
            </w:r>
            <w:r>
              <w:rPr>
                <w:color w:val="222222"/>
                <w:sz w:val="16"/>
                <w:shd w:val="clear" w:color="auto" w:fill="FFFFFF"/>
              </w:rPr>
              <w:t>,</w:t>
            </w:r>
          </w:p>
          <w:p w14:paraId="4A19E9D6" w14:textId="77777777" w:rsidR="00B20EC6" w:rsidRPr="00C575DF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>
              <w:rPr>
                <w:color w:val="222222"/>
                <w:sz w:val="16"/>
                <w:shd w:val="clear" w:color="auto" w:fill="FFFFFF"/>
              </w:rPr>
              <w:t>B. Preneel, et al.</w:t>
            </w:r>
          </w:p>
        </w:tc>
      </w:tr>
      <w:tr w:rsidR="00B20EC6" w14:paraId="3C88D28C" w14:textId="77777777" w:rsidTr="008343A9">
        <w:trPr>
          <w:trHeight w:val="573"/>
        </w:trPr>
        <w:tc>
          <w:tcPr>
            <w:tcW w:w="562" w:type="dxa"/>
            <w:vAlign w:val="center"/>
          </w:tcPr>
          <w:p w14:paraId="4A4F05D6" w14:textId="77777777" w:rsidR="00B20EC6" w:rsidRPr="00C575DF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>
              <w:rPr>
                <w:rFonts w:eastAsiaTheme="minorEastAsia" w:hint="eastAsia"/>
                <w:sz w:val="16"/>
                <w:lang w:eastAsia="ko-KR"/>
              </w:rPr>
              <w:t>20</w:t>
            </w:r>
            <w:r>
              <w:rPr>
                <w:rFonts w:eastAsiaTheme="minorEastAsia"/>
                <w:sz w:val="16"/>
                <w:lang w:eastAsia="ko-KR"/>
              </w:rPr>
              <w:t>1</w:t>
            </w:r>
            <w:r w:rsidRPr="00C575DF">
              <w:rPr>
                <w:rFonts w:eastAsiaTheme="minorEastAsia" w:hint="eastAsia"/>
                <w:sz w:val="16"/>
                <w:lang w:eastAsia="ko-KR"/>
              </w:rPr>
              <w:t>4</w:t>
            </w:r>
          </w:p>
        </w:tc>
        <w:tc>
          <w:tcPr>
            <w:tcW w:w="2977" w:type="dxa"/>
            <w:vAlign w:val="center"/>
          </w:tcPr>
          <w:p w14:paraId="549FC86B" w14:textId="0C0B8ADE" w:rsidR="00B20EC6" w:rsidRPr="00C575DF" w:rsidRDefault="00B20EC6" w:rsidP="00D27F29">
            <w:pPr>
              <w:pStyle w:val="a3"/>
              <w:ind w:firstLine="0"/>
              <w:jc w:val="center"/>
              <w:rPr>
                <w:sz w:val="16"/>
                <w:lang w:eastAsia="ko-KR"/>
              </w:rPr>
            </w:pPr>
            <w:r w:rsidRPr="00C575DF">
              <w:rPr>
                <w:sz w:val="16"/>
                <w:lang w:eastAsia="ko-KR"/>
              </w:rPr>
              <w:t>Cryptographic Scheme</w:t>
            </w:r>
            <w:r>
              <w:rPr>
                <w:sz w:val="16"/>
                <w:lang w:eastAsia="ko-KR"/>
              </w:rPr>
              <w:t>s</w:t>
            </w:r>
            <w:r w:rsidRPr="00C575DF">
              <w:rPr>
                <w:sz w:val="16"/>
                <w:lang w:eastAsia="ko-KR"/>
              </w:rPr>
              <w:t xml:space="preserve"> Based on the ASASA</w:t>
            </w:r>
            <w:r>
              <w:rPr>
                <w:sz w:val="16"/>
                <w:lang w:eastAsia="ko-KR"/>
              </w:rPr>
              <w:t xml:space="preserve"> [3]</w:t>
            </w:r>
          </w:p>
        </w:tc>
        <w:tc>
          <w:tcPr>
            <w:tcW w:w="1528" w:type="dxa"/>
            <w:vAlign w:val="center"/>
          </w:tcPr>
          <w:p w14:paraId="10D89D5F" w14:textId="2B2878F4" w:rsidR="00B20EC6" w:rsidRDefault="00B20EC6" w:rsidP="008343A9">
            <w:pPr>
              <w:pStyle w:val="a3"/>
              <w:ind w:firstLine="0"/>
              <w:jc w:val="center"/>
              <w:rPr>
                <w:color w:val="222222"/>
                <w:sz w:val="16"/>
                <w:shd w:val="clear" w:color="auto" w:fill="FFFFFF"/>
              </w:rPr>
            </w:pPr>
            <w:r w:rsidRPr="00C575DF">
              <w:rPr>
                <w:color w:val="222222"/>
                <w:sz w:val="16"/>
                <w:shd w:val="clear" w:color="auto" w:fill="FFFFFF"/>
              </w:rPr>
              <w:t>A. Biryukov,</w:t>
            </w:r>
          </w:p>
          <w:p w14:paraId="6119F996" w14:textId="316FE687" w:rsidR="00B20EC6" w:rsidRPr="00CC187A" w:rsidRDefault="00B20EC6" w:rsidP="008343A9">
            <w:pPr>
              <w:pStyle w:val="a3"/>
              <w:ind w:firstLine="0"/>
              <w:jc w:val="center"/>
              <w:rPr>
                <w:sz w:val="16"/>
                <w:lang w:eastAsia="ko-KR"/>
              </w:rPr>
            </w:pPr>
            <w:r>
              <w:rPr>
                <w:color w:val="222222"/>
                <w:sz w:val="16"/>
                <w:shd w:val="clear" w:color="auto" w:fill="FFFFFF"/>
              </w:rPr>
              <w:t>C</w:t>
            </w:r>
            <w:r w:rsidRPr="00C575DF">
              <w:rPr>
                <w:color w:val="222222"/>
                <w:sz w:val="16"/>
                <w:shd w:val="clear" w:color="auto" w:fill="FFFFFF"/>
              </w:rPr>
              <w:t xml:space="preserve">. </w:t>
            </w:r>
            <w:r>
              <w:rPr>
                <w:color w:val="222222"/>
                <w:sz w:val="16"/>
                <w:shd w:val="clear" w:color="auto" w:fill="FFFFFF"/>
              </w:rPr>
              <w:t>Bouillauet, et al.</w:t>
            </w:r>
          </w:p>
        </w:tc>
      </w:tr>
      <w:tr w:rsidR="00B20EC6" w14:paraId="11C0EA31" w14:textId="77777777" w:rsidTr="008343A9">
        <w:trPr>
          <w:trHeight w:val="255"/>
        </w:trPr>
        <w:tc>
          <w:tcPr>
            <w:tcW w:w="562" w:type="dxa"/>
            <w:vAlign w:val="center"/>
          </w:tcPr>
          <w:p w14:paraId="680223A4" w14:textId="77777777" w:rsidR="00B20EC6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>
              <w:rPr>
                <w:rFonts w:eastAsiaTheme="minorEastAsia" w:hint="eastAsia"/>
                <w:sz w:val="16"/>
                <w:lang w:eastAsia="ko-KR"/>
              </w:rPr>
              <w:t>2015</w:t>
            </w:r>
          </w:p>
        </w:tc>
        <w:tc>
          <w:tcPr>
            <w:tcW w:w="2977" w:type="dxa"/>
            <w:vAlign w:val="center"/>
          </w:tcPr>
          <w:p w14:paraId="351E422A" w14:textId="79E9CA70" w:rsidR="00B20EC6" w:rsidRPr="00C575DF" w:rsidRDefault="00336219" w:rsidP="0033621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 w:rsidRPr="00D92C84">
              <w:rPr>
                <w:rFonts w:eastAsiaTheme="minorEastAsia" w:hint="eastAsia"/>
                <w:spacing w:val="-4"/>
                <w:sz w:val="16"/>
                <w:lang w:eastAsia="ko-KR"/>
              </w:rPr>
              <w:t xml:space="preserve">Structural cryptanalysis of </w:t>
            </w:r>
            <w:r>
              <w:rPr>
                <w:rFonts w:eastAsiaTheme="minorEastAsia"/>
                <w:spacing w:val="-4"/>
                <w:sz w:val="16"/>
                <w:lang w:eastAsia="ko-KR"/>
              </w:rPr>
              <w:t>ASASA</w:t>
            </w:r>
            <w:r w:rsidR="00B20EC6">
              <w:rPr>
                <w:rFonts w:eastAsiaTheme="minorEastAsia"/>
                <w:sz w:val="16"/>
                <w:lang w:eastAsia="ko-KR"/>
              </w:rPr>
              <w:t xml:space="preserve"> [4]</w:t>
            </w:r>
          </w:p>
        </w:tc>
        <w:tc>
          <w:tcPr>
            <w:tcW w:w="1528" w:type="dxa"/>
            <w:vAlign w:val="center"/>
          </w:tcPr>
          <w:p w14:paraId="64DD1B33" w14:textId="77777777" w:rsidR="00B20EC6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>
              <w:rPr>
                <w:rFonts w:eastAsiaTheme="minorEastAsia"/>
                <w:sz w:val="16"/>
                <w:lang w:eastAsia="ko-KR"/>
              </w:rPr>
              <w:t>I. Dinur,</w:t>
            </w:r>
          </w:p>
          <w:p w14:paraId="11695A7B" w14:textId="77777777" w:rsidR="00B20EC6" w:rsidRPr="00AC1435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pacing w:val="-6"/>
                <w:sz w:val="16"/>
                <w:lang w:eastAsia="ko-KR"/>
              </w:rPr>
            </w:pPr>
            <w:r w:rsidRPr="00AC1435">
              <w:rPr>
                <w:rFonts w:eastAsiaTheme="minorEastAsia"/>
                <w:spacing w:val="-6"/>
                <w:sz w:val="16"/>
                <w:lang w:eastAsia="ko-KR"/>
              </w:rPr>
              <w:t>O. Dunkelman, et al.</w:t>
            </w:r>
          </w:p>
        </w:tc>
      </w:tr>
      <w:tr w:rsidR="00B20EC6" w14:paraId="2AFD5175" w14:textId="77777777" w:rsidTr="008343A9">
        <w:trPr>
          <w:trHeight w:val="255"/>
        </w:trPr>
        <w:tc>
          <w:tcPr>
            <w:tcW w:w="562" w:type="dxa"/>
            <w:vAlign w:val="center"/>
          </w:tcPr>
          <w:p w14:paraId="30E5148C" w14:textId="77777777" w:rsidR="00B20EC6" w:rsidRPr="00C575DF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>
              <w:rPr>
                <w:rFonts w:eastAsiaTheme="minorEastAsia" w:hint="eastAsia"/>
                <w:sz w:val="16"/>
                <w:lang w:eastAsia="ko-KR"/>
              </w:rPr>
              <w:t>2015</w:t>
            </w:r>
          </w:p>
        </w:tc>
        <w:tc>
          <w:tcPr>
            <w:tcW w:w="2977" w:type="dxa"/>
            <w:vAlign w:val="center"/>
          </w:tcPr>
          <w:p w14:paraId="5F5201EB" w14:textId="77777777" w:rsidR="00B20EC6" w:rsidRPr="00AC1435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pacing w:val="-4"/>
                <w:sz w:val="16"/>
                <w:lang w:eastAsia="ko-KR"/>
              </w:rPr>
            </w:pPr>
            <w:r w:rsidRPr="00AC1435">
              <w:rPr>
                <w:rFonts w:eastAsiaTheme="minorEastAsia"/>
                <w:spacing w:val="-4"/>
                <w:sz w:val="16"/>
                <w:lang w:eastAsia="ko-KR"/>
              </w:rPr>
              <w:t>Decomposition</w:t>
            </w:r>
            <w:r w:rsidRPr="00AC1435">
              <w:rPr>
                <w:rFonts w:eastAsiaTheme="minorEastAsia" w:hint="eastAsia"/>
                <w:spacing w:val="-4"/>
                <w:sz w:val="16"/>
                <w:lang w:eastAsia="ko-KR"/>
              </w:rPr>
              <w:t xml:space="preserve"> attack on SASASASAS</w:t>
            </w:r>
            <w:r w:rsidRPr="00AC1435">
              <w:rPr>
                <w:rFonts w:eastAsiaTheme="minorEastAsia"/>
                <w:spacing w:val="-4"/>
                <w:sz w:val="16"/>
                <w:lang w:eastAsia="ko-KR"/>
              </w:rPr>
              <w:t xml:space="preserve"> [5]</w:t>
            </w:r>
          </w:p>
        </w:tc>
        <w:tc>
          <w:tcPr>
            <w:tcW w:w="1528" w:type="dxa"/>
            <w:vAlign w:val="center"/>
          </w:tcPr>
          <w:p w14:paraId="68208403" w14:textId="77777777" w:rsidR="00B20EC6" w:rsidRDefault="00B20EC6" w:rsidP="008343A9">
            <w:pPr>
              <w:pStyle w:val="a3"/>
              <w:ind w:firstLine="0"/>
              <w:jc w:val="center"/>
              <w:rPr>
                <w:color w:val="222222"/>
                <w:sz w:val="16"/>
                <w:shd w:val="clear" w:color="auto" w:fill="FFFFFF"/>
              </w:rPr>
            </w:pPr>
            <w:r>
              <w:rPr>
                <w:color w:val="222222"/>
                <w:sz w:val="16"/>
                <w:shd w:val="clear" w:color="auto" w:fill="FFFFFF"/>
              </w:rPr>
              <w:t>A. Biryukov,</w:t>
            </w:r>
          </w:p>
          <w:p w14:paraId="427559A8" w14:textId="39F7A362" w:rsidR="00B20EC6" w:rsidRPr="00F958D4" w:rsidRDefault="00B20EC6" w:rsidP="008343A9">
            <w:pPr>
              <w:pStyle w:val="a3"/>
              <w:ind w:firstLine="0"/>
              <w:jc w:val="center"/>
              <w:rPr>
                <w:color w:val="222222"/>
                <w:sz w:val="16"/>
                <w:shd w:val="clear" w:color="auto" w:fill="FFFFFF"/>
              </w:rPr>
            </w:pPr>
            <w:r>
              <w:rPr>
                <w:color w:val="222222"/>
                <w:sz w:val="16"/>
                <w:shd w:val="clear" w:color="auto" w:fill="FFFFFF"/>
              </w:rPr>
              <w:t>D. Khovratovich</w:t>
            </w:r>
          </w:p>
        </w:tc>
      </w:tr>
      <w:tr w:rsidR="00B20EC6" w14:paraId="7A6D7275" w14:textId="77777777" w:rsidTr="008343A9">
        <w:trPr>
          <w:trHeight w:val="264"/>
        </w:trPr>
        <w:tc>
          <w:tcPr>
            <w:tcW w:w="562" w:type="dxa"/>
            <w:vAlign w:val="center"/>
          </w:tcPr>
          <w:p w14:paraId="532ABDA9" w14:textId="77777777" w:rsidR="00B20EC6" w:rsidRPr="00C575DF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>
              <w:rPr>
                <w:rFonts w:eastAsiaTheme="minorEastAsia" w:hint="eastAsia"/>
                <w:sz w:val="16"/>
                <w:lang w:eastAsia="ko-KR"/>
              </w:rPr>
              <w:t>2015</w:t>
            </w:r>
          </w:p>
        </w:tc>
        <w:tc>
          <w:tcPr>
            <w:tcW w:w="2977" w:type="dxa"/>
            <w:vAlign w:val="center"/>
          </w:tcPr>
          <w:p w14:paraId="29BAD32A" w14:textId="1607551A" w:rsidR="00B20EC6" w:rsidRPr="00E217F6" w:rsidRDefault="00B20EC6" w:rsidP="005D4A92">
            <w:pPr>
              <w:pStyle w:val="a3"/>
              <w:ind w:firstLine="0"/>
              <w:jc w:val="center"/>
              <w:rPr>
                <w:rFonts w:eastAsiaTheme="minorEastAsia"/>
                <w:spacing w:val="-10"/>
                <w:sz w:val="16"/>
                <w:lang w:eastAsia="ko-KR"/>
              </w:rPr>
            </w:pPr>
            <w:r w:rsidRPr="00E217F6">
              <w:rPr>
                <w:rFonts w:eastAsiaTheme="minorEastAsia" w:hint="eastAsia"/>
                <w:spacing w:val="-10"/>
                <w:sz w:val="16"/>
                <w:lang w:eastAsia="ko-KR"/>
              </w:rPr>
              <w:t xml:space="preserve">Key-Recovery Attack on the ASASA </w:t>
            </w:r>
            <w:r w:rsidRPr="00E217F6">
              <w:rPr>
                <w:rFonts w:eastAsiaTheme="minorEastAsia"/>
                <w:spacing w:val="-10"/>
                <w:sz w:val="16"/>
                <w:lang w:eastAsia="ko-KR"/>
              </w:rPr>
              <w:t>[6]</w:t>
            </w:r>
          </w:p>
        </w:tc>
        <w:tc>
          <w:tcPr>
            <w:tcW w:w="1528" w:type="dxa"/>
            <w:vAlign w:val="center"/>
          </w:tcPr>
          <w:p w14:paraId="7F43B2C4" w14:textId="15F7C01F" w:rsidR="00B20EC6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>
              <w:rPr>
                <w:rFonts w:eastAsiaTheme="minorEastAsia" w:hint="eastAsia"/>
                <w:sz w:val="16"/>
                <w:lang w:eastAsia="ko-KR"/>
              </w:rPr>
              <w:t>H. Gilbert,</w:t>
            </w:r>
          </w:p>
          <w:p w14:paraId="632E1877" w14:textId="525DD873" w:rsidR="00B20EC6" w:rsidRPr="00F958D4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>
              <w:rPr>
                <w:rFonts w:eastAsiaTheme="minorEastAsia" w:hint="eastAsia"/>
                <w:sz w:val="16"/>
                <w:lang w:eastAsia="ko-KR"/>
              </w:rPr>
              <w:t xml:space="preserve">J. </w:t>
            </w:r>
            <w:r>
              <w:rPr>
                <w:rFonts w:eastAsiaTheme="minorEastAsia"/>
                <w:sz w:val="16"/>
                <w:lang w:eastAsia="ko-KR"/>
              </w:rPr>
              <w:t>Plut, et al.</w:t>
            </w:r>
          </w:p>
        </w:tc>
      </w:tr>
      <w:tr w:rsidR="00B20EC6" w14:paraId="7F6A6668" w14:textId="77777777" w:rsidTr="008343A9">
        <w:trPr>
          <w:trHeight w:val="413"/>
        </w:trPr>
        <w:tc>
          <w:tcPr>
            <w:tcW w:w="562" w:type="dxa"/>
            <w:vAlign w:val="center"/>
          </w:tcPr>
          <w:p w14:paraId="53CCDB8D" w14:textId="77777777" w:rsidR="00B20EC6" w:rsidRPr="00C575DF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 w:rsidRPr="00C575DF">
              <w:rPr>
                <w:rFonts w:eastAsiaTheme="minorEastAsia" w:hint="eastAsia"/>
                <w:sz w:val="16"/>
                <w:lang w:eastAsia="ko-KR"/>
              </w:rPr>
              <w:t>2016</w:t>
            </w:r>
          </w:p>
        </w:tc>
        <w:tc>
          <w:tcPr>
            <w:tcW w:w="2977" w:type="dxa"/>
            <w:vAlign w:val="center"/>
          </w:tcPr>
          <w:p w14:paraId="750FA389" w14:textId="072089FA" w:rsidR="00B20EC6" w:rsidRPr="00C575DF" w:rsidRDefault="00B20EC6" w:rsidP="009B15EE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 w:rsidRPr="00C575DF">
              <w:rPr>
                <w:rFonts w:eastAsiaTheme="minorEastAsia" w:hint="eastAsia"/>
                <w:sz w:val="16"/>
                <w:lang w:eastAsia="ko-KR"/>
              </w:rPr>
              <w:t>Analy</w:t>
            </w:r>
            <w:r w:rsidRPr="00C575DF">
              <w:rPr>
                <w:rFonts w:eastAsiaTheme="minorEastAsia"/>
                <w:sz w:val="16"/>
                <w:lang w:eastAsia="ko-KR"/>
              </w:rPr>
              <w:t>tic Tools for White-box Cryptography</w:t>
            </w:r>
            <w:r>
              <w:rPr>
                <w:rFonts w:eastAsiaTheme="minorEastAsia"/>
                <w:sz w:val="16"/>
                <w:lang w:eastAsia="ko-KR"/>
              </w:rPr>
              <w:t xml:space="preserve"> [7]</w:t>
            </w:r>
          </w:p>
        </w:tc>
        <w:tc>
          <w:tcPr>
            <w:tcW w:w="1528" w:type="dxa"/>
            <w:vAlign w:val="center"/>
          </w:tcPr>
          <w:p w14:paraId="7401AD83" w14:textId="2223F0BE" w:rsidR="000054CA" w:rsidRPr="000054CA" w:rsidRDefault="000054CA" w:rsidP="000054CA">
            <w:pPr>
              <w:pStyle w:val="a3"/>
              <w:ind w:firstLine="0"/>
              <w:jc w:val="center"/>
              <w:rPr>
                <w:rFonts w:eastAsiaTheme="minorEastAsia"/>
                <w:color w:val="FF0000"/>
                <w:sz w:val="16"/>
                <w:lang w:eastAsia="ko-KR"/>
              </w:rPr>
            </w:pPr>
            <w:r w:rsidRPr="009966E9">
              <w:rPr>
                <w:rFonts w:eastAsiaTheme="minorEastAsia" w:hint="eastAsia"/>
                <w:color w:val="000000" w:themeColor="text1"/>
                <w:sz w:val="16"/>
                <w:lang w:eastAsia="ko-KR"/>
              </w:rPr>
              <w:t>CH</w:t>
            </w:r>
            <w:r w:rsidRPr="009966E9">
              <w:rPr>
                <w:rFonts w:eastAsiaTheme="minorEastAsia"/>
                <w:color w:val="000000" w:themeColor="text1"/>
                <w:sz w:val="16"/>
                <w:lang w:eastAsia="ko-KR"/>
              </w:rPr>
              <w:t>.</w:t>
            </w:r>
            <w:r w:rsidR="00B20EC6" w:rsidRPr="009966E9">
              <w:rPr>
                <w:rFonts w:eastAsiaTheme="minorEastAsia" w:hint="eastAsia"/>
                <w:color w:val="000000" w:themeColor="text1"/>
                <w:sz w:val="16"/>
                <w:lang w:eastAsia="ko-KR"/>
              </w:rPr>
              <w:t xml:space="preserve"> Baek</w:t>
            </w:r>
          </w:p>
        </w:tc>
      </w:tr>
      <w:tr w:rsidR="00B20EC6" w14:paraId="2B382128" w14:textId="77777777" w:rsidTr="008343A9">
        <w:trPr>
          <w:trHeight w:val="50"/>
        </w:trPr>
        <w:tc>
          <w:tcPr>
            <w:tcW w:w="562" w:type="dxa"/>
            <w:vAlign w:val="center"/>
          </w:tcPr>
          <w:p w14:paraId="2FE7B2AC" w14:textId="77777777" w:rsidR="00B20EC6" w:rsidRPr="00C575DF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 w:rsidRPr="00C575DF">
              <w:rPr>
                <w:rFonts w:eastAsiaTheme="minorEastAsia" w:hint="eastAsia"/>
                <w:sz w:val="16"/>
                <w:lang w:eastAsia="ko-KR"/>
              </w:rPr>
              <w:t>2018</w:t>
            </w:r>
          </w:p>
        </w:tc>
        <w:tc>
          <w:tcPr>
            <w:tcW w:w="2977" w:type="dxa"/>
            <w:vAlign w:val="center"/>
          </w:tcPr>
          <w:p w14:paraId="66BE32F2" w14:textId="59524BEC" w:rsidR="00B20EC6" w:rsidRPr="00B0549A" w:rsidRDefault="00B20EC6" w:rsidP="007D4ECA">
            <w:pPr>
              <w:pStyle w:val="a3"/>
              <w:ind w:firstLine="0"/>
              <w:jc w:val="center"/>
              <w:rPr>
                <w:rFonts w:eastAsiaTheme="minorEastAsia"/>
                <w:spacing w:val="-10"/>
                <w:sz w:val="16"/>
                <w:lang w:eastAsia="ko-KR"/>
              </w:rPr>
            </w:pPr>
            <w:r w:rsidRPr="00B0549A">
              <w:rPr>
                <w:rFonts w:eastAsiaTheme="minorEastAsia" w:hint="eastAsia"/>
                <w:spacing w:val="-10"/>
                <w:sz w:val="16"/>
                <w:lang w:eastAsia="ko-KR"/>
              </w:rPr>
              <w:t xml:space="preserve">An Improved Affine Equivalence Algorithm </w:t>
            </w:r>
            <w:r w:rsidRPr="00B0549A">
              <w:rPr>
                <w:rFonts w:eastAsiaTheme="minorEastAsia"/>
                <w:spacing w:val="-10"/>
                <w:sz w:val="16"/>
                <w:lang w:eastAsia="ko-KR"/>
              </w:rPr>
              <w:t>[8]</w:t>
            </w:r>
          </w:p>
        </w:tc>
        <w:tc>
          <w:tcPr>
            <w:tcW w:w="1528" w:type="dxa"/>
            <w:vAlign w:val="center"/>
          </w:tcPr>
          <w:p w14:paraId="29B54C2D" w14:textId="25D627A1" w:rsidR="00B20EC6" w:rsidRPr="00C575DF" w:rsidRDefault="00B20EC6" w:rsidP="008343A9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>
              <w:rPr>
                <w:rFonts w:eastAsiaTheme="minorEastAsia" w:hint="eastAsia"/>
                <w:sz w:val="16"/>
                <w:lang w:eastAsia="ko-KR"/>
              </w:rPr>
              <w:t>I</w:t>
            </w:r>
            <w:r>
              <w:rPr>
                <w:rFonts w:eastAsiaTheme="minorEastAsia"/>
                <w:sz w:val="16"/>
                <w:lang w:eastAsia="ko-KR"/>
              </w:rPr>
              <w:t>.</w:t>
            </w:r>
            <w:r>
              <w:rPr>
                <w:rFonts w:eastAsiaTheme="minorEastAsia" w:hint="eastAsia"/>
                <w:sz w:val="16"/>
                <w:lang w:eastAsia="ko-KR"/>
              </w:rPr>
              <w:t xml:space="preserve"> Dinur</w:t>
            </w:r>
          </w:p>
        </w:tc>
      </w:tr>
    </w:tbl>
    <w:p w14:paraId="76F9692D" w14:textId="5920C7BC" w:rsidR="00DE625B" w:rsidRDefault="00DE625B" w:rsidP="0070694A">
      <w:pPr>
        <w:pStyle w:val="a3"/>
        <w:ind w:firstLine="0"/>
        <w:rPr>
          <w:rFonts w:eastAsia="맑은 고딕"/>
          <w:sz w:val="14"/>
          <w:szCs w:val="14"/>
          <w:lang w:eastAsia="ko-KR"/>
        </w:rPr>
      </w:pPr>
    </w:p>
    <w:p w14:paraId="672B2FBC" w14:textId="53C6F016" w:rsidR="00C508FD" w:rsidRPr="009F2C36" w:rsidRDefault="00C508FD" w:rsidP="00C508FD">
      <w:pPr>
        <w:pStyle w:val="2"/>
        <w:rPr>
          <w:color w:val="000000" w:themeColor="text1"/>
        </w:rPr>
      </w:pPr>
      <w:r w:rsidRPr="009F2C36">
        <w:rPr>
          <w:rFonts w:eastAsia="맑은 고딕" w:hint="eastAsia"/>
          <w:color w:val="000000" w:themeColor="text1"/>
          <w:lang w:eastAsia="ko-KR"/>
        </w:rPr>
        <w:t>Multiset</w:t>
      </w:r>
      <w:r w:rsidRPr="009F2C36">
        <w:rPr>
          <w:rFonts w:eastAsia="맑은 고딕"/>
          <w:color w:val="000000" w:themeColor="text1"/>
          <w:lang w:eastAsia="ko-KR"/>
        </w:rPr>
        <w:t xml:space="preserve"> </w:t>
      </w:r>
      <w:r w:rsidRPr="009F2C36">
        <w:rPr>
          <w:rFonts w:eastAsia="맑은 고딕" w:hint="eastAsia"/>
          <w:color w:val="000000" w:themeColor="text1"/>
          <w:lang w:eastAsia="ko-KR"/>
        </w:rPr>
        <w:t>properties</w:t>
      </w:r>
    </w:p>
    <w:p w14:paraId="5946B25B" w14:textId="4BB4476F" w:rsidR="00AA1C1D" w:rsidRDefault="00436E51" w:rsidP="00AA1C1D">
      <w:pPr>
        <w:pStyle w:val="a3"/>
        <w:rPr>
          <w:rFonts w:eastAsiaTheme="minorEastAsia"/>
          <w:lang w:eastAsia="ko-KR"/>
        </w:rPr>
      </w:pPr>
      <w:r w:rsidRPr="00831F6C">
        <w:rPr>
          <w:rFonts w:eastAsiaTheme="minorEastAsia"/>
          <w:b/>
          <w:noProof/>
          <w:color w:val="000000" w:themeColor="text1"/>
          <w:lang w:eastAsia="ko-K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56A7FF" wp14:editId="11C0F3C3">
                <wp:simplePos x="0" y="0"/>
                <wp:positionH relativeFrom="margin">
                  <wp:align>right</wp:align>
                </wp:positionH>
                <wp:positionV relativeFrom="paragraph">
                  <wp:posOffset>326291</wp:posOffset>
                </wp:positionV>
                <wp:extent cx="3182620" cy="1541145"/>
                <wp:effectExtent l="0" t="0" r="17780" b="20955"/>
                <wp:wrapSquare wrapText="bothSides"/>
                <wp:docPr id="5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154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9DFDA" w14:textId="66D66B2D" w:rsidR="004C2A39" w:rsidRPr="00A31813" w:rsidRDefault="004C2A39" w:rsidP="002D5EA8">
                            <w:pPr>
                              <w:pStyle w:val="a3"/>
                              <w:ind w:firstLine="0"/>
                              <w:rPr>
                                <w:rFonts w:eastAsiaTheme="minorEastAsia"/>
                                <w:spacing w:val="-2"/>
                                <w:lang w:eastAsia="ko-KR"/>
                              </w:rPr>
                            </w:pPr>
                            <w:r w:rsidRPr="00B85AFC"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pacing w:val="-2"/>
                                <w:lang w:eastAsia="ko-KR"/>
                              </w:rPr>
                              <w:t>GOAL</w:t>
                            </w:r>
                            <w:r w:rsidRPr="00A31813">
                              <w:rPr>
                                <w:rFonts w:eastAsiaTheme="minorEastAsia" w:hint="eastAsia"/>
                                <w:spacing w:val="-2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eastAsia"/>
                                <w:spacing w:val="-10"/>
                                <w:lang w:eastAsia="ko-KR"/>
                              </w:rPr>
                              <w:t>(</w:t>
                            </w:r>
                            <w:r w:rsidRPr="00E07962">
                              <w:rPr>
                                <w:rFonts w:eastAsiaTheme="minorEastAsia" w:hint="eastAsia"/>
                                <w:lang w:eastAsia="ko-KR"/>
                              </w:rPr>
                              <w:t>Efficient</w:t>
                            </w:r>
                            <w:r w:rsidRPr="00E07962">
                              <w:rPr>
                                <w:rFonts w:eastAsiaTheme="minorEastAsia"/>
                                <w:lang w:eastAsia="ko-KR"/>
                              </w:rPr>
                              <w:t xml:space="preserve"> </w:t>
                            </w:r>
                            <w:r w:rsidRPr="00E07962">
                              <w:rPr>
                                <w:rFonts w:eastAsiaTheme="minorEastAsia" w:hint="eastAsia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lang w:eastAsia="ko-KR"/>
                              </w:rPr>
                              <w:t>tructural</w:t>
                            </w:r>
                            <w:r w:rsidRPr="00E07962">
                              <w:rPr>
                                <w:rFonts w:eastAsiaTheme="minorEastAsia"/>
                                <w:lang w:eastAsia="ko-KR"/>
                              </w:rPr>
                              <w:t xml:space="preserve"> analysis </w:t>
                            </w:r>
                            <w:proofErr w:type="gramStart"/>
                            <w:r w:rsidRPr="00E07962">
                              <w:rPr>
                                <w:rFonts w:eastAsiaTheme="minorEastAsia"/>
                                <w:lang w:eastAsia="ko-KR"/>
                              </w:rPr>
                              <w:t xml:space="preserve">of </w:t>
                            </w:r>
                            <w:proofErr w:type="gramEnd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hint="eastAsia"/>
                                      <w:lang w:eastAsia="ko-KR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hint="eastAsia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hint="eastAsia"/>
                                  <w:lang w:eastAsia="ko-KR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hint="eastAsia"/>
                                      <w:lang w:eastAsia="ko-KR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hint="eastAsia"/>
                                      <w:lang w:eastAsia="ko-KR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A31813">
                              <w:rPr>
                                <w:rFonts w:eastAsiaTheme="minorEastAsia" w:hint="eastAsia"/>
                                <w:spacing w:val="-10"/>
                                <w:lang w:eastAsia="ko-KR"/>
                              </w:rPr>
                              <w:t>)</w:t>
                            </w:r>
                          </w:p>
                          <w:p w14:paraId="425D7048" w14:textId="6C1FEE44" w:rsidR="004C2A39" w:rsidRPr="00F06928" w:rsidRDefault="004C2A39" w:rsidP="00937466">
                            <w:pPr>
                              <w:ind w:firstLineChars="150" w:firstLine="30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Suppose that</w:t>
                            </w:r>
                            <w:r w:rsidRPr="00B014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an</w:t>
                            </w:r>
                            <w:r w:rsidRPr="00B0140A">
                              <w:rPr>
                                <w:color w:val="000000" w:themeColor="text1"/>
                              </w:rPr>
                              <w:t xml:space="preserve"> encryption oracle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</m:t>
                              </m:r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is given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with</w:t>
                            </w:r>
                            <w:r w:rsidRPr="00B014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pacing w:val="-1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hint="eastAsia"/>
                                      <w:spacing w:val="-10"/>
                                      <w:lang w:eastAsia="ko-KR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hint="eastAsia"/>
                                      <w:spacing w:val="-10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hint="eastAsia"/>
                                  <w:spacing w:val="-10"/>
                                  <w:lang w:eastAsia="ko-KR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pacing w:val="-1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hint="eastAsia"/>
                                      <w:spacing w:val="-10"/>
                                      <w:lang w:eastAsia="ko-KR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hint="eastAsia"/>
                                      <w:spacing w:val="-10"/>
                                      <w:lang w:eastAsia="ko-KR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  <w:spacing w:val="-10"/>
                                <w:lang w:eastAsia="ko-KR"/>
                              </w:rPr>
                              <w:t xml:space="preserve"> </w:t>
                            </w:r>
                            <w:r w:rsidRPr="00B0140A">
                              <w:rPr>
                                <w:color w:val="000000" w:themeColor="text1"/>
                              </w:rPr>
                              <w:t>structure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w:r w:rsidRPr="00B0140A">
                              <w:rPr>
                                <w:color w:val="000000" w:themeColor="text1"/>
                              </w:rPr>
                              <w:t>different substitution layers</w:t>
                            </w:r>
                            <w:r>
                              <w:rPr>
                                <w:color w:val="000000" w:themeColor="text1"/>
                              </w:rPr>
                              <w:t>. That is</w:t>
                            </w:r>
                            <w:r w:rsidRPr="00B0140A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we know the construction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</m:t>
                              </m:r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with its unknown components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  <w:t xml:space="preserve">and we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can compute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y=F(x)</m:t>
                              </m:r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for any input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x</m:t>
                              </m:r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. The goal of the structural analysis is to construct an equivalent oracle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explicitly by determining all its components so that we can compute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color w:val="000000" w:themeColor="text1"/>
                              </w:rPr>
                              <w:t>for any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y</m:t>
                              </m:r>
                            </m:oMath>
                            <w:r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  <w:t xml:space="preserve"> as well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F06928">
                              <w:rPr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6A7F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99.4pt;margin-top:25.7pt;width:250.6pt;height:121.3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">
                <v:textbox>
                  <w:txbxContent>
                    <w:p w14:paraId="1689DFDA" w14:textId="66D66B2D" w:rsidR="004C2A39" w:rsidRPr="00A31813" w:rsidRDefault="004C2A39" w:rsidP="002D5EA8">
                      <w:pPr>
                        <w:pStyle w:val="a3"/>
                        <w:ind w:firstLine="0"/>
                        <w:rPr>
                          <w:rFonts w:eastAsiaTheme="minorEastAsia"/>
                          <w:spacing w:val="-2"/>
                          <w:lang w:eastAsia="ko-KR"/>
                        </w:rPr>
                      </w:pPr>
                      <w:r w:rsidRPr="00B85AFC">
                        <w:rPr>
                          <w:rFonts w:eastAsiaTheme="minorEastAsia" w:hint="eastAsia"/>
                          <w:b/>
                          <w:color w:val="000000" w:themeColor="text1"/>
                          <w:spacing w:val="-2"/>
                          <w:lang w:eastAsia="ko-KR"/>
                        </w:rPr>
                        <w:t>GOAL</w:t>
                      </w:r>
                      <w:r w:rsidRPr="00A31813">
                        <w:rPr>
                          <w:rFonts w:eastAsiaTheme="minorEastAsia" w:hint="eastAsia"/>
                          <w:spacing w:val="-2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Theme="minorEastAsia" w:hint="eastAsia"/>
                          <w:spacing w:val="-10"/>
                          <w:lang w:eastAsia="ko-KR"/>
                        </w:rPr>
                        <w:t>(</w:t>
                      </w:r>
                      <w:r w:rsidRPr="00E07962">
                        <w:rPr>
                          <w:rFonts w:eastAsiaTheme="minorEastAsia" w:hint="eastAsia"/>
                          <w:lang w:eastAsia="ko-KR"/>
                        </w:rPr>
                        <w:t>Efficient</w:t>
                      </w:r>
                      <w:r w:rsidRPr="00E07962">
                        <w:rPr>
                          <w:rFonts w:eastAsiaTheme="minorEastAsia"/>
                          <w:lang w:eastAsia="ko-KR"/>
                        </w:rPr>
                        <w:t xml:space="preserve"> </w:t>
                      </w:r>
                      <w:r w:rsidRPr="00E07962">
                        <w:rPr>
                          <w:rFonts w:eastAsiaTheme="minorEastAsia" w:hint="eastAsia"/>
                          <w:lang w:eastAsia="ko-KR"/>
                        </w:rPr>
                        <w:t>s</w:t>
                      </w:r>
                      <w:r>
                        <w:rPr>
                          <w:rFonts w:eastAsiaTheme="minorEastAsia"/>
                          <w:lang w:eastAsia="ko-KR"/>
                        </w:rPr>
                        <w:t>tructural</w:t>
                      </w:r>
                      <w:r w:rsidRPr="00E07962">
                        <w:rPr>
                          <w:rFonts w:eastAsiaTheme="minorEastAsia"/>
                          <w:lang w:eastAsia="ko-KR"/>
                        </w:rPr>
                        <w:t xml:space="preserve"> analysis </w:t>
                      </w:r>
                      <w:proofErr w:type="gramStart"/>
                      <w:r w:rsidRPr="00E07962">
                        <w:rPr>
                          <w:rFonts w:eastAsiaTheme="minorEastAsia"/>
                          <w:lang w:eastAsia="ko-KR"/>
                        </w:rPr>
                        <w:t xml:space="preserve">of </w:t>
                      </w:r>
                      <w:proofErr w:type="gramEnd"/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hint="eastAsia"/>
                                <w:lang w:eastAsia="ko-K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hint="eastAsia"/>
                                <w:lang w:eastAsia="ko-K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hint="eastAsia"/>
                                <w:lang w:eastAsia="ko-K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hint="eastAsia"/>
                                <w:lang w:eastAsia="ko-KR"/>
                              </w:rPr>
                              <m:t>2</m:t>
                            </m:r>
                          </m:sub>
                        </m:sSub>
                      </m:oMath>
                      <w:r w:rsidRPr="00A31813">
                        <w:rPr>
                          <w:rFonts w:eastAsiaTheme="minorEastAsia" w:hint="eastAsia"/>
                          <w:spacing w:val="-10"/>
                          <w:lang w:eastAsia="ko-KR"/>
                        </w:rPr>
                        <w:t>)</w:t>
                      </w:r>
                    </w:p>
                    <w:p w14:paraId="425D7048" w14:textId="6C1FEE44" w:rsidR="004C2A39" w:rsidRPr="00F06928" w:rsidRDefault="004C2A39" w:rsidP="00937466">
                      <w:pPr>
                        <w:ind w:firstLineChars="150" w:firstLine="300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Suppose that</w:t>
                      </w:r>
                      <w:r w:rsidRPr="00B0140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an</w:t>
                      </w:r>
                      <w:r w:rsidRPr="00B0140A">
                        <w:rPr>
                          <w:color w:val="000000" w:themeColor="text1"/>
                        </w:rPr>
                        <w:t xml:space="preserve"> encryption oracle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oMath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is given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with</w:t>
                      </w:r>
                      <w:r w:rsidRPr="00B0140A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pacing w:val="-10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hint="eastAsia"/>
                                <w:spacing w:val="-10"/>
                                <w:lang w:eastAsia="ko-K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hint="eastAsia"/>
                                <w:spacing w:val="-10"/>
                                <w:lang w:eastAsia="ko-K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hint="eastAsia"/>
                            <w:spacing w:val="-10"/>
                            <w:lang w:eastAsia="ko-KR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pacing w:val="-10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hint="eastAsia"/>
                                <w:spacing w:val="-10"/>
                                <w:lang w:eastAsia="ko-K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hint="eastAsia"/>
                                <w:spacing w:val="-10"/>
                                <w:lang w:eastAsia="ko-KR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  <w:spacing w:val="-10"/>
                          <w:lang w:eastAsia="ko-KR"/>
                        </w:rPr>
                        <w:t xml:space="preserve"> </w:t>
                      </w:r>
                      <w:r w:rsidRPr="00B0140A">
                        <w:rPr>
                          <w:color w:val="000000" w:themeColor="text1"/>
                        </w:rPr>
                        <w:t>structure</w:t>
                      </w:r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w:r w:rsidRPr="00B0140A">
                        <w:rPr>
                          <w:color w:val="000000" w:themeColor="text1"/>
                        </w:rPr>
                        <w:t>different substitution layers</w:t>
                      </w:r>
                      <w:r>
                        <w:rPr>
                          <w:color w:val="000000" w:themeColor="text1"/>
                        </w:rPr>
                        <w:t>. That is</w:t>
                      </w:r>
                      <w:r w:rsidRPr="00B0140A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 xml:space="preserve">we know the construction of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oMath>
                      <w:r>
                        <w:rPr>
                          <w:color w:val="000000" w:themeColor="text1"/>
                        </w:rPr>
                        <w:t xml:space="preserve"> with its unknown components </w:t>
                      </w:r>
                      <w:r>
                        <w:rPr>
                          <w:rFonts w:hint="eastAsia"/>
                          <w:color w:val="000000" w:themeColor="text1"/>
                          <w:lang w:eastAsia="ko-KR"/>
                        </w:rPr>
                        <w:t xml:space="preserve">and we </w:t>
                      </w:r>
                      <w:r>
                        <w:rPr>
                          <w:color w:val="000000" w:themeColor="text1"/>
                        </w:rPr>
                        <w:t xml:space="preserve">can compute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y=F(x)</m:t>
                        </m:r>
                      </m:oMath>
                      <w:r>
                        <w:rPr>
                          <w:color w:val="000000" w:themeColor="text1"/>
                        </w:rPr>
                        <w:t xml:space="preserve"> for any input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x</m:t>
                        </m:r>
                      </m:oMath>
                      <w:r>
                        <w:rPr>
                          <w:color w:val="000000" w:themeColor="text1"/>
                        </w:rPr>
                        <w:t xml:space="preserve">. The goal of the structural analysis is to construct an equivalent oracle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</m:sup>
                        </m:sSup>
                      </m:oMath>
                      <w:r>
                        <w:rPr>
                          <w:color w:val="000000" w:themeColor="text1"/>
                        </w:rPr>
                        <w:t xml:space="preserve"> explicitly by determining all its components so that we can compute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</m:t>
                        </m:r>
                      </m:oMath>
                      <w:r>
                        <w:rPr>
                          <w:color w:val="000000" w:themeColor="text1"/>
                        </w:rPr>
                        <w:t>for any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y</m:t>
                        </m:r>
                      </m:oMath>
                      <w:r>
                        <w:rPr>
                          <w:rFonts w:hint="eastAsia"/>
                          <w:color w:val="000000" w:themeColor="text1"/>
                          <w:lang w:eastAsia="ko-KR"/>
                        </w:rPr>
                        <w:t xml:space="preserve"> as well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F06928">
                        <w:rPr>
                          <w:color w:val="000000" w:themeColor="text1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5DE">
        <w:rPr>
          <w:rFonts w:eastAsiaTheme="minorEastAsia" w:hint="eastAsia"/>
          <w:lang w:eastAsia="ko-KR"/>
        </w:rPr>
        <w:t>W</w:t>
      </w:r>
      <w:r w:rsidR="00AA1C1D">
        <w:rPr>
          <w:rFonts w:eastAsiaTheme="minorEastAsia" w:hint="eastAsia"/>
          <w:lang w:eastAsia="ko-KR"/>
        </w:rPr>
        <w:t>e</w:t>
      </w:r>
      <w:r w:rsidR="00AA1C1D">
        <w:rPr>
          <w:rFonts w:eastAsiaTheme="minorEastAsia"/>
          <w:lang w:eastAsia="ko-KR"/>
        </w:rPr>
        <w:t xml:space="preserve"> introduce </w:t>
      </w:r>
      <w:r w:rsidR="00AA1C1D">
        <w:rPr>
          <w:rFonts w:eastAsiaTheme="minorEastAsia"/>
          <w:i/>
          <w:lang w:eastAsia="ko-KR"/>
        </w:rPr>
        <w:t>M</w:t>
      </w:r>
      <w:r w:rsidR="00AA1C1D" w:rsidRPr="00EB2473">
        <w:rPr>
          <w:rFonts w:eastAsiaTheme="minorEastAsia"/>
          <w:i/>
          <w:lang w:eastAsia="ko-KR"/>
        </w:rPr>
        <w:t>ultiset</w:t>
      </w:r>
      <w:r w:rsidR="00AA1C1D">
        <w:rPr>
          <w:rFonts w:eastAsiaTheme="minorEastAsia"/>
          <w:lang w:eastAsia="ko-KR"/>
        </w:rPr>
        <w:t xml:space="preserve"> </w:t>
      </w:r>
      <w:proofErr w:type="gramStart"/>
      <w:r w:rsidR="00AA1C1D">
        <w:rPr>
          <w:rFonts w:eastAsiaTheme="minorEastAsia"/>
          <w:lang w:eastAsia="ko-KR"/>
        </w:rPr>
        <w:t>properties</w:t>
      </w:r>
      <w:r w:rsidR="0042414B">
        <w:rPr>
          <w:rFonts w:eastAsiaTheme="minorEastAsia" w:hint="eastAsia"/>
          <w:lang w:eastAsia="ko-KR"/>
        </w:rPr>
        <w:t>[</w:t>
      </w:r>
      <w:proofErr w:type="gramEnd"/>
      <w:r w:rsidR="0042414B">
        <w:rPr>
          <w:rFonts w:eastAsiaTheme="minorEastAsia"/>
          <w:lang w:eastAsia="ko-KR"/>
        </w:rPr>
        <w:t>1</w:t>
      </w:r>
      <w:r w:rsidR="0042414B">
        <w:rPr>
          <w:rFonts w:eastAsiaTheme="minorEastAsia" w:hint="eastAsia"/>
          <w:lang w:eastAsia="ko-KR"/>
        </w:rPr>
        <w:t>]</w:t>
      </w:r>
      <w:r w:rsidR="00AA1C1D">
        <w:rPr>
          <w:rFonts w:eastAsiaTheme="minorEastAsia"/>
          <w:lang w:eastAsia="ko-KR"/>
        </w:rPr>
        <w:t xml:space="preserve"> </w:t>
      </w:r>
      <w:r w:rsidR="00AA1C1D">
        <w:rPr>
          <w:rFonts w:eastAsiaTheme="minorEastAsia" w:hint="eastAsia"/>
          <w:lang w:eastAsia="ko-KR"/>
        </w:rPr>
        <w:t>that</w:t>
      </w:r>
      <w:r w:rsidR="00AA1C1D">
        <w:rPr>
          <w:rFonts w:eastAsiaTheme="minorEastAsia"/>
          <w:lang w:eastAsia="ko-KR"/>
        </w:rPr>
        <w:t xml:space="preserve"> </w:t>
      </w:r>
      <w:r w:rsidR="00AA1C1D">
        <w:rPr>
          <w:rFonts w:eastAsiaTheme="minorEastAsia" w:hint="eastAsia"/>
          <w:lang w:eastAsia="ko-KR"/>
        </w:rPr>
        <w:t>allow</w:t>
      </w:r>
      <w:r w:rsidR="00AA1C1D">
        <w:rPr>
          <w:rFonts w:eastAsiaTheme="minorEastAsia"/>
          <w:lang w:eastAsia="ko-KR"/>
        </w:rPr>
        <w:t xml:space="preserve"> characterizing </w:t>
      </w:r>
      <w:r w:rsidR="00AA1C1D">
        <w:rPr>
          <w:rFonts w:eastAsiaTheme="minorEastAsia" w:hint="eastAsia"/>
          <w:lang w:eastAsia="ko-KR"/>
        </w:rPr>
        <w:t>the</w:t>
      </w:r>
      <w:r w:rsidR="00AA1C1D">
        <w:rPr>
          <w:rFonts w:eastAsiaTheme="minorEastAsia"/>
          <w:lang w:eastAsia="ko-KR"/>
        </w:rPr>
        <w:t xml:space="preserve"> </w:t>
      </w:r>
      <w:r w:rsidR="009B55DE">
        <w:rPr>
          <w:rFonts w:eastAsiaTheme="minorEastAsia"/>
          <w:lang w:eastAsia="ko-KR"/>
        </w:rPr>
        <w:t>intermediate</w:t>
      </w:r>
      <w:r w:rsidR="00AA1C1D">
        <w:rPr>
          <w:rFonts w:eastAsiaTheme="minorEastAsia"/>
          <w:lang w:eastAsia="ko-KR"/>
        </w:rPr>
        <w:t xml:space="preserve"> </w:t>
      </w:r>
      <w:r w:rsidR="00AA1C1D">
        <w:rPr>
          <w:rFonts w:eastAsiaTheme="minorEastAsia" w:hint="eastAsia"/>
          <w:lang w:eastAsia="ko-KR"/>
        </w:rPr>
        <w:t>values</w:t>
      </w:r>
      <w:r w:rsidR="00AA1C1D">
        <w:rPr>
          <w:rFonts w:eastAsiaTheme="minorEastAsia"/>
          <w:lang w:eastAsia="ko-KR"/>
        </w:rPr>
        <w:t xml:space="preserve"> </w:t>
      </w:r>
      <w:r w:rsidR="00AA1C1D">
        <w:rPr>
          <w:rFonts w:eastAsiaTheme="minorEastAsia" w:hint="eastAsia"/>
          <w:lang w:eastAsia="ko-KR"/>
        </w:rPr>
        <w:t>of</w:t>
      </w:r>
      <w:r w:rsidR="00AA1C1D">
        <w:rPr>
          <w:rFonts w:eastAsiaTheme="minorEastAsia"/>
          <w:lang w:eastAsia="ko-KR"/>
        </w:rPr>
        <w:t xml:space="preserve"> </w:t>
      </w:r>
      <w:r w:rsidR="00AA1C1D">
        <w:rPr>
          <w:rFonts w:eastAsiaTheme="minorEastAsia" w:hint="eastAsia"/>
          <w:lang w:eastAsia="ko-KR"/>
        </w:rPr>
        <w:t>an</w:t>
      </w:r>
      <w:r w:rsidR="00AA1C1D">
        <w:rPr>
          <w:rFonts w:eastAsiaTheme="minorEastAsia"/>
          <w:lang w:eastAsia="ko-KR"/>
        </w:rPr>
        <w:t xml:space="preserve"> encryption </w:t>
      </w:r>
      <w:r w:rsidR="00AA1C1D">
        <w:rPr>
          <w:rFonts w:eastAsiaTheme="minorEastAsia" w:hint="eastAsia"/>
          <w:lang w:eastAsia="ko-KR"/>
        </w:rPr>
        <w:t>structure,</w:t>
      </w:r>
      <w:r w:rsidR="00AA1C1D">
        <w:rPr>
          <w:rFonts w:eastAsiaTheme="minorEastAsia"/>
          <w:lang w:eastAsia="ko-KR"/>
        </w:rPr>
        <w:t xml:space="preserve"> </w:t>
      </w:r>
      <w:r w:rsidR="00AA1C1D">
        <w:rPr>
          <w:rFonts w:eastAsiaTheme="minorEastAsia" w:hint="eastAsia"/>
          <w:lang w:eastAsia="ko-KR"/>
        </w:rPr>
        <w:t>even</w:t>
      </w:r>
      <w:r w:rsidR="00AA1C1D">
        <w:rPr>
          <w:rFonts w:eastAsiaTheme="minorEastAsia"/>
          <w:lang w:eastAsia="ko-KR"/>
        </w:rPr>
        <w:t xml:space="preserve"> </w:t>
      </w:r>
      <w:r w:rsidR="00AA1C1D">
        <w:rPr>
          <w:rFonts w:eastAsiaTheme="minorEastAsia" w:hint="eastAsia"/>
          <w:lang w:eastAsia="ko-KR"/>
        </w:rPr>
        <w:t>if</w:t>
      </w:r>
      <w:r w:rsidR="00AA1C1D">
        <w:rPr>
          <w:rFonts w:eastAsiaTheme="minorEastAsia"/>
          <w:lang w:eastAsia="ko-KR"/>
        </w:rPr>
        <w:t xml:space="preserve"> </w:t>
      </w:r>
      <w:r w:rsidR="00AA1C1D">
        <w:rPr>
          <w:rFonts w:eastAsiaTheme="minorEastAsia" w:hint="eastAsia"/>
          <w:lang w:eastAsia="ko-KR"/>
        </w:rPr>
        <w:t>none</w:t>
      </w:r>
      <w:r w:rsidR="00AA1C1D">
        <w:rPr>
          <w:rFonts w:eastAsiaTheme="minorEastAsia"/>
          <w:lang w:eastAsia="ko-KR"/>
        </w:rPr>
        <w:t xml:space="preserve"> </w:t>
      </w:r>
      <w:r w:rsidR="00AA1C1D">
        <w:rPr>
          <w:rFonts w:eastAsiaTheme="minorEastAsia" w:hint="eastAsia"/>
          <w:lang w:eastAsia="ko-KR"/>
        </w:rPr>
        <w:t>of</w:t>
      </w:r>
      <w:r w:rsidR="00AA1C1D">
        <w:rPr>
          <w:rFonts w:eastAsiaTheme="minorEastAsia"/>
          <w:lang w:eastAsia="ko-KR"/>
        </w:rPr>
        <w:t xml:space="preserve"> </w:t>
      </w:r>
      <w:r w:rsidR="00AA1C1D">
        <w:rPr>
          <w:rFonts w:eastAsiaTheme="minorEastAsia" w:hint="eastAsia"/>
          <w:lang w:eastAsia="ko-KR"/>
        </w:rPr>
        <w:t>the</w:t>
      </w:r>
      <w:r w:rsidR="00AA1C1D">
        <w:rPr>
          <w:rFonts w:eastAsiaTheme="minorEastAsia"/>
          <w:lang w:eastAsia="ko-KR"/>
        </w:rPr>
        <w:t xml:space="preserve"> </w:t>
      </w:r>
      <w:r w:rsidR="00AA1C1D">
        <w:rPr>
          <w:rFonts w:eastAsiaTheme="minorEastAsia" w:hint="eastAsia"/>
          <w:lang w:eastAsia="ko-KR"/>
        </w:rPr>
        <w:t>actual</w:t>
      </w:r>
      <w:r w:rsidR="00AA1C1D">
        <w:rPr>
          <w:rFonts w:eastAsiaTheme="minorEastAsia"/>
          <w:lang w:eastAsia="ko-KR"/>
        </w:rPr>
        <w:t xml:space="preserve"> </w:t>
      </w:r>
      <w:r w:rsidR="00AA1C1D">
        <w:rPr>
          <w:rFonts w:eastAsiaTheme="minorEastAsia" w:hint="eastAsia"/>
          <w:lang w:eastAsia="ko-KR"/>
        </w:rPr>
        <w:t>functions</w:t>
      </w:r>
      <w:r w:rsidR="00AA1C1D">
        <w:rPr>
          <w:rFonts w:eastAsiaTheme="minorEastAsia"/>
          <w:lang w:eastAsia="ko-KR"/>
        </w:rPr>
        <w:t xml:space="preserve"> is </w:t>
      </w:r>
      <w:r w:rsidR="0042414B">
        <w:rPr>
          <w:rFonts w:eastAsiaTheme="minorEastAsia" w:hint="eastAsia"/>
          <w:lang w:eastAsia="ko-KR"/>
        </w:rPr>
        <w:t>known</w:t>
      </w:r>
      <w:r w:rsidR="00AA1C1D">
        <w:rPr>
          <w:rFonts w:eastAsiaTheme="minorEastAsia" w:hint="eastAsia"/>
          <w:lang w:eastAsia="ko-KR"/>
        </w:rPr>
        <w:t>.</w:t>
      </w:r>
      <w:r w:rsidR="00AA1C1D">
        <w:rPr>
          <w:rFonts w:eastAsiaTheme="minorEastAsia"/>
          <w:lang w:eastAsia="ko-KR"/>
        </w:rPr>
        <w:t xml:space="preserve"> </w:t>
      </w:r>
    </w:p>
    <w:p w14:paraId="1EE56F6B" w14:textId="1C3691C7" w:rsidR="00C75E90" w:rsidRDefault="00AA1C1D" w:rsidP="00C75E90">
      <w:pPr>
        <w:pStyle w:val="4"/>
        <w:numPr>
          <w:ilvl w:val="0"/>
          <w:numId w:val="0"/>
        </w:numPr>
        <w:ind w:firstLineChars="150" w:firstLine="300"/>
        <w:rPr>
          <w:rFonts w:eastAsiaTheme="minorEastAsia"/>
          <w:i w:val="0"/>
          <w:lang w:eastAsia="ko-KR"/>
        </w:rPr>
      </w:pPr>
      <w:r w:rsidRPr="00337D9A">
        <w:rPr>
          <w:rFonts w:hint="eastAsia"/>
          <w:lang w:eastAsia="ko-KR"/>
        </w:rPr>
        <w:t>M</w:t>
      </w:r>
      <w:r w:rsidRPr="00337D9A">
        <w:rPr>
          <w:lang w:eastAsia="ko-KR"/>
        </w:rPr>
        <w:t>ultiset</w:t>
      </w:r>
      <w:r w:rsidRPr="00337D9A">
        <w:rPr>
          <w:i w:val="0"/>
          <w:lang w:eastAsia="ko-KR"/>
        </w:rPr>
        <w:t xml:space="preserve"> allow</w:t>
      </w:r>
      <w:r w:rsidRPr="00337D9A">
        <w:rPr>
          <w:rFonts w:hint="eastAsia"/>
          <w:i w:val="0"/>
          <w:lang w:eastAsia="ko-KR"/>
        </w:rPr>
        <w:t>s for</w:t>
      </w:r>
      <w:r w:rsidRPr="00337D9A">
        <w:rPr>
          <w:i w:val="0"/>
          <w:lang w:eastAsia="ko-KR"/>
        </w:rPr>
        <w:t xml:space="preserve"> </w:t>
      </w:r>
      <w:r w:rsidRPr="00337D9A">
        <w:rPr>
          <w:rFonts w:hint="eastAsia"/>
          <w:i w:val="0"/>
          <w:lang w:eastAsia="ko-KR"/>
        </w:rPr>
        <w:t>multiple</w:t>
      </w:r>
      <w:r w:rsidRPr="00337D9A">
        <w:rPr>
          <w:i w:val="0"/>
          <w:lang w:eastAsia="ko-KR"/>
        </w:rPr>
        <w:t xml:space="preserve"> </w:t>
      </w:r>
      <w:r w:rsidRPr="00337D9A">
        <w:rPr>
          <w:rFonts w:hint="eastAsia"/>
          <w:i w:val="0"/>
          <w:lang w:eastAsia="ko-KR"/>
        </w:rPr>
        <w:t>instances</w:t>
      </w:r>
      <w:r w:rsidRPr="00337D9A">
        <w:rPr>
          <w:i w:val="0"/>
          <w:lang w:eastAsia="ko-KR"/>
        </w:rPr>
        <w:t xml:space="preserve"> </w:t>
      </w:r>
      <w:r w:rsidRPr="00337D9A">
        <w:rPr>
          <w:rFonts w:hint="eastAsia"/>
          <w:i w:val="0"/>
          <w:lang w:eastAsia="ko-KR"/>
        </w:rPr>
        <w:t>for</w:t>
      </w:r>
      <w:r w:rsidRPr="00337D9A">
        <w:rPr>
          <w:i w:val="0"/>
          <w:lang w:eastAsia="ko-KR"/>
        </w:rPr>
        <w:t xml:space="preserve"> </w:t>
      </w:r>
      <w:r w:rsidRPr="00337D9A">
        <w:rPr>
          <w:rFonts w:hint="eastAsia"/>
          <w:i w:val="0"/>
          <w:lang w:eastAsia="ko-KR"/>
        </w:rPr>
        <w:t>each</w:t>
      </w:r>
      <w:r w:rsidRPr="00337D9A">
        <w:rPr>
          <w:i w:val="0"/>
          <w:lang w:eastAsia="ko-KR"/>
        </w:rPr>
        <w:t xml:space="preserve"> </w:t>
      </w:r>
      <w:r w:rsidRPr="00337D9A">
        <w:rPr>
          <w:rFonts w:hint="eastAsia"/>
          <w:i w:val="0"/>
          <w:lang w:eastAsia="ko-KR"/>
        </w:rPr>
        <w:t>of</w:t>
      </w:r>
      <w:r w:rsidRPr="00337D9A">
        <w:rPr>
          <w:i w:val="0"/>
          <w:lang w:eastAsia="ko-KR"/>
        </w:rPr>
        <w:t xml:space="preserve"> </w:t>
      </w:r>
      <w:r w:rsidRPr="00337D9A">
        <w:rPr>
          <w:rFonts w:hint="eastAsia"/>
          <w:i w:val="0"/>
          <w:lang w:eastAsia="ko-KR"/>
        </w:rPr>
        <w:t>its</w:t>
      </w:r>
      <w:r w:rsidRPr="00337D9A">
        <w:rPr>
          <w:i w:val="0"/>
          <w:lang w:eastAsia="ko-KR"/>
        </w:rPr>
        <w:t xml:space="preserve"> </w:t>
      </w:r>
      <w:r w:rsidRPr="00337D9A">
        <w:rPr>
          <w:rFonts w:hint="eastAsia"/>
          <w:i w:val="0"/>
          <w:lang w:eastAsia="ko-KR"/>
        </w:rPr>
        <w:t>elements.</w:t>
      </w:r>
      <w:r w:rsidRPr="00337D9A">
        <w:rPr>
          <w:i w:val="0"/>
          <w:lang w:eastAsia="ko-KR"/>
        </w:rPr>
        <w:t xml:space="preserve"> </w:t>
      </w:r>
      <w:r w:rsidR="00436E51">
        <w:rPr>
          <w:i w:val="0"/>
          <w:lang w:eastAsia="ko-KR"/>
        </w:rPr>
        <w:t>P</w:t>
      </w:r>
      <w:r w:rsidR="00786DC7">
        <w:rPr>
          <w:rFonts w:eastAsiaTheme="minorEastAsia" w:hint="eastAsia"/>
          <w:i w:val="0"/>
          <w:lang w:eastAsia="ko-KR"/>
        </w:rPr>
        <w:t>roperties</w:t>
      </w:r>
      <w:r w:rsidR="00436E51">
        <w:rPr>
          <w:rFonts w:eastAsiaTheme="minorEastAsia"/>
          <w:i w:val="0"/>
          <w:lang w:eastAsia="ko-KR"/>
        </w:rPr>
        <w:t xml:space="preserve"> of a </w:t>
      </w:r>
      <w:r w:rsidR="00436E51" w:rsidRPr="00436E51">
        <w:rPr>
          <w:rFonts w:eastAsiaTheme="minorEastAsia"/>
          <w:lang w:eastAsia="ko-KR"/>
        </w:rPr>
        <w:t>Multiset</w:t>
      </w:r>
      <w:r w:rsidR="00436E51">
        <w:rPr>
          <w:rFonts w:eastAsiaTheme="minorEastAsia"/>
          <w:i w:val="0"/>
          <w:lang w:eastAsia="ko-KR"/>
        </w:rPr>
        <w:t xml:space="preserve"> are</w:t>
      </w:r>
      <w:r w:rsidR="00D034EA">
        <w:rPr>
          <w:rFonts w:eastAsiaTheme="minorEastAsia"/>
          <w:i w:val="0"/>
          <w:lang w:eastAsia="ko-KR"/>
        </w:rPr>
        <w:t xml:space="preserve"> </w:t>
      </w:r>
      <w:r w:rsidR="00D034EA">
        <w:rPr>
          <w:rFonts w:eastAsiaTheme="minorEastAsia" w:hint="eastAsia"/>
          <w:i w:val="0"/>
          <w:lang w:eastAsia="ko-KR"/>
        </w:rPr>
        <w:t>shown</w:t>
      </w:r>
      <w:r w:rsidR="00D034EA">
        <w:rPr>
          <w:rFonts w:eastAsiaTheme="minorEastAsia"/>
          <w:i w:val="0"/>
          <w:lang w:eastAsia="ko-KR"/>
        </w:rPr>
        <w:t xml:space="preserve"> </w:t>
      </w:r>
      <w:r w:rsidR="00D034EA">
        <w:rPr>
          <w:rFonts w:eastAsiaTheme="minorEastAsia" w:hint="eastAsia"/>
          <w:i w:val="0"/>
          <w:lang w:eastAsia="ko-KR"/>
        </w:rPr>
        <w:t>below</w:t>
      </w:r>
      <w:r w:rsidR="00C75E90">
        <w:rPr>
          <w:rFonts w:eastAsiaTheme="minorEastAsia"/>
          <w:i w:val="0"/>
          <w:lang w:eastAsia="ko-KR"/>
        </w:rPr>
        <w:t xml:space="preserve"> </w:t>
      </w:r>
      <w:r w:rsidR="00786DC7">
        <w:rPr>
          <w:rFonts w:eastAsiaTheme="minorEastAsia" w:hint="eastAsia"/>
          <w:i w:val="0"/>
          <w:lang w:eastAsia="ko-KR"/>
        </w:rPr>
        <w:t>:</w:t>
      </w:r>
    </w:p>
    <w:p w14:paraId="307524E4" w14:textId="44288E45" w:rsidR="00C75E90" w:rsidRPr="001653AB" w:rsidRDefault="00E52795" w:rsidP="00C75E90">
      <w:pPr>
        <w:pStyle w:val="bulletlist"/>
        <w:rPr>
          <w:rFonts w:eastAsiaTheme="minorEastAsia"/>
          <w:lang w:eastAsia="ko-KR"/>
        </w:rPr>
      </w:pPr>
      <w:r w:rsidRPr="001653AB">
        <w:rPr>
          <w:rFonts w:eastAsiaTheme="minorEastAsia"/>
          <w:i/>
          <w:lang w:eastAsia="ko-KR"/>
        </w:rPr>
        <w:t>Property P</w:t>
      </w:r>
      <w:r w:rsidR="001653AB">
        <w:rPr>
          <w:rFonts w:eastAsiaTheme="minorEastAsia"/>
          <w:i/>
          <w:lang w:eastAsia="ko-KR"/>
        </w:rPr>
        <w:t xml:space="preserve"> </w:t>
      </w:r>
      <w:r w:rsidRPr="001653AB">
        <w:rPr>
          <w:rFonts w:eastAsiaTheme="minorEastAsia"/>
          <w:lang w:eastAsia="ko-KR"/>
        </w:rPr>
        <w:t>(</w:t>
      </w:r>
      <w:r w:rsidR="00D3364C">
        <w:rPr>
          <w:rFonts w:eastAsiaTheme="minorEastAsia" w:hint="eastAsia"/>
          <w:lang w:eastAsia="ko-KR"/>
        </w:rPr>
        <w:t>P</w:t>
      </w:r>
      <w:r w:rsidRPr="001653AB">
        <w:rPr>
          <w:rFonts w:eastAsiaTheme="minorEastAsia"/>
          <w:lang w:eastAsia="ko-KR"/>
        </w:rPr>
        <w:t>ermutation</w:t>
      </w:r>
      <w:r w:rsidR="006C6D82" w:rsidRPr="001653AB">
        <w:rPr>
          <w:rFonts w:eastAsiaTheme="minorEastAsia"/>
          <w:lang w:eastAsia="ko-KR"/>
        </w:rPr>
        <w:t>):</w:t>
      </w:r>
      <w:r w:rsidRPr="001653AB">
        <w:rPr>
          <w:rFonts w:eastAsiaTheme="minorEastAsia"/>
          <w:lang w:eastAsia="ko-KR"/>
        </w:rPr>
        <w:t xml:space="preserve"> </w:t>
      </w:r>
      <w:r w:rsidR="001653AB" w:rsidRPr="001653AB">
        <w:rPr>
          <w:rFonts w:eastAsiaTheme="minorEastAsia"/>
          <w:lang w:eastAsia="ko-KR"/>
        </w:rPr>
        <w:t xml:space="preserve">all element </w:t>
      </w:r>
      <w:r w:rsidR="001653AB">
        <w:rPr>
          <w:rFonts w:eastAsiaTheme="minorEastAsia" w:hint="eastAsia"/>
          <w:lang w:eastAsia="ko-KR"/>
        </w:rPr>
        <w:t>must</w:t>
      </w:r>
      <w:r w:rsidR="001653AB">
        <w:rPr>
          <w:rFonts w:eastAsiaTheme="minorEastAsia"/>
          <w:lang w:eastAsia="ko-KR"/>
        </w:rPr>
        <w:t xml:space="preserve"> </w:t>
      </w:r>
      <w:r w:rsidR="001653AB">
        <w:rPr>
          <w:rFonts w:eastAsiaTheme="minorEastAsia" w:hint="eastAsia"/>
          <w:lang w:eastAsia="ko-KR"/>
        </w:rPr>
        <w:t>appear</w:t>
      </w:r>
      <w:r w:rsidR="001653AB">
        <w:rPr>
          <w:rFonts w:eastAsiaTheme="minorEastAsia"/>
          <w:lang w:eastAsia="ko-KR"/>
        </w:rPr>
        <w:t xml:space="preserve"> </w:t>
      </w:r>
      <w:r w:rsidR="001653AB">
        <w:rPr>
          <w:rFonts w:eastAsiaTheme="minorEastAsia" w:hint="eastAsia"/>
          <w:lang w:eastAsia="ko-KR"/>
        </w:rPr>
        <w:t>exactly</w:t>
      </w:r>
      <w:r w:rsidR="001653AB">
        <w:rPr>
          <w:rFonts w:eastAsiaTheme="minorEastAsia"/>
          <w:lang w:eastAsia="ko-KR"/>
        </w:rPr>
        <w:t xml:space="preserve"> </w:t>
      </w:r>
      <w:r w:rsidR="001653AB">
        <w:rPr>
          <w:rFonts w:eastAsiaTheme="minorEastAsia" w:hint="eastAsia"/>
          <w:lang w:eastAsia="ko-KR"/>
        </w:rPr>
        <w:t>once.</w:t>
      </w:r>
    </w:p>
    <w:p w14:paraId="7D7779C1" w14:textId="3B4670A1" w:rsidR="00E52795" w:rsidRPr="001653AB" w:rsidRDefault="00E52795" w:rsidP="00C75E90">
      <w:pPr>
        <w:pStyle w:val="bulletlist"/>
        <w:rPr>
          <w:rFonts w:eastAsiaTheme="minorEastAsia"/>
          <w:lang w:eastAsia="ko-KR"/>
        </w:rPr>
      </w:pPr>
      <w:r w:rsidRPr="001653AB">
        <w:rPr>
          <w:rFonts w:eastAsiaTheme="minorEastAsia"/>
          <w:i/>
          <w:lang w:eastAsia="ko-KR"/>
        </w:rPr>
        <w:t>Property E</w:t>
      </w:r>
      <w:r w:rsidR="00FB2936">
        <w:rPr>
          <w:rFonts w:eastAsiaTheme="minorEastAsia"/>
          <w:i/>
          <w:lang w:eastAsia="ko-KR"/>
        </w:rPr>
        <w:t xml:space="preserve"> </w:t>
      </w:r>
      <w:r w:rsidRPr="001653AB">
        <w:rPr>
          <w:rFonts w:eastAsiaTheme="minorEastAsia"/>
          <w:lang w:eastAsia="ko-KR"/>
        </w:rPr>
        <w:t>(Even</w:t>
      </w:r>
      <w:r w:rsidR="006C6D82" w:rsidRPr="001653AB">
        <w:rPr>
          <w:rFonts w:eastAsiaTheme="minorEastAsia"/>
          <w:lang w:eastAsia="ko-KR"/>
        </w:rPr>
        <w:t>):</w:t>
      </w:r>
      <w:r w:rsidR="001653AB">
        <w:rPr>
          <w:rFonts w:eastAsiaTheme="minorEastAsia"/>
          <w:lang w:eastAsia="ko-KR"/>
        </w:rPr>
        <w:t xml:space="preserve"> </w:t>
      </w:r>
      <w:r w:rsidR="009E1EF3">
        <w:rPr>
          <w:rFonts w:eastAsiaTheme="minorEastAsia" w:hint="eastAsia"/>
          <w:lang w:eastAsia="ko-KR"/>
        </w:rPr>
        <w:t>e</w:t>
      </w:r>
      <w:r w:rsidR="00724150">
        <w:rPr>
          <w:rFonts w:eastAsiaTheme="minorEastAsia" w:hint="eastAsia"/>
          <w:lang w:eastAsia="ko-KR"/>
        </w:rPr>
        <w:t>ach</w:t>
      </w:r>
      <w:r w:rsidR="00724150">
        <w:rPr>
          <w:rFonts w:eastAsiaTheme="minorEastAsia"/>
          <w:lang w:eastAsia="ko-KR"/>
        </w:rPr>
        <w:t xml:space="preserve"> </w:t>
      </w:r>
      <w:r w:rsidR="008664E2">
        <w:rPr>
          <w:rFonts w:eastAsiaTheme="minorEastAsia"/>
          <w:lang w:eastAsia="ko-KR"/>
        </w:rPr>
        <w:t>element</w:t>
      </w:r>
      <w:r w:rsidR="00724150">
        <w:rPr>
          <w:rFonts w:eastAsiaTheme="minorEastAsia"/>
          <w:lang w:eastAsia="ko-KR"/>
        </w:rPr>
        <w:t xml:space="preserve"> </w:t>
      </w:r>
      <w:r w:rsidR="00724150">
        <w:rPr>
          <w:rFonts w:eastAsiaTheme="minorEastAsia" w:hint="eastAsia"/>
          <w:lang w:eastAsia="ko-KR"/>
        </w:rPr>
        <w:t>included</w:t>
      </w:r>
      <w:r w:rsidR="00724150">
        <w:rPr>
          <w:rFonts w:eastAsiaTheme="minorEastAsia"/>
          <w:lang w:eastAsia="ko-KR"/>
        </w:rPr>
        <w:t xml:space="preserve"> </w:t>
      </w:r>
      <w:r w:rsidR="00724150">
        <w:rPr>
          <w:rFonts w:eastAsiaTheme="minorEastAsia" w:hint="eastAsia"/>
          <w:lang w:eastAsia="ko-KR"/>
        </w:rPr>
        <w:t>an</w:t>
      </w:r>
      <w:r w:rsidR="00724150">
        <w:rPr>
          <w:rFonts w:eastAsiaTheme="minorEastAsia"/>
          <w:lang w:eastAsia="ko-KR"/>
        </w:rPr>
        <w:t xml:space="preserve"> </w:t>
      </w:r>
      <w:r w:rsidR="00724150">
        <w:rPr>
          <w:rFonts w:eastAsiaTheme="minorEastAsia" w:hint="eastAsia"/>
          <w:lang w:eastAsia="ko-KR"/>
        </w:rPr>
        <w:t>even</w:t>
      </w:r>
      <w:r w:rsidR="00724150">
        <w:rPr>
          <w:rFonts w:eastAsiaTheme="minorEastAsia"/>
          <w:lang w:eastAsia="ko-KR"/>
        </w:rPr>
        <w:t xml:space="preserve"> </w:t>
      </w:r>
      <w:r w:rsidR="00724150">
        <w:rPr>
          <w:rFonts w:eastAsiaTheme="minorEastAsia" w:hint="eastAsia"/>
          <w:lang w:eastAsia="ko-KR"/>
        </w:rPr>
        <w:t>number</w:t>
      </w:r>
      <w:r w:rsidR="00724150">
        <w:rPr>
          <w:rFonts w:eastAsiaTheme="minorEastAsia"/>
          <w:lang w:eastAsia="ko-KR"/>
        </w:rPr>
        <w:t xml:space="preserve"> </w:t>
      </w:r>
      <w:r w:rsidR="00724150">
        <w:rPr>
          <w:rFonts w:eastAsiaTheme="minorEastAsia" w:hint="eastAsia"/>
          <w:lang w:eastAsia="ko-KR"/>
        </w:rPr>
        <w:t>of</w:t>
      </w:r>
      <w:r w:rsidR="00724150">
        <w:rPr>
          <w:rFonts w:eastAsiaTheme="minorEastAsia"/>
          <w:lang w:eastAsia="ko-KR"/>
        </w:rPr>
        <w:t xml:space="preserve"> </w:t>
      </w:r>
      <w:r w:rsidR="00724150">
        <w:rPr>
          <w:rFonts w:eastAsiaTheme="minorEastAsia" w:hint="eastAsia"/>
          <w:lang w:eastAsia="ko-KR"/>
        </w:rPr>
        <w:t>times.</w:t>
      </w:r>
    </w:p>
    <w:p w14:paraId="13230ADC" w14:textId="25F9D33F" w:rsidR="00E52795" w:rsidRPr="001653AB" w:rsidRDefault="00E52795" w:rsidP="00C75E90">
      <w:pPr>
        <w:pStyle w:val="bulletlist"/>
        <w:rPr>
          <w:rFonts w:eastAsiaTheme="minorEastAsia"/>
          <w:lang w:eastAsia="ko-KR"/>
        </w:rPr>
      </w:pPr>
      <w:r w:rsidRPr="001653AB">
        <w:rPr>
          <w:rFonts w:eastAsiaTheme="minorEastAsia"/>
          <w:i/>
          <w:lang w:eastAsia="ko-KR"/>
        </w:rPr>
        <w:t>Property D</w:t>
      </w:r>
      <w:r w:rsidR="00FB2936">
        <w:rPr>
          <w:rFonts w:eastAsiaTheme="minorEastAsia"/>
          <w:i/>
          <w:lang w:eastAsia="ko-KR"/>
        </w:rPr>
        <w:t xml:space="preserve"> </w:t>
      </w:r>
      <w:r w:rsidRPr="001653AB">
        <w:rPr>
          <w:rFonts w:eastAsiaTheme="minorEastAsia"/>
          <w:lang w:eastAsia="ko-KR"/>
        </w:rPr>
        <w:t>(Dual</w:t>
      </w:r>
      <w:r w:rsidR="006C6D82" w:rsidRPr="001653AB">
        <w:rPr>
          <w:rFonts w:eastAsiaTheme="minorEastAsia"/>
          <w:lang w:eastAsia="ko-KR"/>
        </w:rPr>
        <w:t>):</w:t>
      </w:r>
      <w:r w:rsidRPr="001653AB">
        <w:rPr>
          <w:rFonts w:eastAsiaTheme="minorEastAsia"/>
          <w:lang w:eastAsia="ko-KR"/>
        </w:rPr>
        <w:t xml:space="preserve"> </w:t>
      </w:r>
      <w:r w:rsidR="00917114">
        <w:rPr>
          <w:rFonts w:eastAsiaTheme="minorEastAsia" w:hint="eastAsia"/>
          <w:lang w:eastAsia="ko-KR"/>
        </w:rPr>
        <w:t>it</w:t>
      </w:r>
      <w:r w:rsidR="00917114">
        <w:rPr>
          <w:rFonts w:eastAsiaTheme="minorEastAsia"/>
          <w:lang w:eastAsia="ko-KR"/>
        </w:rPr>
        <w:t xml:space="preserve"> </w:t>
      </w:r>
      <w:r w:rsidR="00917114">
        <w:rPr>
          <w:rFonts w:eastAsiaTheme="minorEastAsia" w:hint="eastAsia"/>
          <w:lang w:eastAsia="ko-KR"/>
        </w:rPr>
        <w:t>is</w:t>
      </w:r>
      <w:r w:rsidR="00917114">
        <w:rPr>
          <w:rFonts w:eastAsiaTheme="minorEastAsia"/>
          <w:lang w:eastAsia="ko-KR"/>
        </w:rPr>
        <w:t xml:space="preserve"> </w:t>
      </w:r>
      <w:r w:rsidR="00917114">
        <w:rPr>
          <w:rFonts w:eastAsiaTheme="minorEastAsia" w:hint="eastAsia"/>
          <w:lang w:eastAsia="ko-KR"/>
        </w:rPr>
        <w:t>either</w:t>
      </w:r>
      <w:r w:rsidR="00917114">
        <w:rPr>
          <w:rFonts w:eastAsiaTheme="minorEastAsia"/>
          <w:lang w:eastAsia="ko-KR"/>
        </w:rPr>
        <w:t xml:space="preserve"> </w:t>
      </w:r>
      <w:r w:rsidR="00917114" w:rsidRPr="00917114">
        <w:rPr>
          <w:rFonts w:eastAsiaTheme="minorEastAsia" w:hint="eastAsia"/>
          <w:i/>
          <w:lang w:eastAsia="ko-KR"/>
        </w:rPr>
        <w:t>property</w:t>
      </w:r>
      <w:r w:rsidR="00917114" w:rsidRPr="00917114">
        <w:rPr>
          <w:rFonts w:eastAsiaTheme="minorEastAsia"/>
          <w:i/>
          <w:lang w:eastAsia="ko-KR"/>
        </w:rPr>
        <w:t xml:space="preserve"> </w:t>
      </w:r>
      <w:r w:rsidR="00917114" w:rsidRPr="00917114">
        <w:rPr>
          <w:rFonts w:eastAsiaTheme="minorEastAsia" w:hint="eastAsia"/>
          <w:i/>
          <w:lang w:eastAsia="ko-KR"/>
        </w:rPr>
        <w:t>P</w:t>
      </w:r>
      <w:r w:rsidR="00917114">
        <w:rPr>
          <w:rFonts w:eastAsiaTheme="minorEastAsia"/>
          <w:lang w:eastAsia="ko-KR"/>
        </w:rPr>
        <w:t xml:space="preserve"> </w:t>
      </w:r>
      <w:r w:rsidR="00917114">
        <w:rPr>
          <w:rFonts w:eastAsiaTheme="minorEastAsia" w:hint="eastAsia"/>
          <w:lang w:eastAsia="ko-KR"/>
        </w:rPr>
        <w:t>or</w:t>
      </w:r>
      <w:r w:rsidR="00917114">
        <w:rPr>
          <w:rFonts w:eastAsiaTheme="minorEastAsia"/>
          <w:lang w:eastAsia="ko-KR"/>
        </w:rPr>
        <w:t xml:space="preserve"> </w:t>
      </w:r>
      <w:r w:rsidR="00917114" w:rsidRPr="00917114">
        <w:rPr>
          <w:rFonts w:eastAsiaTheme="minorEastAsia" w:hint="eastAsia"/>
          <w:i/>
          <w:lang w:eastAsia="ko-KR"/>
        </w:rPr>
        <w:t>property</w:t>
      </w:r>
      <w:r w:rsidR="00917114" w:rsidRPr="00917114">
        <w:rPr>
          <w:rFonts w:eastAsiaTheme="minorEastAsia"/>
          <w:i/>
          <w:lang w:eastAsia="ko-KR"/>
        </w:rPr>
        <w:t xml:space="preserve"> </w:t>
      </w:r>
      <w:r w:rsidR="0062282C" w:rsidRPr="001653AB">
        <w:rPr>
          <w:rFonts w:eastAsiaTheme="minorEastAsia"/>
          <w:i/>
          <w:lang w:eastAsia="ko-KR"/>
        </w:rPr>
        <w:t>E</w:t>
      </w:r>
      <w:r w:rsidR="00917114">
        <w:rPr>
          <w:rFonts w:eastAsiaTheme="minorEastAsia" w:hint="eastAsia"/>
          <w:lang w:eastAsia="ko-KR"/>
        </w:rPr>
        <w:t>.</w:t>
      </w:r>
    </w:p>
    <w:p w14:paraId="6CAA7257" w14:textId="1D01EF37" w:rsidR="00E52795" w:rsidRPr="001653AB" w:rsidRDefault="00E52795" w:rsidP="00C75E90">
      <w:pPr>
        <w:pStyle w:val="bulletlist"/>
        <w:rPr>
          <w:rFonts w:eastAsiaTheme="minorEastAsia"/>
          <w:lang w:eastAsia="ko-KR"/>
        </w:rPr>
      </w:pPr>
      <w:r w:rsidRPr="001653AB">
        <w:rPr>
          <w:rFonts w:eastAsiaTheme="minorEastAsia"/>
          <w:i/>
          <w:lang w:eastAsia="ko-KR"/>
        </w:rPr>
        <w:t>Property B</w:t>
      </w:r>
      <w:r w:rsidR="00FB2936">
        <w:rPr>
          <w:rFonts w:eastAsiaTheme="minorEastAsia"/>
          <w:i/>
          <w:lang w:eastAsia="ko-KR"/>
        </w:rPr>
        <w:t xml:space="preserve"> </w:t>
      </w:r>
      <w:r w:rsidRPr="001653AB">
        <w:rPr>
          <w:rFonts w:eastAsiaTheme="minorEastAsia"/>
          <w:lang w:eastAsia="ko-KR"/>
        </w:rPr>
        <w:t>(Balanced</w:t>
      </w:r>
      <w:r w:rsidR="006C6D82" w:rsidRPr="001653AB">
        <w:rPr>
          <w:rFonts w:eastAsiaTheme="minorEastAsia"/>
          <w:lang w:eastAsia="ko-KR"/>
        </w:rPr>
        <w:t>):</w:t>
      </w:r>
      <w:r w:rsidRPr="001653AB">
        <w:rPr>
          <w:rFonts w:eastAsiaTheme="minorEastAsia"/>
          <w:lang w:eastAsia="ko-KR"/>
        </w:rPr>
        <w:t xml:space="preserve"> </w:t>
      </w:r>
      <w:r w:rsidR="00026023">
        <w:rPr>
          <w:rFonts w:eastAsiaTheme="minorEastAsia" w:hint="eastAsia"/>
          <w:lang w:eastAsia="ko-KR"/>
        </w:rPr>
        <w:t>the</w:t>
      </w:r>
      <w:r w:rsidR="00026023">
        <w:rPr>
          <w:rFonts w:eastAsiaTheme="minorEastAsia"/>
          <w:lang w:eastAsia="ko-KR"/>
        </w:rPr>
        <w:t xml:space="preserve"> </w:t>
      </w:r>
      <w:r w:rsidR="00026023" w:rsidRPr="0020091F">
        <w:rPr>
          <w:rFonts w:eastAsiaTheme="minorEastAsia" w:hint="eastAsia"/>
          <w:i/>
          <w:lang w:eastAsia="ko-KR"/>
        </w:rPr>
        <w:t>XOR</w:t>
      </w:r>
      <w:r w:rsidR="00026023">
        <w:rPr>
          <w:rFonts w:eastAsiaTheme="minorEastAsia"/>
          <w:lang w:eastAsia="ko-KR"/>
        </w:rPr>
        <w:t xml:space="preserve"> </w:t>
      </w:r>
      <w:r w:rsidR="00026023">
        <w:rPr>
          <w:rFonts w:eastAsiaTheme="minorEastAsia" w:hint="eastAsia"/>
          <w:lang w:eastAsia="ko-KR"/>
        </w:rPr>
        <w:t>of</w:t>
      </w:r>
      <w:r w:rsidR="00026023">
        <w:rPr>
          <w:rFonts w:eastAsiaTheme="minorEastAsia"/>
          <w:lang w:eastAsia="ko-KR"/>
        </w:rPr>
        <w:t xml:space="preserve"> </w:t>
      </w:r>
      <w:r w:rsidR="00026023">
        <w:rPr>
          <w:rFonts w:eastAsiaTheme="minorEastAsia" w:hint="eastAsia"/>
          <w:lang w:eastAsia="ko-KR"/>
        </w:rPr>
        <w:t>all</w:t>
      </w:r>
      <w:r w:rsidR="00026023">
        <w:rPr>
          <w:rFonts w:eastAsiaTheme="minorEastAsia"/>
          <w:lang w:eastAsia="ko-KR"/>
        </w:rPr>
        <w:t xml:space="preserve"> </w:t>
      </w:r>
      <w:r w:rsidR="00026023">
        <w:rPr>
          <w:rFonts w:eastAsiaTheme="minorEastAsia" w:hint="eastAsia"/>
          <w:lang w:eastAsia="ko-KR"/>
        </w:rPr>
        <w:t>elements</w:t>
      </w:r>
      <w:r w:rsidR="00026023">
        <w:rPr>
          <w:rFonts w:eastAsiaTheme="minorEastAsia"/>
          <w:lang w:eastAsia="ko-KR"/>
        </w:rPr>
        <w:t xml:space="preserve"> </w:t>
      </w:r>
      <w:r w:rsidR="00026023">
        <w:rPr>
          <w:rFonts w:eastAsiaTheme="minorEastAsia" w:hint="eastAsia"/>
          <w:lang w:eastAsia="ko-KR"/>
        </w:rPr>
        <w:t>is</w:t>
      </w:r>
      <w:r w:rsidR="00026023">
        <w:rPr>
          <w:rFonts w:eastAsiaTheme="minorEastAsia"/>
          <w:lang w:eastAsia="ko-KR"/>
        </w:rPr>
        <w:t xml:space="preserve"> </w:t>
      </w:r>
      <w:r w:rsidR="002E0D41">
        <w:rPr>
          <w:rFonts w:eastAsiaTheme="minorEastAsia"/>
          <w:lang w:eastAsia="ko-KR"/>
        </w:rPr>
        <w:t xml:space="preserve">the </w:t>
      </w:r>
      <w:r w:rsidR="00026023">
        <w:rPr>
          <w:rFonts w:eastAsiaTheme="minorEastAsia" w:hint="eastAsia"/>
          <w:lang w:eastAsia="ko-KR"/>
        </w:rPr>
        <w:t>zero</w:t>
      </w:r>
      <w:r w:rsidR="00026023">
        <w:rPr>
          <w:rFonts w:eastAsiaTheme="minorEastAsia"/>
          <w:lang w:eastAsia="ko-KR"/>
        </w:rPr>
        <w:t xml:space="preserve"> </w:t>
      </w:r>
      <w:r w:rsidR="00026023">
        <w:rPr>
          <w:rFonts w:eastAsiaTheme="minorEastAsia" w:hint="eastAsia"/>
          <w:lang w:eastAsia="ko-KR"/>
        </w:rPr>
        <w:t>vector.</w:t>
      </w:r>
      <w:r w:rsidR="00DF31B5">
        <w:rPr>
          <w:rFonts w:eastAsiaTheme="minorEastAsia"/>
          <w:lang w:eastAsia="ko-KR"/>
        </w:rPr>
        <w:t xml:space="preserve"> </w:t>
      </w:r>
    </w:p>
    <w:p w14:paraId="66374E67" w14:textId="1C443FFF" w:rsidR="00D02849" w:rsidRDefault="007A4493" w:rsidP="004A7E83">
      <w:pPr>
        <w:pStyle w:val="4"/>
        <w:numPr>
          <w:ilvl w:val="0"/>
          <w:numId w:val="0"/>
        </w:numPr>
        <w:ind w:firstLineChars="150" w:firstLine="300"/>
        <w:rPr>
          <w:rFonts w:eastAsiaTheme="minorEastAsia"/>
          <w:i w:val="0"/>
          <w:lang w:eastAsia="ko-KR"/>
        </w:rPr>
      </w:pPr>
      <w:r>
        <w:rPr>
          <w:rFonts w:eastAsiaTheme="minorEastAsia" w:hint="eastAsia"/>
          <w:lang w:eastAsia="ko-KR"/>
        </w:rPr>
        <w:t>Multiset</w:t>
      </w:r>
      <w:r w:rsidR="00103B38">
        <w:rPr>
          <w:rFonts w:eastAsiaTheme="minorEastAsia"/>
          <w:lang w:eastAsia="ko-KR"/>
        </w:rPr>
        <w:t>s</w:t>
      </w:r>
      <w:r>
        <w:rPr>
          <w:rFonts w:eastAsiaTheme="minorEastAsia"/>
          <w:lang w:eastAsia="ko-KR"/>
        </w:rPr>
        <w:t xml:space="preserve"> </w:t>
      </w:r>
      <w:r w:rsidR="00103B38" w:rsidRPr="00103B38">
        <w:rPr>
          <w:rFonts w:eastAsiaTheme="minorEastAsia"/>
          <w:i w:val="0"/>
          <w:lang w:eastAsia="ko-KR"/>
        </w:rPr>
        <w:t>may</w:t>
      </w:r>
      <w:r w:rsidR="00103B38">
        <w:rPr>
          <w:rFonts w:eastAsiaTheme="minorEastAsia"/>
          <w:lang w:eastAsia="ko-KR"/>
        </w:rPr>
        <w:t xml:space="preserve"> </w:t>
      </w:r>
      <w:r w:rsidR="00103B38">
        <w:rPr>
          <w:rFonts w:eastAsiaTheme="minorEastAsia" w:hint="eastAsia"/>
          <w:i w:val="0"/>
          <w:lang w:eastAsia="ko-KR"/>
        </w:rPr>
        <w:t>have</w:t>
      </w:r>
      <w:r>
        <w:rPr>
          <w:rFonts w:eastAsiaTheme="minorEastAsia"/>
          <w:i w:val="0"/>
          <w:lang w:eastAsia="ko-KR"/>
        </w:rPr>
        <w:t xml:space="preserve"> </w:t>
      </w:r>
      <w:r>
        <w:rPr>
          <w:rFonts w:eastAsiaTheme="minorEastAsia" w:hint="eastAsia"/>
          <w:i w:val="0"/>
          <w:lang w:eastAsia="ko-KR"/>
        </w:rPr>
        <w:t>specific</w:t>
      </w:r>
      <w:r>
        <w:rPr>
          <w:rFonts w:eastAsiaTheme="minorEastAsia"/>
          <w:i w:val="0"/>
          <w:lang w:eastAsia="ko-KR"/>
        </w:rPr>
        <w:t xml:space="preserve"> </w:t>
      </w:r>
      <w:r>
        <w:rPr>
          <w:rFonts w:eastAsiaTheme="minorEastAsia" w:hint="eastAsia"/>
          <w:i w:val="0"/>
          <w:lang w:eastAsia="ko-KR"/>
        </w:rPr>
        <w:t>properties</w:t>
      </w:r>
      <w:r>
        <w:rPr>
          <w:rFonts w:eastAsiaTheme="minorEastAsia"/>
          <w:i w:val="0"/>
          <w:lang w:eastAsia="ko-KR"/>
        </w:rPr>
        <w:t xml:space="preserve"> </w:t>
      </w:r>
      <w:r>
        <w:rPr>
          <w:rFonts w:eastAsiaTheme="minorEastAsia" w:hint="eastAsia"/>
          <w:i w:val="0"/>
          <w:lang w:eastAsia="ko-KR"/>
        </w:rPr>
        <w:t>for</w:t>
      </w:r>
      <w:r>
        <w:rPr>
          <w:rFonts w:eastAsiaTheme="minorEastAsia"/>
          <w:i w:val="0"/>
          <w:lang w:eastAsia="ko-KR"/>
        </w:rPr>
        <w:t xml:space="preserve"> </w:t>
      </w:r>
      <w:r>
        <w:rPr>
          <w:rFonts w:eastAsiaTheme="minorEastAsia" w:hint="eastAsia"/>
          <w:i w:val="0"/>
          <w:lang w:eastAsia="ko-KR"/>
        </w:rPr>
        <w:t>substitution/affine</w:t>
      </w:r>
      <w:r>
        <w:rPr>
          <w:rFonts w:eastAsiaTheme="minorEastAsia"/>
          <w:i w:val="0"/>
          <w:lang w:eastAsia="ko-KR"/>
        </w:rPr>
        <w:t xml:space="preserve"> </w:t>
      </w:r>
      <w:r>
        <w:rPr>
          <w:rFonts w:eastAsiaTheme="minorEastAsia" w:hint="eastAsia"/>
          <w:i w:val="0"/>
          <w:lang w:eastAsia="ko-KR"/>
        </w:rPr>
        <w:t>structure.</w:t>
      </w:r>
      <w:r>
        <w:rPr>
          <w:rFonts w:eastAsiaTheme="minorEastAsia"/>
          <w:i w:val="0"/>
          <w:lang w:eastAsia="ko-KR"/>
        </w:rPr>
        <w:t xml:space="preserve"> </w:t>
      </w:r>
      <w:r w:rsidR="00103B38">
        <w:rPr>
          <w:rFonts w:eastAsiaTheme="minorEastAsia"/>
          <w:i w:val="0"/>
          <w:lang w:eastAsia="ko-KR"/>
        </w:rPr>
        <w:t xml:space="preserve">For simplicity, consider a 60-bit oracle with </w:t>
      </w:r>
      <m:oMath>
        <m:sSub>
          <m:sSubPr>
            <m:ctrlPr>
              <w:rPr>
                <w:rFonts w:ascii="Cambria Math" w:eastAsiaTheme="minorEastAsia" w:hAnsi="Cambria Math"/>
                <w:spacing w:val="-10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spacing w:val="-10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spacing w:val="-10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2</m:t>
            </m:r>
          </m:sub>
        </m:sSub>
      </m:oMath>
      <w:r w:rsidR="00103B38">
        <w:rPr>
          <w:rFonts w:eastAsiaTheme="minorEastAsia"/>
          <w:i w:val="0"/>
          <w:lang w:eastAsia="ko-KR"/>
        </w:rPr>
        <w:t xml:space="preserve">. We define </w:t>
      </w:r>
      <w:r w:rsidR="002E521C" w:rsidRPr="00D8779F">
        <w:rPr>
          <w:rFonts w:eastAsiaTheme="minorEastAsia"/>
          <w:lang w:eastAsia="ko-KR"/>
        </w:rPr>
        <w:t>Multiset</w:t>
      </w:r>
      <w:r w:rsidR="00103B38">
        <w:rPr>
          <w:rFonts w:eastAsiaTheme="minorEastAsia"/>
          <w:lang w:eastAsia="ko-KR"/>
        </w:rPr>
        <w:t>s</w:t>
      </w:r>
      <w:r w:rsidR="00D7023C">
        <w:rPr>
          <w:rFonts w:eastAsiaTheme="minorEastAsia"/>
          <w:i w:val="0"/>
          <w:lang w:eastAsia="ko-KR"/>
        </w:rPr>
        <w:t xml:space="preserve"> </w:t>
      </w:r>
      <w:r w:rsidR="00064A73">
        <w:rPr>
          <w:rFonts w:eastAsiaTheme="minorEastAsia"/>
          <w:i w:val="0"/>
          <w:lang w:eastAsia="ko-KR"/>
        </w:rPr>
        <w:t xml:space="preserve">as follows: </w:t>
      </w:r>
      <w:r w:rsidR="000F5E0E">
        <w:rPr>
          <w:rFonts w:eastAsiaTheme="minorEastAsia"/>
          <w:i w:val="0"/>
          <w:lang w:eastAsia="ko-KR"/>
        </w:rPr>
        <w:t xml:space="preserve">Let </w:t>
      </w:r>
      <w:r w:rsidR="006851B9">
        <w:rPr>
          <w:rFonts w:eastAsiaTheme="minorEastAsia" w:hint="eastAsia"/>
          <w:i w:val="0"/>
          <w:lang w:eastAsia="ko-KR"/>
        </w:rPr>
        <w:t>input</w:t>
      </w:r>
      <w:r w:rsidR="006851B9">
        <w:rPr>
          <w:rFonts w:eastAsiaTheme="minorEastAsia"/>
          <w:i w:val="0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i</m:t>
            </m:r>
          </m:sub>
        </m:sSub>
        <m:r>
          <w:rPr>
            <w:rFonts w:ascii="Cambria Math" w:eastAsiaTheme="minorEastAsia" w:hAnsi="Cambria Math"/>
            <w:lang w:eastAsia="ko-K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 w:val="0"/>
                    <w:lang w:eastAsia="ko-K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ko-KR"/>
                  </w:rPr>
                  <m:t>i, 1</m:t>
                </m:r>
              </m:sub>
            </m:sSub>
            <m:r>
              <w:rPr>
                <w:rFonts w:ascii="Cambria Math" w:eastAsiaTheme="minorEastAsia" w:hAnsi="Cambria Math"/>
                <w:lang w:eastAsia="ko-KR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 w:val="0"/>
                    <w:lang w:eastAsia="ko-K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ko-KR"/>
                  </w:rPr>
                  <m:t>i, 2</m:t>
                </m:r>
              </m:sub>
            </m:sSub>
            <m:r>
              <w:rPr>
                <w:rFonts w:ascii="Cambria Math" w:eastAsiaTheme="minorEastAsia" w:hAnsi="Cambria Math"/>
                <w:lang w:eastAsia="ko-KR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 w:val="0"/>
                    <w:lang w:eastAsia="ko-K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ko-KR"/>
                  </w:rPr>
                  <m:t>i, 12</m:t>
                </m:r>
              </m:sub>
            </m:sSub>
          </m:e>
        </m:d>
        <m:r>
          <w:rPr>
            <w:rFonts w:ascii="Cambria Math" w:eastAsiaTheme="minorEastAsia" w:hAnsi="Cambria Math"/>
            <w:lang w:eastAsia="ko-KR"/>
          </w:rPr>
          <m:t>∈GF</m:t>
        </m:r>
        <m:sSup>
          <m:sSupPr>
            <m:ctrlPr>
              <w:rPr>
                <w:rFonts w:ascii="Cambria Math" w:eastAsiaTheme="minorEastAsia" w:hAnsi="Cambria Math"/>
                <w:i w:val="0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hint="eastAsia"/>
                <w:lang w:eastAsia="ko-KR"/>
              </w:rPr>
              <m:t>12</m:t>
            </m:r>
          </m:sup>
        </m:sSup>
        <m:r>
          <w:rPr>
            <w:rFonts w:ascii="Cambria Math" w:eastAsiaTheme="minorEastAsia" w:hAnsi="Cambria Math" w:hint="eastAsia"/>
            <w:lang w:eastAsia="ko-KR"/>
          </w:rPr>
          <m:t>,</m:t>
        </m:r>
        <m:r>
          <w:rPr>
            <w:rFonts w:ascii="Cambria Math" w:eastAsiaTheme="minorEastAsia" w:hAnsi="Cambria Math"/>
            <w:lang w:eastAsia="ko-KR"/>
          </w:rPr>
          <m:t xml:space="preserve"> </m:t>
        </m:r>
      </m:oMath>
      <w:r w:rsidR="00380A05" w:rsidRPr="00380A05">
        <w:rPr>
          <w:rFonts w:eastAsiaTheme="minorEastAsia"/>
          <w:i w:val="0"/>
          <w:lang w:eastAsia="ko-KR"/>
        </w:rPr>
        <w:t>for</w:t>
      </w:r>
      <m:oMath>
        <m:r>
          <w:rPr>
            <w:rFonts w:ascii="Cambria Math" w:eastAsiaTheme="minorEastAsia" w:hAnsi="Cambria Math"/>
            <w:lang w:eastAsia="ko-KR"/>
          </w:rPr>
          <m:t xml:space="preserve"> </m:t>
        </m:r>
        <m:r>
          <w:rPr>
            <w:rFonts w:ascii="Cambria Math" w:eastAsiaTheme="minorEastAsia" w:hAnsi="Cambria Math" w:hint="eastAsia"/>
            <w:lang w:eastAsia="ko-KR"/>
          </w:rPr>
          <m:t>i</m:t>
        </m:r>
        <m:r>
          <w:rPr>
            <w:rFonts w:ascii="Cambria Math" w:eastAsiaTheme="minorEastAsia" w:hAnsi="Cambria Math"/>
            <w:lang w:eastAsia="ko-KR"/>
          </w:rPr>
          <m:t>∈</m:t>
        </m:r>
        <m:r>
          <w:rPr>
            <w:rFonts w:ascii="Cambria Math" w:eastAsiaTheme="minorEastAsia" w:hAnsi="Cambria Math" w:hint="eastAsia"/>
            <w:lang w:eastAsia="ko-KR"/>
          </w:rPr>
          <m:t>{1,</m:t>
        </m:r>
        <m:r>
          <w:rPr>
            <w:rFonts w:ascii="Cambria Math" w:eastAsiaTheme="minorEastAsia" w:hAnsi="Cambria Math"/>
            <w:lang w:eastAsia="ko-KR"/>
          </w:rPr>
          <m:t xml:space="preserve"> </m:t>
        </m:r>
        <m:r>
          <w:rPr>
            <w:rFonts w:ascii="Cambria Math" w:eastAsiaTheme="minorEastAsia" w:hAnsi="Cambria Math" w:hint="eastAsia"/>
            <w:lang w:eastAsia="ko-KR"/>
          </w:rPr>
          <m:t>2,</m:t>
        </m:r>
        <m:r>
          <w:rPr>
            <w:rFonts w:ascii="Cambria Math" w:eastAsiaTheme="minorEastAsia" w:hAnsi="Cambria Math"/>
            <w:lang w:eastAsia="ko-KR"/>
          </w:rPr>
          <m:t xml:space="preserve"> …</m:t>
        </m:r>
        <m:r>
          <w:rPr>
            <w:rFonts w:ascii="Cambria Math" w:eastAsiaTheme="minorEastAsia" w:hAnsi="Cambria Math" w:hint="eastAsia"/>
            <w:lang w:eastAsia="ko-KR"/>
          </w:rPr>
          <m:t>,</m:t>
        </m:r>
        <m:r>
          <w:rPr>
            <w:rFonts w:ascii="Cambria Math" w:eastAsiaTheme="minorEastAsia" w:hAnsi="Cambria Math"/>
            <w:lang w:eastAsia="ko-KR"/>
          </w:rPr>
          <m:t xml:space="preserve"> </m:t>
        </m:r>
        <m:r>
          <w:rPr>
            <w:rFonts w:ascii="Cambria Math" w:eastAsiaTheme="minorEastAsia" w:hAnsi="Cambria Math" w:hint="eastAsia"/>
            <w:lang w:eastAsia="ko-KR"/>
          </w:rPr>
          <m:t>32}</m:t>
        </m:r>
      </m:oMath>
      <w:r w:rsidR="00F864D7">
        <w:rPr>
          <w:rFonts w:eastAsiaTheme="minorEastAsia" w:hint="eastAsia"/>
          <w:i w:val="0"/>
          <w:lang w:eastAsia="ko-KR"/>
        </w:rPr>
        <w:t>,</w:t>
      </w:r>
      <w:r w:rsidR="00F864D7">
        <w:rPr>
          <w:rFonts w:eastAsiaTheme="minorEastAsia"/>
          <w:i w:val="0"/>
          <w:lang w:eastAsia="ko-KR"/>
        </w:rPr>
        <w:t xml:space="preserve"> </w:t>
      </w:r>
      <w:r w:rsidR="00F864D7" w:rsidRPr="0083437B">
        <w:rPr>
          <w:rFonts w:eastAsiaTheme="minorEastAsia" w:hint="eastAsia"/>
          <w:i w:val="0"/>
          <w:color w:val="4472C4" w:themeColor="accent5"/>
          <w:lang w:eastAsia="ko-KR"/>
        </w:rPr>
        <w:t>where</w:t>
      </w:r>
      <w:r w:rsidR="00F864D7" w:rsidRPr="0083437B">
        <w:rPr>
          <w:rFonts w:eastAsiaTheme="minorEastAsia"/>
          <w:i w:val="0"/>
          <w:color w:val="4472C4" w:themeColor="accent5"/>
          <w:lang w:eastAsia="ko-KR"/>
        </w:rPr>
        <w:t xml:space="preserve"> </w:t>
      </w:r>
      <m:oMath>
        <m:r>
          <w:rPr>
            <w:rFonts w:ascii="Cambria Math" w:eastAsiaTheme="minorEastAsia" w:hAnsi="Cambria Math"/>
            <w:color w:val="4472C4" w:themeColor="accent5"/>
            <w:lang w:eastAsia="ko-KR"/>
          </w:rPr>
          <m:t>GF</m:t>
        </m:r>
        <m:r>
          <w:rPr>
            <w:rFonts w:ascii="Cambria Math" w:eastAsiaTheme="minorEastAsia" w:hAnsi="Cambria Math" w:hint="eastAsia"/>
            <w:color w:val="4472C4" w:themeColor="accent5"/>
            <w:lang w:eastAsia="ko-KR"/>
          </w:rPr>
          <m:t>(</m:t>
        </m:r>
        <m:sSup>
          <m:sSupPr>
            <m:ctrlPr>
              <w:rPr>
                <w:rFonts w:ascii="Cambria Math" w:eastAsiaTheme="minorEastAsia" w:hAnsi="Cambria Math"/>
                <w:i w:val="0"/>
                <w:color w:val="4472C4" w:themeColor="accent5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color w:val="4472C4" w:themeColor="accent5"/>
                <w:lang w:eastAsia="ko-KR"/>
              </w:rPr>
              <m:t>2</m:t>
            </m:r>
          </m:e>
          <m:sup>
            <m:r>
              <w:rPr>
                <w:rFonts w:ascii="Cambria Math" w:eastAsiaTheme="minorEastAsia" w:hAnsi="Cambria Math" w:hint="eastAsia"/>
                <w:color w:val="4472C4" w:themeColor="accent5"/>
                <w:lang w:eastAsia="ko-KR"/>
              </w:rPr>
              <m:t>5</m:t>
            </m:r>
          </m:sup>
        </m:sSup>
        <m:r>
          <w:rPr>
            <w:rFonts w:ascii="Cambria Math" w:eastAsiaTheme="minorEastAsia" w:hAnsi="Cambria Math" w:hint="eastAsia"/>
            <w:color w:val="4472C4" w:themeColor="accent5"/>
            <w:lang w:eastAsia="ko-KR"/>
          </w:rPr>
          <m:t>)</m:t>
        </m:r>
      </m:oMath>
      <w:r w:rsidR="00F864D7" w:rsidRPr="0083437B">
        <w:rPr>
          <w:rFonts w:eastAsiaTheme="minorEastAsia"/>
          <w:i w:val="0"/>
          <w:color w:val="4472C4" w:themeColor="accent5"/>
          <w:lang w:eastAsia="ko-KR"/>
        </w:rPr>
        <w:t xml:space="preserve"> </w:t>
      </w:r>
      <w:r w:rsidR="00F864D7" w:rsidRPr="0083437B">
        <w:rPr>
          <w:rFonts w:eastAsiaTheme="minorEastAsia" w:hint="eastAsia"/>
          <w:i w:val="0"/>
          <w:color w:val="4472C4" w:themeColor="accent5"/>
          <w:lang w:eastAsia="ko-KR"/>
        </w:rPr>
        <w:t>is</w:t>
      </w:r>
      <w:r w:rsidR="00F864D7" w:rsidRPr="0083437B">
        <w:rPr>
          <w:rFonts w:eastAsiaTheme="minorEastAsia"/>
          <w:i w:val="0"/>
          <w:color w:val="4472C4" w:themeColor="accent5"/>
          <w:lang w:eastAsia="ko-KR"/>
        </w:rPr>
        <w:t xml:space="preserve"> </w:t>
      </w:r>
      <w:r w:rsidR="00F864D7" w:rsidRPr="0083437B">
        <w:rPr>
          <w:rFonts w:eastAsiaTheme="minorEastAsia" w:hint="eastAsia"/>
          <w:i w:val="0"/>
          <w:color w:val="4472C4" w:themeColor="accent5"/>
          <w:lang w:eastAsia="ko-KR"/>
        </w:rPr>
        <w:t>a</w:t>
      </w:r>
      <w:r w:rsidR="00F864D7" w:rsidRPr="0083437B">
        <w:rPr>
          <w:rFonts w:eastAsiaTheme="minorEastAsia"/>
          <w:i w:val="0"/>
          <w:color w:val="4472C4" w:themeColor="accent5"/>
          <w:lang w:eastAsia="ko-KR"/>
        </w:rPr>
        <w:t xml:space="preserve"> </w:t>
      </w:r>
      <w:r w:rsidR="00F864D7" w:rsidRPr="0083437B">
        <w:rPr>
          <w:rFonts w:eastAsiaTheme="minorEastAsia" w:hint="eastAsia"/>
          <w:i w:val="0"/>
          <w:color w:val="4472C4" w:themeColor="accent5"/>
          <w:lang w:eastAsia="ko-KR"/>
        </w:rPr>
        <w:t>Galois</w:t>
      </w:r>
      <w:r w:rsidR="00F864D7" w:rsidRPr="0083437B">
        <w:rPr>
          <w:rFonts w:eastAsiaTheme="minorEastAsia"/>
          <w:i w:val="0"/>
          <w:color w:val="4472C4" w:themeColor="accent5"/>
          <w:lang w:eastAsia="ko-KR"/>
        </w:rPr>
        <w:t xml:space="preserve"> </w:t>
      </w:r>
      <w:r w:rsidR="00F864D7" w:rsidRPr="0083437B">
        <w:rPr>
          <w:rFonts w:eastAsiaTheme="minorEastAsia" w:hint="eastAsia"/>
          <w:i w:val="0"/>
          <w:color w:val="4472C4" w:themeColor="accent5"/>
          <w:lang w:eastAsia="ko-KR"/>
        </w:rPr>
        <w:t>field</w:t>
      </w:r>
      <w:r w:rsidR="00F864D7" w:rsidRPr="0083437B">
        <w:rPr>
          <w:rFonts w:eastAsiaTheme="minorEastAsia"/>
          <w:i w:val="0"/>
          <w:color w:val="4472C4" w:themeColor="accent5"/>
          <w:lang w:eastAsia="ko-KR"/>
        </w:rPr>
        <w:t xml:space="preserve"> </w:t>
      </w:r>
      <w:r w:rsidR="00F864D7" w:rsidRPr="0083437B">
        <w:rPr>
          <w:rFonts w:eastAsiaTheme="minorEastAsia" w:hint="eastAsia"/>
          <w:i w:val="0"/>
          <w:color w:val="4472C4" w:themeColor="accent5"/>
          <w:lang w:eastAsia="ko-KR"/>
        </w:rPr>
        <w:t>of</w:t>
      </w:r>
      <w:r w:rsidR="00F864D7" w:rsidRPr="0083437B">
        <w:rPr>
          <w:rFonts w:eastAsiaTheme="minorEastAsia"/>
          <w:i w:val="0"/>
          <w:color w:val="4472C4" w:themeColor="accent5"/>
          <w:lang w:eastAsia="ko-KR"/>
        </w:rPr>
        <w:t xml:space="preserve"> </w:t>
      </w:r>
      <w:r w:rsidR="00F864D7" w:rsidRPr="0083437B">
        <w:rPr>
          <w:rFonts w:eastAsiaTheme="minorEastAsia" w:hint="eastAsia"/>
          <w:i w:val="0"/>
          <w:color w:val="4472C4" w:themeColor="accent5"/>
          <w:lang w:eastAsia="ko-KR"/>
        </w:rPr>
        <w:t>32</w:t>
      </w:r>
      <w:r w:rsidR="00F864D7" w:rsidRPr="0083437B">
        <w:rPr>
          <w:rFonts w:eastAsiaTheme="minorEastAsia"/>
          <w:i w:val="0"/>
          <w:color w:val="4472C4" w:themeColor="accent5"/>
          <w:lang w:eastAsia="ko-KR"/>
        </w:rPr>
        <w:t xml:space="preserve"> </w:t>
      </w:r>
      <w:r w:rsidR="00F864D7" w:rsidRPr="0083437B">
        <w:rPr>
          <w:rFonts w:eastAsiaTheme="minorEastAsia" w:hint="eastAsia"/>
          <w:i w:val="0"/>
          <w:color w:val="4472C4" w:themeColor="accent5"/>
          <w:lang w:eastAsia="ko-KR"/>
        </w:rPr>
        <w:t>elements</w:t>
      </w:r>
      <w:r w:rsidR="00F864D7" w:rsidRPr="0083437B">
        <w:rPr>
          <w:rFonts w:eastAsiaTheme="minorEastAsia"/>
          <w:i w:val="0"/>
          <w:color w:val="4472C4" w:themeColor="accent5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 w:val="0"/>
                <w:color w:val="4472C4" w:themeColor="accent5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color w:val="4472C4" w:themeColor="accent5"/>
                <w:lang w:eastAsia="ko-KR"/>
              </w:rPr>
              <m:t>{0,</m:t>
            </m:r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 xml:space="preserve"> </m:t>
            </m:r>
            <m:r>
              <w:rPr>
                <w:rFonts w:ascii="Cambria Math" w:eastAsiaTheme="minorEastAsia" w:hAnsi="Cambria Math" w:hint="eastAsia"/>
                <w:color w:val="4472C4" w:themeColor="accent5"/>
                <w:lang w:eastAsia="ko-KR"/>
              </w:rPr>
              <m:t>1}</m:t>
            </m:r>
          </m:e>
          <m:sup>
            <m:r>
              <w:rPr>
                <w:rFonts w:ascii="Cambria Math" w:eastAsiaTheme="minorEastAsia" w:hAnsi="Cambria Math" w:hint="eastAsia"/>
                <w:color w:val="4472C4" w:themeColor="accent5"/>
                <w:lang w:eastAsia="ko-KR"/>
              </w:rPr>
              <m:t>5</m:t>
            </m:r>
          </m:sup>
        </m:sSup>
      </m:oMath>
      <w:r w:rsidR="00700534" w:rsidRPr="0083437B">
        <w:rPr>
          <w:rFonts w:eastAsiaTheme="minorEastAsia" w:hint="eastAsia"/>
          <w:i w:val="0"/>
          <w:color w:val="4472C4" w:themeColor="accent5"/>
          <w:lang w:eastAsia="ko-KR"/>
        </w:rPr>
        <w:t>.</w:t>
      </w:r>
      <w:r w:rsidR="007D4633">
        <w:rPr>
          <w:rFonts w:eastAsiaTheme="minorEastAsia"/>
          <w:i w:val="0"/>
          <w:lang w:eastAsia="ko-KR"/>
        </w:rPr>
        <w:t xml:space="preserve"> </w:t>
      </w:r>
      <w:r w:rsidR="001B2649">
        <w:rPr>
          <w:rFonts w:eastAsiaTheme="minorEastAsia" w:hint="eastAsia"/>
          <w:i w:val="0"/>
          <w:lang w:eastAsia="ko-KR"/>
        </w:rPr>
        <w:t>The</w:t>
      </w:r>
      <w:r w:rsidR="001B2649">
        <w:rPr>
          <w:rFonts w:eastAsiaTheme="minorEastAsia"/>
          <w:i w:val="0"/>
          <w:lang w:eastAsia="ko-KR"/>
        </w:rPr>
        <w:t xml:space="preserve"> </w:t>
      </w:r>
      <w:r w:rsidR="001B2649">
        <w:rPr>
          <w:rFonts w:eastAsiaTheme="minorEastAsia" w:hint="eastAsia"/>
          <w:i w:val="0"/>
          <w:lang w:eastAsia="ko-KR"/>
        </w:rPr>
        <w:t>input</w:t>
      </w:r>
      <w:r w:rsidR="001B2649">
        <w:rPr>
          <w:rFonts w:eastAsiaTheme="minorEastAsia"/>
          <w:i w:val="0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i</m:t>
            </m:r>
          </m:sub>
        </m:sSub>
      </m:oMath>
      <w:r w:rsidR="001B2649">
        <w:rPr>
          <w:rFonts w:eastAsiaTheme="minorEastAsia" w:hint="eastAsia"/>
          <w:i w:val="0"/>
          <w:lang w:eastAsia="ko-KR"/>
        </w:rPr>
        <w:t xml:space="preserve"> is</w:t>
      </w:r>
      <w:r w:rsidR="001B2649">
        <w:rPr>
          <w:rFonts w:eastAsiaTheme="minorEastAsia"/>
          <w:i w:val="0"/>
          <w:lang w:eastAsia="ko-KR"/>
        </w:rPr>
        <w:t xml:space="preserve"> </w:t>
      </w:r>
      <w:r w:rsidR="001B2649">
        <w:rPr>
          <w:rFonts w:eastAsiaTheme="minorEastAsia" w:hint="eastAsia"/>
          <w:i w:val="0"/>
          <w:lang w:eastAsia="ko-KR"/>
        </w:rPr>
        <w:t>expressed</w:t>
      </w:r>
      <w:r w:rsidR="001B2649">
        <w:rPr>
          <w:rFonts w:eastAsiaTheme="minorEastAsia"/>
          <w:i w:val="0"/>
          <w:lang w:eastAsia="ko-KR"/>
        </w:rPr>
        <w:t xml:space="preserve"> </w:t>
      </w:r>
      <w:r w:rsidR="001B2649">
        <w:rPr>
          <w:rFonts w:eastAsiaTheme="minorEastAsia" w:hint="eastAsia"/>
          <w:i w:val="0"/>
          <w:lang w:eastAsia="ko-KR"/>
        </w:rPr>
        <w:t>as</w:t>
      </w:r>
      <w:r w:rsidR="001B2649">
        <w:rPr>
          <w:rFonts w:eastAsiaTheme="minorEastAsia"/>
          <w:i w:val="0"/>
          <w:lang w:eastAsia="ko-KR"/>
        </w:rPr>
        <w:t xml:space="preserve"> </w:t>
      </w:r>
      <w:r w:rsidR="001B2649">
        <w:rPr>
          <w:rFonts w:eastAsiaTheme="minorEastAsia" w:hint="eastAsia"/>
          <w:i w:val="0"/>
          <w:lang w:eastAsia="ko-KR"/>
        </w:rPr>
        <w:t>input</w:t>
      </w:r>
      <w:r w:rsidR="001B2649">
        <w:rPr>
          <w:rFonts w:eastAsiaTheme="minorEastAsia"/>
          <w:i w:val="0"/>
          <w:lang w:eastAsia="ko-KR"/>
        </w:rPr>
        <w:t xml:space="preserve"> </w:t>
      </w:r>
      <w:r w:rsidR="001B2649">
        <w:rPr>
          <w:rFonts w:eastAsiaTheme="minorEastAsia" w:hint="eastAsia"/>
          <w:i w:val="0"/>
          <w:lang w:eastAsia="ko-KR"/>
        </w:rPr>
        <w:t>for</w:t>
      </w:r>
      <w:r w:rsidR="001B2649">
        <w:rPr>
          <w:rFonts w:eastAsiaTheme="minorEastAsia"/>
          <w:i w:val="0"/>
          <w:lang w:eastAsia="ko-KR"/>
        </w:rPr>
        <w:t xml:space="preserve"> </w:t>
      </w:r>
      <w:r w:rsidR="001B2649">
        <w:rPr>
          <w:rFonts w:eastAsiaTheme="minorEastAsia" w:hint="eastAsia"/>
          <w:i w:val="0"/>
          <w:lang w:eastAsia="ko-KR"/>
        </w:rPr>
        <w:t>each</w:t>
      </w:r>
      <w:r w:rsidR="001B2649">
        <w:rPr>
          <w:rFonts w:eastAsiaTheme="minorEastAsia"/>
          <w:i w:val="0"/>
          <w:lang w:eastAsia="ko-KR"/>
        </w:rPr>
        <w:t xml:space="preserve"> </w:t>
      </w:r>
      <w:r w:rsidR="001B2649">
        <w:rPr>
          <w:rFonts w:eastAsiaTheme="minorEastAsia" w:hint="eastAsia"/>
          <w:i w:val="0"/>
          <w:lang w:eastAsia="ko-KR"/>
        </w:rPr>
        <w:t>of</w:t>
      </w:r>
      <w:r w:rsidR="001B2649">
        <w:rPr>
          <w:rFonts w:eastAsiaTheme="minorEastAsia"/>
          <w:i w:val="0"/>
          <w:lang w:eastAsia="ko-KR"/>
        </w:rPr>
        <w:t xml:space="preserve"> </w:t>
      </w:r>
      <w:r w:rsidR="001B2649">
        <w:rPr>
          <w:rFonts w:eastAsiaTheme="minorEastAsia" w:hint="eastAsia"/>
          <w:i w:val="0"/>
          <w:lang w:eastAsia="ko-KR"/>
        </w:rPr>
        <w:t>the</w:t>
      </w:r>
      <w:r w:rsidR="001B2649" w:rsidRPr="00842AA2">
        <w:rPr>
          <w:rFonts w:eastAsiaTheme="minorEastAsia"/>
          <w:i w:val="0"/>
          <w:lang w:eastAsia="ko-KR"/>
        </w:rPr>
        <w:t xml:space="preserve"> </w:t>
      </w:r>
      <w:r w:rsidR="00842AA2" w:rsidRPr="00842AA2">
        <w:rPr>
          <w:rFonts w:eastAsia="맑은 고딕" w:hint="eastAsia"/>
          <w:i w:val="0"/>
          <w:color w:val="000000" w:themeColor="text1"/>
          <w:lang w:eastAsia="ko-KR"/>
        </w:rPr>
        <w:t>S</w:t>
      </w:r>
      <w:r w:rsidR="0012157C">
        <w:rPr>
          <w:rFonts w:eastAsia="맑은 고딕" w:hint="eastAsia"/>
          <w:i w:val="0"/>
          <w:color w:val="000000" w:themeColor="text1"/>
          <w:lang w:eastAsia="ko-KR"/>
        </w:rPr>
        <w:t>-</w:t>
      </w:r>
      <w:r w:rsidR="00842AA2" w:rsidRPr="00842AA2">
        <w:rPr>
          <w:rFonts w:eastAsia="맑은 고딕" w:hint="eastAsia"/>
          <w:i w:val="0"/>
          <w:color w:val="000000" w:themeColor="text1"/>
          <w:lang w:eastAsia="ko-KR"/>
        </w:rPr>
        <w:t>boxes</w:t>
      </w:r>
      <w:r w:rsidR="00842AA2" w:rsidRPr="00842AA2">
        <w:rPr>
          <w:rFonts w:eastAsiaTheme="minorEastAsia" w:hint="eastAsia"/>
          <w:i w:val="0"/>
          <w:lang w:eastAsia="ko-KR"/>
        </w:rPr>
        <w:t xml:space="preserve"> </w:t>
      </w:r>
      <w:r w:rsidR="001B2649">
        <w:rPr>
          <w:rFonts w:eastAsiaTheme="minorEastAsia" w:hint="eastAsia"/>
          <w:i w:val="0"/>
          <w:lang w:eastAsia="ko-KR"/>
        </w:rPr>
        <w:t>in</w:t>
      </w:r>
      <w:r w:rsidR="001B2649">
        <w:rPr>
          <w:rFonts w:eastAsiaTheme="minorEastAsia"/>
          <w:i w:val="0"/>
          <w:lang w:eastAsia="ko-KR"/>
        </w:rPr>
        <w:t xml:space="preserve"> </w:t>
      </w:r>
      <w:r w:rsidR="001B2649">
        <w:rPr>
          <w:rFonts w:eastAsiaTheme="minorEastAsia" w:hint="eastAsia"/>
          <w:i w:val="0"/>
          <w:lang w:eastAsia="ko-KR"/>
        </w:rPr>
        <w:t>the</w:t>
      </w:r>
      <w:r w:rsidR="001B2649">
        <w:rPr>
          <w:rFonts w:eastAsiaTheme="minorEastAsia"/>
          <w:i w:val="0"/>
          <w:lang w:eastAsia="ko-KR"/>
        </w:rPr>
        <w:t xml:space="preserve"> </w:t>
      </w:r>
      <w:r w:rsidR="00FD0108">
        <w:rPr>
          <w:rFonts w:eastAsiaTheme="minorEastAsia" w:hint="eastAsia"/>
          <w:i w:val="0"/>
          <w:lang w:eastAsia="ko-KR"/>
        </w:rPr>
        <w:t>first</w:t>
      </w:r>
      <w:r w:rsidR="00FD0108">
        <w:rPr>
          <w:rFonts w:eastAsiaTheme="minorEastAsia"/>
          <w:i w:val="0"/>
          <w:lang w:eastAsia="ko-KR"/>
        </w:rPr>
        <w:t xml:space="preserve"> </w:t>
      </w:r>
      <w:r w:rsidR="001B2649">
        <w:rPr>
          <w:rFonts w:eastAsiaTheme="minorEastAsia" w:hint="eastAsia"/>
          <w:i w:val="0"/>
          <w:lang w:eastAsia="ko-KR"/>
        </w:rPr>
        <w:t>substitution</w:t>
      </w:r>
      <w:r w:rsidR="001B2649">
        <w:rPr>
          <w:rFonts w:eastAsiaTheme="minorEastAsia"/>
          <w:i w:val="0"/>
          <w:lang w:eastAsia="ko-KR"/>
        </w:rPr>
        <w:t xml:space="preserve"> </w:t>
      </w:r>
      <w:r w:rsidR="001B2649">
        <w:rPr>
          <w:rFonts w:eastAsiaTheme="minorEastAsia" w:hint="eastAsia"/>
          <w:i w:val="0"/>
          <w:lang w:eastAsia="ko-KR"/>
        </w:rPr>
        <w:t>layer.</w:t>
      </w:r>
      <w:r w:rsidR="00380A05">
        <w:rPr>
          <w:rFonts w:eastAsiaTheme="minorEastAsia"/>
          <w:i w:val="0"/>
          <w:lang w:eastAsia="ko-KR"/>
        </w:rPr>
        <w:t xml:space="preserve"> A</w:t>
      </w:r>
      <w:r w:rsidR="004A0F3B">
        <w:rPr>
          <w:rFonts w:eastAsiaTheme="minorEastAsia"/>
          <w:i w:val="0"/>
          <w:lang w:eastAsia="ko-KR"/>
        </w:rPr>
        <w:t xml:space="preserve"> </w:t>
      </w:r>
      <w:r w:rsidR="00F16111" w:rsidRPr="00F16111">
        <w:rPr>
          <w:rFonts w:eastAsiaTheme="minorEastAsia" w:hint="eastAsia"/>
          <w:lang w:eastAsia="ko-KR"/>
        </w:rPr>
        <w:t>Multiset</w:t>
      </w:r>
      <w:r w:rsidR="00F16111">
        <w:rPr>
          <w:rFonts w:eastAsiaTheme="minorEastAsia"/>
          <w:i w:val="0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j</m:t>
            </m:r>
          </m:sub>
        </m:sSub>
      </m:oMath>
      <w:r w:rsidR="00074D15">
        <w:rPr>
          <w:rFonts w:eastAsiaTheme="minorEastAsia" w:hint="eastAsia"/>
          <w:i w:val="0"/>
          <w:lang w:eastAsia="ko-KR"/>
        </w:rPr>
        <w:t xml:space="preserve"> </w:t>
      </w:r>
      <w:r w:rsidR="00F16111">
        <w:rPr>
          <w:rFonts w:eastAsiaTheme="minorEastAsia" w:hint="eastAsia"/>
          <w:i w:val="0"/>
          <w:lang w:eastAsia="ko-KR"/>
        </w:rPr>
        <w:t>defined</w:t>
      </w:r>
      <w:r w:rsidR="00F16111">
        <w:rPr>
          <w:rFonts w:eastAsiaTheme="minorEastAsia"/>
          <w:i w:val="0"/>
          <w:lang w:eastAsia="ko-KR"/>
        </w:rPr>
        <w:t xml:space="preserve"> </w:t>
      </w:r>
      <w:r w:rsidR="00F803A7">
        <w:rPr>
          <w:rFonts w:eastAsiaTheme="minorEastAsia" w:hint="eastAsia"/>
          <w:i w:val="0"/>
          <w:lang w:eastAsia="ko-KR"/>
        </w:rPr>
        <w:t>for</w:t>
      </w:r>
      <w:r w:rsidR="00F803A7">
        <w:rPr>
          <w:rFonts w:eastAsiaTheme="minorEastAsia"/>
          <w:i w:val="0"/>
          <w:lang w:eastAsia="ko-KR"/>
        </w:rPr>
        <w:t xml:space="preserve"> </w:t>
      </w:r>
      <w:r w:rsidR="00F803A7">
        <w:rPr>
          <w:rFonts w:eastAsiaTheme="minorEastAsia" w:hint="eastAsia"/>
          <w:i w:val="0"/>
          <w:lang w:eastAsia="ko-KR"/>
        </w:rPr>
        <w:t>the</w:t>
      </w:r>
      <w:r w:rsidR="00F803A7">
        <w:rPr>
          <w:rFonts w:eastAsiaTheme="minorEastAsia"/>
          <w:i w:val="0"/>
          <w:lang w:eastAsia="ko-KR"/>
        </w:rPr>
        <w:t xml:space="preserve"> </w:t>
      </w:r>
      <w:r w:rsidR="00F803A7">
        <w:rPr>
          <w:rFonts w:eastAsiaTheme="minorEastAsia" w:hint="eastAsia"/>
          <w:i w:val="0"/>
          <w:lang w:eastAsia="ko-KR"/>
        </w:rPr>
        <w:t>input</w:t>
      </w:r>
      <w:r w:rsidR="00F803A7">
        <w:rPr>
          <w:rFonts w:eastAsiaTheme="minorEastAsia"/>
          <w:i w:val="0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i</m:t>
            </m:r>
          </m:sub>
        </m:sSub>
      </m:oMath>
      <w:r w:rsidR="00F803A7">
        <w:rPr>
          <w:rFonts w:eastAsiaTheme="minorEastAsia" w:hint="eastAsia"/>
          <w:i w:val="0"/>
          <w:lang w:eastAsia="ko-KR"/>
        </w:rPr>
        <w:t xml:space="preserve"> </w:t>
      </w:r>
      <w:r w:rsidR="00F16111">
        <w:rPr>
          <w:rFonts w:eastAsiaTheme="minorEastAsia" w:hint="eastAsia"/>
          <w:i w:val="0"/>
          <w:lang w:eastAsia="ko-KR"/>
        </w:rPr>
        <w:t>as</w:t>
      </w:r>
      <w:r w:rsidR="00F16111">
        <w:rPr>
          <w:rFonts w:eastAsiaTheme="minorEastAsia"/>
          <w:i w:val="0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j</m:t>
            </m:r>
          </m:sub>
        </m:sSub>
        <m:r>
          <w:rPr>
            <w:rFonts w:ascii="Cambria Math" w:eastAsiaTheme="minorEastAsia" w:hAnsi="Cambria Math" w:hint="eastAsia"/>
            <w:lang w:eastAsia="ko-K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 w:val="0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 w:val="0"/>
                    <w:lang w:eastAsia="ko-KR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eastAsia"/>
                    <w:lang w:eastAsia="ko-KR"/>
                  </w:rPr>
                  <m:t>1,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 xml:space="preserve"> </m:t>
                </m:r>
                <m:r>
                  <w:rPr>
                    <w:rFonts w:ascii="Cambria Math" w:eastAsiaTheme="minorEastAsia" w:hAnsi="Cambria Math" w:hint="eastAsia"/>
                    <w:lang w:eastAsia="ko-KR"/>
                  </w:rPr>
                  <m:t>j</m:t>
                </m:r>
              </m:sub>
            </m:sSub>
            <m:r>
              <w:rPr>
                <w:rFonts w:ascii="Cambria Math" w:eastAsiaTheme="minorEastAsia" w:hAnsi="Cambria Math" w:hint="eastAsia"/>
                <w:lang w:eastAsia="ko-KR"/>
              </w:rPr>
              <m:t>,</m:t>
            </m:r>
            <m:r>
              <w:rPr>
                <w:rFonts w:ascii="Cambria Math" w:eastAsiaTheme="minorEastAsia" w:hAnsi="Cambria Math"/>
                <w:lang w:eastAsia="ko-KR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 w:val="0"/>
                    <w:lang w:eastAsia="ko-KR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eastAsia"/>
                    <w:lang w:eastAsia="ko-KR"/>
                  </w:rPr>
                  <m:t>2,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 xml:space="preserve"> </m:t>
                </m:r>
                <m:r>
                  <w:rPr>
                    <w:rFonts w:ascii="Cambria Math" w:eastAsiaTheme="minorEastAsia" w:hAnsi="Cambria Math" w:hint="eastAsia"/>
                    <w:lang w:eastAsia="ko-KR"/>
                  </w:rPr>
                  <m:t>j</m:t>
                </m:r>
              </m:sub>
            </m:sSub>
            <m:r>
              <w:rPr>
                <w:rFonts w:ascii="Cambria Math" w:eastAsiaTheme="minorEastAsia" w:hAnsi="Cambria Math" w:hint="eastAsia"/>
                <w:lang w:eastAsia="ko-KR"/>
              </w:rPr>
              <m:t>,</m:t>
            </m:r>
            <m:r>
              <w:rPr>
                <w:rFonts w:ascii="Cambria Math" w:eastAsiaTheme="minorEastAsia" w:hAnsi="Cambria Math"/>
                <w:lang w:eastAsia="ko-KR"/>
              </w:rPr>
              <m:t xml:space="preserve"> …</m:t>
            </m:r>
            <m:r>
              <w:rPr>
                <w:rFonts w:ascii="Cambria Math" w:eastAsiaTheme="minorEastAsia" w:hAnsi="Cambria Math" w:hint="eastAsia"/>
                <w:lang w:eastAsia="ko-KR"/>
              </w:rPr>
              <m:t>,</m:t>
            </m:r>
            <m:r>
              <w:rPr>
                <w:rFonts w:ascii="Cambria Math" w:eastAsiaTheme="minorEastAsia" w:hAnsi="Cambria Math"/>
                <w:lang w:eastAsia="ko-KR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 w:val="0"/>
                    <w:lang w:eastAsia="ko-KR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eastAsia"/>
                    <w:lang w:eastAsia="ko-KR"/>
                  </w:rPr>
                  <m:t>32,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 xml:space="preserve"> </m:t>
                </m:r>
                <m:r>
                  <w:rPr>
                    <w:rFonts w:ascii="Cambria Math" w:eastAsiaTheme="minorEastAsia" w:hAnsi="Cambria Math" w:hint="eastAsia"/>
                    <w:lang w:eastAsia="ko-KR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eastAsia="ko-KR"/>
          </w:rPr>
          <m:t>∈GF</m:t>
        </m:r>
        <m:sSup>
          <m:sSupPr>
            <m:ctrlPr>
              <w:rPr>
                <w:rFonts w:ascii="Cambria Math" w:eastAsiaTheme="minorEastAsia" w:hAnsi="Cambria Math"/>
                <w:i w:val="0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eastAsia="ko-KR"/>
              </w:rPr>
              <m:t>32</m:t>
            </m:r>
          </m:sup>
        </m:sSup>
        <m:r>
          <w:rPr>
            <w:rFonts w:ascii="Cambria Math" w:eastAsiaTheme="minorEastAsia" w:hAnsi="Cambria Math" w:hint="eastAsia"/>
            <w:lang w:eastAsia="ko-KR"/>
          </w:rPr>
          <m:t>,</m:t>
        </m:r>
        <m:r>
          <w:rPr>
            <w:rFonts w:ascii="Cambria Math" w:eastAsiaTheme="minorEastAsia" w:hAnsi="Cambria Math"/>
            <w:lang w:eastAsia="ko-KR"/>
          </w:rPr>
          <m:t xml:space="preserve"> </m:t>
        </m:r>
      </m:oMath>
      <w:r w:rsidR="008F4AB7" w:rsidRPr="008F4AB7">
        <w:rPr>
          <w:rFonts w:eastAsiaTheme="minorEastAsia" w:hint="eastAsia"/>
          <w:i w:val="0"/>
          <w:lang w:eastAsia="ko-KR"/>
        </w:rPr>
        <w:t>for</w:t>
      </w:r>
      <w:r w:rsidR="008F4AB7" w:rsidRPr="008F4AB7">
        <w:rPr>
          <w:rFonts w:eastAsiaTheme="minorEastAsia"/>
          <w:i w:val="0"/>
          <w:lang w:eastAsia="ko-KR"/>
        </w:rPr>
        <w:t xml:space="preserve"> </w:t>
      </w:r>
      <m:oMath>
        <m:r>
          <w:rPr>
            <w:rFonts w:ascii="Cambria Math" w:eastAsiaTheme="minorEastAsia" w:hAnsi="Cambria Math" w:hint="eastAsia"/>
            <w:lang w:eastAsia="ko-KR"/>
          </w:rPr>
          <m:t>j</m:t>
        </m:r>
        <m:r>
          <w:rPr>
            <w:rFonts w:ascii="Cambria Math" w:eastAsiaTheme="minorEastAsia" w:hAnsi="Cambria Math"/>
            <w:lang w:eastAsia="ko-KR"/>
          </w:rPr>
          <m:t>∈</m:t>
        </m:r>
        <m:r>
          <w:rPr>
            <w:rFonts w:ascii="Cambria Math" w:eastAsiaTheme="minorEastAsia" w:hAnsi="Cambria Math" w:hint="eastAsia"/>
            <w:lang w:eastAsia="ko-KR"/>
          </w:rPr>
          <m:t>{1,</m:t>
        </m:r>
        <m:r>
          <w:rPr>
            <w:rFonts w:ascii="Cambria Math" w:eastAsiaTheme="minorEastAsia" w:hAnsi="Cambria Math"/>
            <w:lang w:eastAsia="ko-KR"/>
          </w:rPr>
          <m:t xml:space="preserve"> </m:t>
        </m:r>
        <m:r>
          <w:rPr>
            <w:rFonts w:ascii="Cambria Math" w:eastAsiaTheme="minorEastAsia" w:hAnsi="Cambria Math" w:hint="eastAsia"/>
            <w:lang w:eastAsia="ko-KR"/>
          </w:rPr>
          <m:t>2,</m:t>
        </m:r>
        <m:r>
          <w:rPr>
            <w:rFonts w:ascii="Cambria Math" w:eastAsiaTheme="minorEastAsia" w:hAnsi="Cambria Math"/>
            <w:lang w:eastAsia="ko-KR"/>
          </w:rPr>
          <m:t xml:space="preserve"> …</m:t>
        </m:r>
        <m:r>
          <w:rPr>
            <w:rFonts w:ascii="Cambria Math" w:eastAsiaTheme="minorEastAsia" w:hAnsi="Cambria Math" w:hint="eastAsia"/>
            <w:lang w:eastAsia="ko-KR"/>
          </w:rPr>
          <m:t>,</m:t>
        </m:r>
        <m:r>
          <w:rPr>
            <w:rFonts w:ascii="Cambria Math" w:eastAsiaTheme="minorEastAsia" w:hAnsi="Cambria Math"/>
            <w:lang w:eastAsia="ko-KR"/>
          </w:rPr>
          <m:t xml:space="preserve"> </m:t>
        </m:r>
        <m:r>
          <w:rPr>
            <w:rFonts w:ascii="Cambria Math" w:eastAsiaTheme="minorEastAsia" w:hAnsi="Cambria Math" w:hint="eastAsia"/>
            <w:lang w:eastAsia="ko-KR"/>
          </w:rPr>
          <m:t>12}</m:t>
        </m:r>
      </m:oMath>
      <w:r w:rsidR="00380A05">
        <w:rPr>
          <w:rFonts w:eastAsiaTheme="minorEastAsia" w:hint="eastAsia"/>
          <w:i w:val="0"/>
          <w:lang w:eastAsia="ko-KR"/>
        </w:rPr>
        <w:t>, where</w:t>
      </w:r>
      <w:r w:rsidR="00F16111">
        <w:rPr>
          <w:rFonts w:eastAsiaTheme="minorEastAsia"/>
          <w:i w:val="0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pacing w:val="-6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j</m:t>
            </m:r>
          </m:sub>
        </m:sSub>
      </m:oMath>
      <w:r w:rsidR="00000859" w:rsidRPr="00903038">
        <w:rPr>
          <w:rFonts w:eastAsiaTheme="minorEastAsia" w:hint="eastAsia"/>
          <w:i w:val="0"/>
          <w:spacing w:val="-6"/>
          <w:lang w:eastAsia="ko-KR"/>
        </w:rPr>
        <w:t xml:space="preserve"> means</w:t>
      </w:r>
      <w:r w:rsidR="00000859" w:rsidRPr="00903038">
        <w:rPr>
          <w:rFonts w:eastAsiaTheme="minorEastAsia"/>
          <w:i w:val="0"/>
          <w:spacing w:val="-6"/>
          <w:lang w:eastAsia="ko-KR"/>
        </w:rPr>
        <w:t xml:space="preserve"> </w:t>
      </w:r>
      <w:r w:rsidR="00000859" w:rsidRPr="00903038">
        <w:rPr>
          <w:rFonts w:eastAsiaTheme="minorEastAsia" w:hint="eastAsia"/>
          <w:i w:val="0"/>
          <w:spacing w:val="-6"/>
          <w:lang w:eastAsia="ko-KR"/>
        </w:rPr>
        <w:t>a</w:t>
      </w:r>
      <w:r w:rsidR="00000859" w:rsidRPr="00903038">
        <w:rPr>
          <w:rFonts w:eastAsiaTheme="minorEastAsia"/>
          <w:i w:val="0"/>
          <w:spacing w:val="-6"/>
          <w:lang w:eastAsia="ko-KR"/>
        </w:rPr>
        <w:t xml:space="preserve"> </w:t>
      </w:r>
      <w:r w:rsidR="008D3D62" w:rsidRPr="00903038">
        <w:rPr>
          <w:rFonts w:eastAsiaTheme="minorEastAsia" w:hint="eastAsia"/>
          <w:spacing w:val="-6"/>
          <w:lang w:eastAsia="ko-KR"/>
        </w:rPr>
        <w:t>M</w:t>
      </w:r>
      <w:r w:rsidR="00000859" w:rsidRPr="00903038">
        <w:rPr>
          <w:rFonts w:eastAsiaTheme="minorEastAsia" w:hint="eastAsia"/>
          <w:spacing w:val="-6"/>
          <w:lang w:eastAsia="ko-KR"/>
        </w:rPr>
        <w:t>ultiset</w:t>
      </w:r>
      <w:r w:rsidR="00000859" w:rsidRPr="00903038">
        <w:rPr>
          <w:rFonts w:eastAsiaTheme="minorEastAsia"/>
          <w:i w:val="0"/>
          <w:spacing w:val="-6"/>
          <w:lang w:eastAsia="ko-KR"/>
        </w:rPr>
        <w:t xml:space="preserve"> </w:t>
      </w:r>
      <w:r w:rsidR="00000859" w:rsidRPr="00903038">
        <w:rPr>
          <w:rFonts w:eastAsiaTheme="minorEastAsia" w:hint="eastAsia"/>
          <w:i w:val="0"/>
          <w:spacing w:val="-6"/>
          <w:lang w:eastAsia="ko-KR"/>
        </w:rPr>
        <w:t>corresponding</w:t>
      </w:r>
      <w:r w:rsidR="00000859" w:rsidRPr="00903038">
        <w:rPr>
          <w:rFonts w:eastAsiaTheme="minorEastAsia"/>
          <w:i w:val="0"/>
          <w:spacing w:val="-6"/>
          <w:lang w:eastAsia="ko-KR"/>
        </w:rPr>
        <w:t xml:space="preserve"> </w:t>
      </w:r>
      <w:r w:rsidR="00000859" w:rsidRPr="00903038">
        <w:rPr>
          <w:rFonts w:eastAsiaTheme="minorEastAsia" w:hint="eastAsia"/>
          <w:i w:val="0"/>
          <w:spacing w:val="-6"/>
          <w:lang w:eastAsia="ko-KR"/>
        </w:rPr>
        <w:t>to</w:t>
      </w:r>
      <w:r w:rsidR="00000859" w:rsidRPr="00903038">
        <w:rPr>
          <w:rFonts w:eastAsiaTheme="minorEastAsia"/>
          <w:i w:val="0"/>
          <w:spacing w:val="-6"/>
          <w:lang w:eastAsia="ko-KR"/>
        </w:rPr>
        <w:t xml:space="preserve"> </w:t>
      </w:r>
      <w:r w:rsidR="00000859" w:rsidRPr="00903038">
        <w:rPr>
          <w:rFonts w:eastAsiaTheme="minorEastAsia" w:hint="eastAsia"/>
          <w:i w:val="0"/>
          <w:spacing w:val="-6"/>
          <w:lang w:eastAsia="ko-KR"/>
        </w:rPr>
        <w:t>each</w:t>
      </w:r>
      <w:r w:rsidR="00000859" w:rsidRPr="00903038">
        <w:rPr>
          <w:rFonts w:eastAsiaTheme="minorEastAsia"/>
          <w:i w:val="0"/>
          <w:spacing w:val="-6"/>
          <w:lang w:eastAsia="ko-KR"/>
        </w:rPr>
        <w:t xml:space="preserve"> </w:t>
      </w:r>
      <w:r w:rsidR="00000859" w:rsidRPr="00903038">
        <w:rPr>
          <w:rFonts w:eastAsiaTheme="minorEastAsia" w:hint="eastAsia"/>
          <w:i w:val="0"/>
          <w:spacing w:val="-6"/>
          <w:lang w:eastAsia="ko-KR"/>
        </w:rPr>
        <w:t>S-box</w:t>
      </w:r>
      <w:r w:rsidR="00445D4D">
        <w:rPr>
          <w:rFonts w:eastAsiaTheme="minorEastAsia"/>
          <w:i w:val="0"/>
          <w:spacing w:val="-6"/>
          <w:lang w:eastAsia="ko-KR"/>
        </w:rPr>
        <w:t xml:space="preserve"> in </w:t>
      </w:r>
      <w:r w:rsidR="00FD0108">
        <w:rPr>
          <w:rFonts w:eastAsiaTheme="minorEastAsia"/>
          <w:i w:val="0"/>
          <w:spacing w:val="-6"/>
          <w:lang w:eastAsia="ko-KR"/>
        </w:rPr>
        <w:t xml:space="preserve">the </w:t>
      </w:r>
      <w:r w:rsidR="00445D4D">
        <w:rPr>
          <w:rFonts w:eastAsiaTheme="minorEastAsia"/>
          <w:i w:val="0"/>
          <w:spacing w:val="-6"/>
          <w:lang w:eastAsia="ko-KR"/>
        </w:rPr>
        <w:t>first substitution layer</w:t>
      </w:r>
      <w:r w:rsidR="00B65B74" w:rsidRPr="00903038">
        <w:rPr>
          <w:rFonts w:eastAsiaTheme="minorEastAsia" w:hint="eastAsia"/>
          <w:i w:val="0"/>
          <w:spacing w:val="-6"/>
          <w:lang w:eastAsia="ko-KR"/>
        </w:rPr>
        <w:t>, and</w:t>
      </w:r>
      <w:r w:rsidR="00B65B74" w:rsidRPr="00903038">
        <w:rPr>
          <w:rFonts w:eastAsiaTheme="minorEastAsia"/>
          <w:i w:val="0"/>
          <w:spacing w:val="-6"/>
          <w:lang w:eastAsia="ko-KR"/>
        </w:rPr>
        <w:t xml:space="preserve"> </w:t>
      </w:r>
      <w:r w:rsidR="00B65B74" w:rsidRPr="00D960CA">
        <w:rPr>
          <w:rFonts w:eastAsiaTheme="minorEastAsia" w:hint="eastAsia"/>
          <w:i w:val="0"/>
          <w:color w:val="000000" w:themeColor="text1"/>
          <w:spacing w:val="-6"/>
          <w:lang w:eastAsia="ko-KR"/>
        </w:rPr>
        <w:t>when</w:t>
      </w:r>
      <w:r w:rsidR="00B65B74" w:rsidRPr="00D960CA">
        <w:rPr>
          <w:rFonts w:eastAsiaTheme="minorEastAsia"/>
          <w:i w:val="0"/>
          <w:color w:val="000000" w:themeColor="text1"/>
          <w:spacing w:val="-6"/>
          <w:lang w:eastAsia="ko-KR"/>
        </w:rPr>
        <w:t xml:space="preserve"> </w:t>
      </w:r>
      <w:r w:rsidR="005729C1" w:rsidRPr="00D960CA">
        <w:rPr>
          <w:rFonts w:eastAsiaTheme="minorEastAsia"/>
          <w:i w:val="0"/>
          <w:color w:val="000000" w:themeColor="text1"/>
          <w:spacing w:val="-6"/>
          <w:lang w:eastAsia="ko-KR"/>
        </w:rPr>
        <w:t>observ</w:t>
      </w:r>
      <w:r w:rsidR="00B65B74" w:rsidRPr="00D960CA">
        <w:rPr>
          <w:rFonts w:eastAsiaTheme="minorEastAsia" w:hint="eastAsia"/>
          <w:i w:val="0"/>
          <w:color w:val="000000" w:themeColor="text1"/>
          <w:spacing w:val="-6"/>
          <w:lang w:eastAsia="ko-KR"/>
        </w:rPr>
        <w:t>ing</w:t>
      </w:r>
      <w:r w:rsidR="00B65B74" w:rsidRPr="00D960CA">
        <w:rPr>
          <w:rFonts w:eastAsiaTheme="minorEastAsia"/>
          <w:i w:val="0"/>
          <w:color w:val="000000" w:themeColor="text1"/>
          <w:spacing w:val="-6"/>
          <w:lang w:eastAsia="ko-KR"/>
        </w:rPr>
        <w:t xml:space="preserve"> </w:t>
      </w:r>
      <w:r w:rsidR="004257A0" w:rsidRPr="00D960CA">
        <w:rPr>
          <w:rFonts w:eastAsiaTheme="minorEastAsia"/>
          <w:i w:val="0"/>
          <w:color w:val="000000" w:themeColor="text1"/>
          <w:spacing w:val="-6"/>
          <w:lang w:eastAsia="ko-KR"/>
        </w:rPr>
        <w:t>this</w:t>
      </w:r>
      <w:r w:rsidR="00B65B74" w:rsidRPr="00D960CA">
        <w:rPr>
          <w:rFonts w:eastAsiaTheme="minorEastAsia"/>
          <w:i w:val="0"/>
          <w:color w:val="000000" w:themeColor="text1"/>
          <w:spacing w:val="-6"/>
          <w:lang w:eastAsia="ko-KR"/>
        </w:rPr>
        <w:t xml:space="preserve"> </w:t>
      </w:r>
      <w:r w:rsidR="00B65B74" w:rsidRPr="00D960CA">
        <w:rPr>
          <w:rFonts w:eastAsiaTheme="minorEastAsia" w:hint="eastAsia"/>
          <w:i w:val="0"/>
          <w:color w:val="000000" w:themeColor="text1"/>
          <w:spacing w:val="-6"/>
          <w:lang w:eastAsia="ko-KR"/>
        </w:rPr>
        <w:t>property</w:t>
      </w:r>
      <w:r w:rsidR="00E83D90" w:rsidRPr="00D960CA">
        <w:rPr>
          <w:rFonts w:eastAsiaTheme="minorEastAsia"/>
          <w:i w:val="0"/>
          <w:color w:val="000000" w:themeColor="text1"/>
          <w:spacing w:val="-6"/>
          <w:lang w:eastAsia="ko-KR"/>
        </w:rPr>
        <w:t>,</w:t>
      </w:r>
      <w:r w:rsidR="00E83D90">
        <w:rPr>
          <w:rFonts w:eastAsiaTheme="minorEastAsia"/>
          <w:i w:val="0"/>
          <w:color w:val="4472C4" w:themeColor="accent5"/>
          <w:spacing w:val="-6"/>
          <w:lang w:eastAsia="ko-KR"/>
        </w:rPr>
        <w:t xml:space="preserve"> </w:t>
      </w:r>
      <w:r w:rsidR="00B65B74" w:rsidRPr="00903038">
        <w:rPr>
          <w:rFonts w:eastAsiaTheme="minorEastAsia" w:hint="eastAsia"/>
          <w:i w:val="0"/>
          <w:spacing w:val="-6"/>
          <w:lang w:eastAsia="ko-KR"/>
        </w:rPr>
        <w:t>look</w:t>
      </w:r>
      <w:r w:rsidR="00B65B74" w:rsidRPr="00903038">
        <w:rPr>
          <w:rFonts w:eastAsiaTheme="minorEastAsia"/>
          <w:i w:val="0"/>
          <w:spacing w:val="-6"/>
          <w:lang w:eastAsia="ko-KR"/>
        </w:rPr>
        <w:t xml:space="preserve"> </w:t>
      </w:r>
      <w:r w:rsidR="00B65B74" w:rsidRPr="00903038">
        <w:rPr>
          <w:rFonts w:eastAsiaTheme="minorEastAsia" w:hint="eastAsia"/>
          <w:i w:val="0"/>
          <w:spacing w:val="-6"/>
          <w:lang w:eastAsia="ko-KR"/>
        </w:rPr>
        <w:t>at</w:t>
      </w:r>
      <w:r w:rsidR="00B65B74" w:rsidRPr="00903038">
        <w:rPr>
          <w:rFonts w:eastAsiaTheme="minorEastAsia"/>
          <w:i w:val="0"/>
          <w:spacing w:val="-6"/>
          <w:lang w:eastAsia="ko-KR"/>
        </w:rPr>
        <w:t xml:space="preserve"> </w:t>
      </w:r>
      <w:r w:rsidR="00B65B74" w:rsidRPr="00903038">
        <w:rPr>
          <w:rFonts w:eastAsiaTheme="minorEastAsia" w:hint="eastAsia"/>
          <w:i w:val="0"/>
          <w:spacing w:val="-6"/>
          <w:lang w:eastAsia="ko-KR"/>
        </w:rPr>
        <w:t>(</w:t>
      </w:r>
      <m:oMath>
        <m:sSub>
          <m:sSubPr>
            <m:ctrlPr>
              <w:rPr>
                <w:rFonts w:ascii="Cambria Math" w:eastAsiaTheme="minorEastAsia" w:hAnsi="Cambria Math"/>
                <w:spacing w:val="-6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spacing w:val="-6"/>
            <w:lang w:eastAsia="ko-KR"/>
          </w:rPr>
          <m:t>,</m:t>
        </m:r>
        <m:r>
          <w:rPr>
            <w:rFonts w:ascii="Cambria Math" w:eastAsiaTheme="minorEastAsia" w:hAnsi="Cambria Math"/>
            <w:spacing w:val="-6"/>
            <w:lang w:eastAsia="ko-K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pacing w:val="-6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2</m:t>
            </m:r>
          </m:sub>
        </m:sSub>
        <m:r>
          <w:rPr>
            <w:rFonts w:ascii="Cambria Math" w:eastAsiaTheme="minorEastAsia" w:hAnsi="Cambria Math" w:hint="eastAsia"/>
            <w:spacing w:val="-6"/>
            <w:lang w:eastAsia="ko-KR"/>
          </w:rPr>
          <m:t>,</m:t>
        </m:r>
        <m:r>
          <w:rPr>
            <w:rFonts w:ascii="Cambria Math" w:eastAsiaTheme="minorEastAsia" w:hAnsi="Cambria Math"/>
            <w:spacing w:val="-6"/>
            <w:lang w:eastAsia="ko-KR"/>
          </w:rPr>
          <m:t xml:space="preserve"> …</m:t>
        </m:r>
        <m:r>
          <w:rPr>
            <w:rFonts w:ascii="Cambria Math" w:eastAsiaTheme="minorEastAsia" w:hAnsi="Cambria Math" w:hint="eastAsia"/>
            <w:spacing w:val="-6"/>
            <w:lang w:eastAsia="ko-KR"/>
          </w:rPr>
          <m:t>,</m:t>
        </m:r>
        <m:r>
          <w:rPr>
            <w:rFonts w:ascii="Cambria Math" w:eastAsiaTheme="minorEastAsia" w:hAnsi="Cambria Math"/>
            <w:spacing w:val="-6"/>
            <w:lang w:eastAsia="ko-K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pacing w:val="-6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12</m:t>
            </m:r>
          </m:sub>
        </m:sSub>
      </m:oMath>
      <w:r w:rsidR="00B65B74" w:rsidRPr="00903038">
        <w:rPr>
          <w:rFonts w:eastAsiaTheme="minorEastAsia" w:hint="eastAsia"/>
          <w:i w:val="0"/>
          <w:spacing w:val="-6"/>
          <w:lang w:eastAsia="ko-KR"/>
        </w:rPr>
        <w:t>).</w:t>
      </w:r>
      <w:r w:rsidR="004A7E83">
        <w:rPr>
          <w:rFonts w:eastAsiaTheme="minorEastAsia" w:hint="eastAsia"/>
          <w:i w:val="0"/>
          <w:lang w:eastAsia="ko-KR"/>
        </w:rPr>
        <w:t xml:space="preserve"> </w:t>
      </w:r>
      <w:r w:rsidR="00C50403" w:rsidRPr="00C50403">
        <w:rPr>
          <w:rFonts w:eastAsiaTheme="minorEastAsia"/>
          <w:i w:val="0"/>
          <w:lang w:eastAsia="ko-KR"/>
        </w:rPr>
        <w:t xml:space="preserve">When the </w:t>
      </w:r>
      <w:r w:rsidR="00441931">
        <w:rPr>
          <w:rFonts w:eastAsiaTheme="minorEastAsia" w:hint="eastAsia"/>
          <w:lang w:eastAsia="ko-KR"/>
        </w:rPr>
        <w:t>M</w:t>
      </w:r>
      <w:r w:rsidR="00C50403" w:rsidRPr="00441931">
        <w:rPr>
          <w:rFonts w:eastAsiaTheme="minorEastAsia"/>
          <w:lang w:eastAsia="ko-KR"/>
        </w:rPr>
        <w:t>ultiset</w:t>
      </w:r>
      <w:r w:rsidR="00441931">
        <w:rPr>
          <w:rFonts w:eastAsiaTheme="minorEastAsia"/>
          <w:i w:val="0"/>
          <w:lang w:eastAsia="ko-KR"/>
        </w:rPr>
        <w:t xml:space="preserve"> </w:t>
      </w:r>
      <w:r w:rsidR="00441931">
        <w:rPr>
          <w:rFonts w:eastAsiaTheme="minorEastAsia" w:hint="eastAsia"/>
          <w:i w:val="0"/>
          <w:lang w:eastAsia="ko-KR"/>
        </w:rPr>
        <w:t>is</w:t>
      </w:r>
      <w:r w:rsidR="00441931">
        <w:rPr>
          <w:rFonts w:eastAsiaTheme="minorEastAsia"/>
          <w:i w:val="0"/>
          <w:lang w:eastAsia="ko-KR"/>
        </w:rPr>
        <w:t xml:space="preserve"> </w:t>
      </w:r>
      <w:r w:rsidR="00C50403" w:rsidRPr="00C50403">
        <w:rPr>
          <w:rFonts w:eastAsiaTheme="minorEastAsia"/>
          <w:i w:val="0"/>
          <w:lang w:eastAsia="ko-KR"/>
        </w:rPr>
        <w:t xml:space="preserve">applied to the </w:t>
      </w:r>
      <m:oMath>
        <m:sSub>
          <m:sSubPr>
            <m:ctrlPr>
              <w:rPr>
                <w:rFonts w:ascii="Cambria Math" w:eastAsiaTheme="minorEastAsia" w:hAnsi="Cambria Math"/>
                <w:spacing w:val="-10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spacing w:val="-10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spacing w:val="-10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2</m:t>
            </m:r>
          </m:sub>
        </m:sSub>
        <m:r>
          <w:rPr>
            <w:rFonts w:ascii="Cambria Math" w:eastAsiaTheme="minorEastAsia" w:hAnsi="Cambria Math"/>
            <w:spacing w:val="-10"/>
            <w:lang w:eastAsia="ko-KR"/>
          </w:rPr>
          <m:t xml:space="preserve"> </m:t>
        </m:r>
      </m:oMath>
      <w:r w:rsidR="00C50403" w:rsidRPr="00C50403">
        <w:rPr>
          <w:rFonts w:eastAsiaTheme="minorEastAsia"/>
          <w:i w:val="0"/>
          <w:lang w:eastAsia="ko-KR"/>
        </w:rPr>
        <w:t>structure</w:t>
      </w:r>
      <w:r w:rsidR="00FD0108">
        <w:rPr>
          <w:rFonts w:eastAsiaTheme="minorEastAsia"/>
          <w:i w:val="0"/>
          <w:lang w:eastAsia="ko-KR"/>
        </w:rPr>
        <w:t xml:space="preserve"> in this paper</w:t>
      </w:r>
      <w:r w:rsidR="00542FE6">
        <w:rPr>
          <w:rFonts w:eastAsiaTheme="minorEastAsia" w:hint="eastAsia"/>
          <w:i w:val="0"/>
          <w:lang w:eastAsia="ko-KR"/>
        </w:rPr>
        <w:t>,</w:t>
      </w:r>
      <w:r w:rsidR="00C50403" w:rsidRPr="00C50403">
        <w:rPr>
          <w:rFonts w:eastAsiaTheme="minorEastAsia"/>
          <w:i w:val="0"/>
          <w:lang w:eastAsia="ko-KR"/>
        </w:rPr>
        <w:t xml:space="preserve"> </w:t>
      </w:r>
      <w:r w:rsidR="00542FE6">
        <w:rPr>
          <w:rFonts w:eastAsiaTheme="minorEastAsia"/>
          <w:i w:val="0"/>
          <w:lang w:eastAsia="ko-KR"/>
        </w:rPr>
        <w:t>each layer meets the following</w:t>
      </w:r>
      <w:r w:rsidR="00C50403" w:rsidRPr="00C50403">
        <w:rPr>
          <w:rFonts w:eastAsiaTheme="minorEastAsia"/>
          <w:i w:val="0"/>
          <w:lang w:eastAsia="ko-KR"/>
        </w:rPr>
        <w:t xml:space="preserve"> conditions, as shown in Fig</w:t>
      </w:r>
      <w:r w:rsidR="00B0302D">
        <w:rPr>
          <w:rFonts w:eastAsiaTheme="minorEastAsia" w:hint="eastAsia"/>
          <w:i w:val="0"/>
          <w:lang w:eastAsia="ko-KR"/>
        </w:rPr>
        <w:t>.</w:t>
      </w:r>
      <w:r w:rsidR="00C50403" w:rsidRPr="00C50403">
        <w:rPr>
          <w:rFonts w:eastAsiaTheme="minorEastAsia"/>
          <w:i w:val="0"/>
          <w:lang w:eastAsia="ko-KR"/>
        </w:rPr>
        <w:t xml:space="preserve"> 2.</w:t>
      </w:r>
      <w:r w:rsidR="00AA1C1D">
        <w:rPr>
          <w:rFonts w:eastAsiaTheme="minorEastAsia"/>
          <w:i w:val="0"/>
          <w:lang w:eastAsia="ko-KR"/>
        </w:rPr>
        <w:t xml:space="preserve"> </w:t>
      </w:r>
      <w:r w:rsidR="00D02849">
        <w:rPr>
          <w:rFonts w:eastAsiaTheme="minorEastAsia"/>
          <w:i w:val="0"/>
          <w:lang w:eastAsia="ko-KR"/>
        </w:rPr>
        <w:t xml:space="preserve"> </w:t>
      </w:r>
    </w:p>
    <w:p w14:paraId="57712DBF" w14:textId="30E85C62" w:rsidR="00707CEB" w:rsidRPr="00521C03" w:rsidRDefault="00707CEB" w:rsidP="00707CEB">
      <w:pPr>
        <w:rPr>
          <w:sz w:val="10"/>
          <w:szCs w:val="10"/>
          <w:lang w:eastAsia="ko-KR"/>
        </w:rPr>
      </w:pPr>
    </w:p>
    <w:p w14:paraId="49EC2197" w14:textId="4BA99B85" w:rsidR="00DA2FAC" w:rsidRDefault="00707CEB" w:rsidP="00C072AA">
      <w:pPr>
        <w:pStyle w:val="a3"/>
        <w:keepNext/>
        <w:ind w:leftChars="100" w:left="200" w:firstLine="0"/>
        <w:jc w:val="center"/>
      </w:pPr>
      <w:r>
        <w:rPr>
          <w:noProof/>
          <w:lang w:eastAsia="ko-KR"/>
        </w:rPr>
        <w:drawing>
          <wp:inline distT="0" distB="0" distL="0" distR="0" wp14:anchorId="73F46E64" wp14:editId="1A25359C">
            <wp:extent cx="3068207" cy="194755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883" cy="19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75C0" w14:textId="28D557F1" w:rsidR="00DA2FAC" w:rsidRDefault="00DA2FAC" w:rsidP="00DA2FAC">
      <w:pPr>
        <w:pStyle w:val="a8"/>
        <w:jc w:val="both"/>
        <w:rPr>
          <w:b w:val="0"/>
        </w:rPr>
      </w:pPr>
      <w:r w:rsidRPr="00563E32">
        <w:rPr>
          <w:b w:val="0"/>
        </w:rPr>
        <w:t>Fig. 2.</w:t>
      </w:r>
      <w:r>
        <w:rPr>
          <w:b w:val="0"/>
        </w:rPr>
        <w:t xml:space="preserve"> </w:t>
      </w:r>
      <w:r w:rsidRPr="00371B2B">
        <w:rPr>
          <w:b w:val="0"/>
          <w:i/>
        </w:rPr>
        <w:t>Multiset</w:t>
      </w:r>
      <w:r>
        <w:rPr>
          <w:b w:val="0"/>
        </w:rPr>
        <w:t xml:space="preserve"> properties in </w:t>
      </w:r>
      <m:oMath>
        <m:sSub>
          <m:sSubPr>
            <m:ctrlPr>
              <w:rPr>
                <w:rFonts w:ascii="Cambria Math" w:eastAsiaTheme="minorEastAsia" w:hAnsi="Cambria Math"/>
                <w:b w:val="0"/>
                <w:spacing w:val="-10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hint="eastAsia"/>
                <w:spacing w:val="-10"/>
                <w:lang w:eastAsia="ko-K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hint="eastAsia"/>
            <w:spacing w:val="-10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b w:val="0"/>
                <w:spacing w:val="-10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hint="eastAsia"/>
                <w:spacing w:val="-10"/>
                <w:lang w:eastAsia="ko-KR"/>
              </w:rPr>
              <m:t>2</m:t>
            </m:r>
          </m:sub>
        </m:sSub>
      </m:oMath>
      <w:r w:rsidR="00AD007B">
        <w:rPr>
          <w:rFonts w:hint="eastAsia"/>
          <w:spacing w:val="-10"/>
          <w:lang w:eastAsia="ko-KR"/>
        </w:rPr>
        <w:t xml:space="preserve"> </w:t>
      </w:r>
      <w:r>
        <w:rPr>
          <w:b w:val="0"/>
        </w:rPr>
        <w:t>structure</w:t>
      </w:r>
    </w:p>
    <w:p w14:paraId="52F9883B" w14:textId="2C653FC0" w:rsidR="00DA2FAC" w:rsidRPr="005A4EAE" w:rsidRDefault="00DA2FAC" w:rsidP="00D02849">
      <w:pPr>
        <w:pStyle w:val="4"/>
        <w:numPr>
          <w:ilvl w:val="0"/>
          <w:numId w:val="0"/>
        </w:numPr>
        <w:ind w:firstLineChars="150" w:firstLine="210"/>
        <w:rPr>
          <w:i w:val="0"/>
          <w:sz w:val="14"/>
          <w:szCs w:val="14"/>
          <w:lang w:eastAsia="ko-KR"/>
        </w:rPr>
      </w:pPr>
    </w:p>
    <w:p w14:paraId="4B681722" w14:textId="15DA3248" w:rsidR="00AA1C1D" w:rsidRPr="004F32A0" w:rsidRDefault="0072025D" w:rsidP="00DD4D9A">
      <w:pPr>
        <w:pStyle w:val="4"/>
        <w:numPr>
          <w:ilvl w:val="0"/>
          <w:numId w:val="0"/>
        </w:numPr>
        <w:ind w:firstLineChars="150" w:firstLine="300"/>
        <w:rPr>
          <w:rFonts w:eastAsiaTheme="minorEastAsia"/>
          <w:i w:val="0"/>
          <w:lang w:eastAsia="ko-KR"/>
        </w:rPr>
      </w:pPr>
      <w:r>
        <w:rPr>
          <w:i w:val="0"/>
          <w:lang w:eastAsia="ko-KR"/>
        </w:rPr>
        <w:t>Through Fig</w:t>
      </w:r>
      <w:r w:rsidR="00B0302D">
        <w:rPr>
          <w:rFonts w:asciiTheme="minorEastAsia" w:eastAsiaTheme="minorEastAsia" w:hAnsiTheme="minorEastAsia" w:hint="eastAsia"/>
          <w:i w:val="0"/>
          <w:lang w:eastAsia="ko-KR"/>
        </w:rPr>
        <w:t>.</w:t>
      </w:r>
      <w:r>
        <w:rPr>
          <w:i w:val="0"/>
          <w:lang w:eastAsia="ko-KR"/>
        </w:rPr>
        <w:t xml:space="preserve"> 2</w:t>
      </w:r>
      <w:r w:rsidR="00A03158" w:rsidRPr="00D02849">
        <w:rPr>
          <w:rFonts w:hint="eastAsia"/>
          <w:i w:val="0"/>
          <w:lang w:eastAsia="ko-KR"/>
        </w:rPr>
        <w:t xml:space="preserve">, if the </w:t>
      </w:r>
      <w:r w:rsidR="00BA7C55" w:rsidRPr="00BA7C55">
        <w:rPr>
          <w:lang w:eastAsia="ko-KR"/>
        </w:rPr>
        <w:t>M</w:t>
      </w:r>
      <w:r w:rsidR="00A03158" w:rsidRPr="00BA7C55">
        <w:rPr>
          <w:rFonts w:hint="eastAsia"/>
          <w:lang w:eastAsia="ko-KR"/>
        </w:rPr>
        <w:t>ultiset</w:t>
      </w:r>
      <w:r w:rsidR="00A03158" w:rsidRPr="00D02849">
        <w:rPr>
          <w:rFonts w:hint="eastAsia"/>
          <w:i w:val="0"/>
          <w:lang w:eastAsia="ko-KR"/>
        </w:rPr>
        <w:t xml:space="preserve"> for </w:t>
      </w:r>
      <w:r w:rsidR="00A03158" w:rsidRPr="00D02849">
        <w:rPr>
          <w:i w:val="0"/>
          <w:lang w:eastAsia="ko-KR"/>
        </w:rPr>
        <w:t>the</w:t>
      </w:r>
      <w:r w:rsidR="00A03158" w:rsidRPr="00D02849">
        <w:rPr>
          <w:rFonts w:hint="eastAsia"/>
          <w:i w:val="0"/>
          <w:lang w:eastAsia="ko-KR"/>
        </w:rPr>
        <w:t xml:space="preserve"> </w:t>
      </w:r>
      <w:r w:rsidR="00A03158" w:rsidRPr="00D02849">
        <w:rPr>
          <w:i w:val="0"/>
          <w:lang w:eastAsia="ko-KR"/>
        </w:rPr>
        <w:t xml:space="preserve">input </w:t>
      </w:r>
      <w:r w:rsidR="00D02849" w:rsidRPr="00D02849">
        <w:rPr>
          <w:rFonts w:eastAsiaTheme="minorEastAsia"/>
          <w:i w:val="0"/>
          <w:lang w:eastAsia="ko-KR"/>
        </w:rPr>
        <w:t>satisfies</w:t>
      </w:r>
      <w:r w:rsidR="00D02849">
        <w:rPr>
          <w:rFonts w:eastAsiaTheme="minorEastAsia"/>
          <w:i w:val="0"/>
          <w:lang w:eastAsia="ko-KR"/>
        </w:rPr>
        <w:t xml:space="preserve"> </w:t>
      </w:r>
      <w:r w:rsidR="00D02849">
        <w:rPr>
          <w:rFonts w:eastAsiaTheme="minorEastAsia" w:hint="eastAsia"/>
          <w:i w:val="0"/>
          <w:lang w:eastAsia="ko-KR"/>
        </w:rPr>
        <w:t>(</w:t>
      </w:r>
      <w:r w:rsidR="00D02849" w:rsidRPr="00A45B81">
        <w:rPr>
          <w:rFonts w:eastAsiaTheme="minorEastAsia" w:hint="eastAsia"/>
          <w:lang w:eastAsia="ko-KR"/>
        </w:rPr>
        <w:t>D,</w:t>
      </w:r>
      <w:r w:rsidR="00D02849" w:rsidRPr="00A45B81">
        <w:rPr>
          <w:rFonts w:eastAsiaTheme="minorEastAsia"/>
          <w:lang w:eastAsia="ko-KR"/>
        </w:rPr>
        <w:t xml:space="preserve"> </w:t>
      </w:r>
      <w:r w:rsidR="00D02849" w:rsidRPr="00A45B81">
        <w:rPr>
          <w:rFonts w:eastAsiaTheme="minorEastAsia" w:hint="eastAsia"/>
          <w:lang w:eastAsia="ko-KR"/>
        </w:rPr>
        <w:t>D,</w:t>
      </w:r>
      <w:r w:rsidR="00D02849" w:rsidRPr="00A45B81">
        <w:rPr>
          <w:rFonts w:eastAsiaTheme="minorEastAsia"/>
          <w:lang w:eastAsia="ko-KR"/>
        </w:rPr>
        <w:t xml:space="preserve"> </w:t>
      </w:r>
      <w:r w:rsidR="00D02849" w:rsidRPr="00A45B81">
        <w:rPr>
          <w:rFonts w:eastAsiaTheme="minorEastAsia" w:hint="eastAsia"/>
          <w:lang w:eastAsia="ko-KR"/>
        </w:rPr>
        <w:t>...,</w:t>
      </w:r>
      <w:r w:rsidR="00D02849" w:rsidRPr="00A45B81">
        <w:rPr>
          <w:rFonts w:eastAsiaTheme="minorEastAsia"/>
          <w:lang w:eastAsia="ko-KR"/>
        </w:rPr>
        <w:t xml:space="preserve"> </w:t>
      </w:r>
      <w:r w:rsidR="00D02849" w:rsidRPr="00A45B81">
        <w:rPr>
          <w:rFonts w:eastAsiaTheme="minorEastAsia" w:hint="eastAsia"/>
          <w:lang w:eastAsia="ko-KR"/>
        </w:rPr>
        <w:t>D</w:t>
      </w:r>
      <w:r w:rsidR="00D02849">
        <w:rPr>
          <w:rFonts w:eastAsiaTheme="minorEastAsia" w:hint="eastAsia"/>
          <w:i w:val="0"/>
          <w:lang w:eastAsia="ko-KR"/>
        </w:rPr>
        <w:t>),</w:t>
      </w:r>
      <w:r w:rsidR="00D02849">
        <w:rPr>
          <w:rFonts w:eastAsiaTheme="minorEastAsia"/>
          <w:i w:val="0"/>
          <w:lang w:eastAsia="ko-KR"/>
        </w:rPr>
        <w:t xml:space="preserve"> </w:t>
      </w:r>
      <w:r w:rsidR="00D02849">
        <w:rPr>
          <w:rFonts w:eastAsiaTheme="minorEastAsia" w:hint="eastAsia"/>
          <w:i w:val="0"/>
          <w:lang w:eastAsia="ko-KR"/>
        </w:rPr>
        <w:t>the</w:t>
      </w:r>
      <w:r w:rsidR="00D02849">
        <w:rPr>
          <w:rFonts w:eastAsiaTheme="minorEastAsia"/>
          <w:i w:val="0"/>
          <w:lang w:eastAsia="ko-KR"/>
        </w:rPr>
        <w:t xml:space="preserve"> </w:t>
      </w:r>
      <w:r w:rsidR="006921B2">
        <w:rPr>
          <w:rFonts w:eastAsiaTheme="minorEastAsia"/>
          <w:i w:val="0"/>
          <w:lang w:eastAsia="ko-KR"/>
        </w:rPr>
        <w:t xml:space="preserve">input </w:t>
      </w:r>
      <w:r w:rsidR="00BA7C55" w:rsidRPr="00371B2B">
        <w:rPr>
          <w:rFonts w:eastAsiaTheme="minorEastAsia"/>
          <w:color w:val="000000" w:themeColor="text1"/>
          <w:lang w:eastAsia="ko-KR"/>
        </w:rPr>
        <w:t>M</w:t>
      </w:r>
      <w:r w:rsidR="006921B2" w:rsidRPr="00371B2B">
        <w:rPr>
          <w:rFonts w:eastAsiaTheme="minorEastAsia"/>
          <w:color w:val="000000" w:themeColor="text1"/>
          <w:lang w:eastAsia="ko-KR"/>
        </w:rPr>
        <w:t>ultiset</w:t>
      </w:r>
      <w:r w:rsidR="006921B2" w:rsidRPr="000B34A2">
        <w:rPr>
          <w:rFonts w:eastAsiaTheme="minorEastAsia"/>
          <w:i w:val="0"/>
          <w:color w:val="FF0000"/>
          <w:lang w:eastAsia="ko-KR"/>
        </w:rPr>
        <w:t xml:space="preserve"> </w:t>
      </w:r>
      <w:r w:rsidR="006921B2">
        <w:rPr>
          <w:rFonts w:eastAsiaTheme="minorEastAsia"/>
          <w:i w:val="0"/>
          <w:lang w:eastAsia="ko-KR"/>
        </w:rPr>
        <w:t xml:space="preserve">of </w:t>
      </w:r>
      <w:r w:rsidR="000B34A2" w:rsidRPr="00B0140A">
        <w:rPr>
          <w:rFonts w:eastAsiaTheme="minorEastAsia"/>
          <w:i w:val="0"/>
          <w:color w:val="000000" w:themeColor="text1"/>
          <w:lang w:eastAsia="ko-KR"/>
        </w:rPr>
        <w:t>the</w:t>
      </w:r>
      <w:r w:rsidR="000B34A2" w:rsidRPr="000B34A2">
        <w:rPr>
          <w:rFonts w:eastAsiaTheme="minorEastAsia"/>
          <w:i w:val="0"/>
          <w:color w:val="FF0000"/>
          <w:lang w:eastAsia="ko-KR"/>
        </w:rPr>
        <w:t xml:space="preserve"> </w:t>
      </w:r>
      <w:r w:rsidR="00D02849">
        <w:rPr>
          <w:rFonts w:eastAsiaTheme="minorEastAsia" w:hint="eastAsia"/>
          <w:i w:val="0"/>
          <w:lang w:eastAsia="ko-KR"/>
        </w:rPr>
        <w:t>second</w:t>
      </w:r>
      <w:r w:rsidR="00D02849">
        <w:rPr>
          <w:rFonts w:eastAsiaTheme="minorEastAsia"/>
          <w:i w:val="0"/>
          <w:lang w:eastAsia="ko-KR"/>
        </w:rPr>
        <w:t xml:space="preserve"> </w:t>
      </w:r>
      <w:r w:rsidR="006921B2">
        <w:rPr>
          <w:rFonts w:eastAsiaTheme="minorEastAsia"/>
          <w:i w:val="0"/>
          <w:lang w:eastAsia="ko-KR"/>
        </w:rPr>
        <w:t>substitution layer</w:t>
      </w:r>
      <w:r w:rsidR="00D02849">
        <w:rPr>
          <w:rFonts w:eastAsiaTheme="minorEastAsia"/>
          <w:i w:val="0"/>
          <w:lang w:eastAsia="ko-KR"/>
        </w:rPr>
        <w:t xml:space="preserve"> </w:t>
      </w:r>
      <w:r w:rsidR="00D02849">
        <w:rPr>
          <w:rFonts w:eastAsiaTheme="minorEastAsia" w:hint="eastAsia"/>
          <w:i w:val="0"/>
          <w:lang w:eastAsia="ko-KR"/>
        </w:rPr>
        <w:t>satisfies</w:t>
      </w:r>
      <w:r w:rsidR="00D02849">
        <w:rPr>
          <w:rFonts w:eastAsiaTheme="minorEastAsia"/>
          <w:i w:val="0"/>
          <w:lang w:eastAsia="ko-KR"/>
        </w:rPr>
        <w:t xml:space="preserve"> </w:t>
      </w:r>
      <w:r w:rsidR="00D02849">
        <w:rPr>
          <w:rFonts w:eastAsiaTheme="minorEastAsia" w:hint="eastAsia"/>
          <w:i w:val="0"/>
          <w:lang w:eastAsia="ko-KR"/>
        </w:rPr>
        <w:t>(</w:t>
      </w:r>
      <w:r w:rsidR="00D02849" w:rsidRPr="00A45B81">
        <w:rPr>
          <w:rFonts w:eastAsiaTheme="minorEastAsia" w:hint="eastAsia"/>
          <w:lang w:eastAsia="ko-KR"/>
        </w:rPr>
        <w:t>B,</w:t>
      </w:r>
      <w:r w:rsidR="00D02849" w:rsidRPr="00A45B81">
        <w:rPr>
          <w:rFonts w:eastAsiaTheme="minorEastAsia"/>
          <w:lang w:eastAsia="ko-KR"/>
        </w:rPr>
        <w:t xml:space="preserve"> </w:t>
      </w:r>
      <w:r w:rsidR="00D02849" w:rsidRPr="00A45B81">
        <w:rPr>
          <w:rFonts w:eastAsiaTheme="minorEastAsia" w:hint="eastAsia"/>
          <w:lang w:eastAsia="ko-KR"/>
        </w:rPr>
        <w:t>B,</w:t>
      </w:r>
      <w:r w:rsidR="00D02849" w:rsidRPr="00A45B81">
        <w:rPr>
          <w:rFonts w:eastAsiaTheme="minorEastAsia"/>
          <w:lang w:eastAsia="ko-KR"/>
        </w:rPr>
        <w:t xml:space="preserve"> </w:t>
      </w:r>
      <w:r w:rsidR="00D02849" w:rsidRPr="00A45B81">
        <w:rPr>
          <w:rFonts w:eastAsiaTheme="minorEastAsia" w:hint="eastAsia"/>
          <w:lang w:eastAsia="ko-KR"/>
        </w:rPr>
        <w:t>...,</w:t>
      </w:r>
      <w:r w:rsidR="00D02849" w:rsidRPr="00A45B81">
        <w:rPr>
          <w:rFonts w:eastAsiaTheme="minorEastAsia"/>
          <w:lang w:eastAsia="ko-KR"/>
        </w:rPr>
        <w:t xml:space="preserve"> </w:t>
      </w:r>
      <w:r w:rsidR="00D02849" w:rsidRPr="00A45B81">
        <w:rPr>
          <w:rFonts w:eastAsiaTheme="minorEastAsia" w:hint="eastAsia"/>
          <w:lang w:eastAsia="ko-KR"/>
        </w:rPr>
        <w:t>B</w:t>
      </w:r>
      <w:r w:rsidR="00D02849">
        <w:rPr>
          <w:rFonts w:eastAsiaTheme="minorEastAsia" w:hint="eastAsia"/>
          <w:i w:val="0"/>
          <w:lang w:eastAsia="ko-KR"/>
        </w:rPr>
        <w:t>)</w:t>
      </w:r>
      <w:r w:rsidR="00F64173">
        <w:rPr>
          <w:rFonts w:eastAsiaTheme="minorEastAsia" w:hint="eastAsia"/>
          <w:i w:val="0"/>
          <w:lang w:eastAsia="ko-KR"/>
        </w:rPr>
        <w:t>.</w:t>
      </w:r>
      <w:r w:rsidR="00F64173">
        <w:rPr>
          <w:rFonts w:eastAsiaTheme="minorEastAsia"/>
          <w:i w:val="0"/>
          <w:lang w:eastAsia="ko-KR"/>
        </w:rPr>
        <w:t xml:space="preserve"> </w:t>
      </w:r>
      <w:r w:rsidR="00FD0108">
        <w:rPr>
          <w:rFonts w:eastAsiaTheme="minorEastAsia"/>
          <w:i w:val="0"/>
          <w:lang w:eastAsia="ko-KR"/>
        </w:rPr>
        <w:t xml:space="preserve">Note that the </w:t>
      </w:r>
      <w:r w:rsidR="00A90932">
        <w:rPr>
          <w:rFonts w:eastAsiaTheme="minorEastAsia"/>
          <w:i w:val="0"/>
          <w:lang w:eastAsia="ko-KR"/>
        </w:rPr>
        <w:t xml:space="preserve">input </w:t>
      </w:r>
      <w:r w:rsidR="00A32A5D" w:rsidRPr="00371B2B">
        <w:rPr>
          <w:rFonts w:eastAsiaTheme="minorEastAsia"/>
          <w:color w:val="000000" w:themeColor="text1"/>
          <w:lang w:eastAsia="ko-KR"/>
        </w:rPr>
        <w:t>M</w:t>
      </w:r>
      <w:r w:rsidR="00FD0108" w:rsidRPr="00371B2B">
        <w:rPr>
          <w:rFonts w:eastAsiaTheme="minorEastAsia"/>
          <w:color w:val="000000" w:themeColor="text1"/>
          <w:lang w:eastAsia="ko-KR"/>
        </w:rPr>
        <w:t>ultiset</w:t>
      </w:r>
      <w:r w:rsidR="00A90932">
        <w:rPr>
          <w:rFonts w:eastAsiaTheme="minorEastAsia"/>
          <w:color w:val="000000" w:themeColor="text1"/>
          <w:lang w:eastAsia="ko-KR"/>
        </w:rPr>
        <w:t xml:space="preserve"> </w:t>
      </w:r>
      <w:r w:rsidR="00A90932" w:rsidRPr="00A90932">
        <w:rPr>
          <w:rFonts w:eastAsiaTheme="minorEastAsia"/>
          <w:i w:val="0"/>
          <w:color w:val="000000" w:themeColor="text1"/>
          <w:lang w:eastAsia="ko-KR"/>
        </w:rPr>
        <w:t>of the second substitution layer</w:t>
      </w:r>
      <w:r w:rsidR="00A90932">
        <w:rPr>
          <w:rFonts w:eastAsiaTheme="minorEastAsia"/>
          <w:color w:val="000000" w:themeColor="text1"/>
          <w:lang w:eastAsia="ko-KR"/>
        </w:rPr>
        <w:t xml:space="preserve"> </w:t>
      </w:r>
      <w:r w:rsidR="00FD0108">
        <w:rPr>
          <w:rFonts w:eastAsiaTheme="minorEastAsia"/>
          <w:i w:val="0"/>
          <w:lang w:eastAsia="ko-KR"/>
        </w:rPr>
        <w:t xml:space="preserve">becomes </w:t>
      </w:r>
      <w:r w:rsidR="00AE1A61">
        <w:rPr>
          <w:rFonts w:eastAsiaTheme="minorEastAsia"/>
          <w:i w:val="0"/>
          <w:lang w:eastAsia="ko-KR"/>
        </w:rPr>
        <w:t xml:space="preserve">a 15-dimensional vector as </w:t>
      </w:r>
      <w:r w:rsidR="00FD0108" w:rsidRPr="00903038">
        <w:rPr>
          <w:rFonts w:eastAsiaTheme="minorEastAsia" w:hint="eastAsia"/>
          <w:i w:val="0"/>
          <w:spacing w:val="-6"/>
          <w:lang w:eastAsia="ko-KR"/>
        </w:rPr>
        <w:t>(</w:t>
      </w:r>
      <m:oMath>
        <m:sSub>
          <m:sSubPr>
            <m:ctrlPr>
              <w:rPr>
                <w:rFonts w:ascii="Cambria Math" w:eastAsiaTheme="minorEastAsia" w:hAnsi="Cambria Math"/>
                <w:spacing w:val="-6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spacing w:val="-6"/>
            <w:lang w:eastAsia="ko-KR"/>
          </w:rPr>
          <m:t>,</m:t>
        </m:r>
        <m:r>
          <w:rPr>
            <w:rFonts w:ascii="Cambria Math" w:eastAsiaTheme="minorEastAsia" w:hAnsi="Cambria Math"/>
            <w:spacing w:val="-6"/>
            <w:lang w:eastAsia="ko-K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pacing w:val="-6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2</m:t>
            </m:r>
          </m:sub>
        </m:sSub>
        <m:r>
          <w:rPr>
            <w:rFonts w:ascii="Cambria Math" w:eastAsiaTheme="minorEastAsia" w:hAnsi="Cambria Math" w:hint="eastAsia"/>
            <w:spacing w:val="-6"/>
            <w:lang w:eastAsia="ko-KR"/>
          </w:rPr>
          <m:t>,</m:t>
        </m:r>
        <m:r>
          <w:rPr>
            <w:rFonts w:ascii="Cambria Math" w:eastAsiaTheme="minorEastAsia" w:hAnsi="Cambria Math"/>
            <w:spacing w:val="-6"/>
            <w:lang w:eastAsia="ko-KR"/>
          </w:rPr>
          <m:t xml:space="preserve"> …</m:t>
        </m:r>
        <m:r>
          <w:rPr>
            <w:rFonts w:ascii="Cambria Math" w:eastAsiaTheme="minorEastAsia" w:hAnsi="Cambria Math" w:hint="eastAsia"/>
            <w:spacing w:val="-6"/>
            <w:lang w:eastAsia="ko-KR"/>
          </w:rPr>
          <m:t>,</m:t>
        </m:r>
        <m:r>
          <w:rPr>
            <w:rFonts w:ascii="Cambria Math" w:eastAsiaTheme="minorEastAsia" w:hAnsi="Cambria Math"/>
            <w:spacing w:val="-6"/>
            <w:lang w:eastAsia="ko-K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pacing w:val="-6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 w:hint="eastAsia"/>
                <w:spacing w:val="-6"/>
                <w:lang w:eastAsia="ko-KR"/>
              </w:rPr>
              <m:t>15</m:t>
            </m:r>
          </m:sub>
        </m:sSub>
      </m:oMath>
      <w:r w:rsidR="00FD0108" w:rsidRPr="00903038">
        <w:rPr>
          <w:rFonts w:eastAsiaTheme="minorEastAsia" w:hint="eastAsia"/>
          <w:i w:val="0"/>
          <w:spacing w:val="-6"/>
          <w:lang w:eastAsia="ko-KR"/>
        </w:rPr>
        <w:t>)</w:t>
      </w:r>
      <w:r w:rsidR="005742C7">
        <w:rPr>
          <w:rFonts w:eastAsiaTheme="minorEastAsia"/>
          <w:i w:val="0"/>
          <w:spacing w:val="-6"/>
          <w:lang w:eastAsia="ko-KR"/>
        </w:rPr>
        <w:t xml:space="preserve"> because the S-boxes</w:t>
      </w:r>
      <w:r w:rsidR="00535920">
        <w:rPr>
          <w:rFonts w:eastAsiaTheme="minorEastAsia"/>
          <w:i w:val="0"/>
          <w:spacing w:val="-6"/>
          <w:lang w:eastAsia="ko-KR"/>
        </w:rPr>
        <w:t xml:space="preserve"> have a 4</w:t>
      </w:r>
      <w:r w:rsidR="00AE1A61">
        <w:rPr>
          <w:rFonts w:eastAsiaTheme="minorEastAsia"/>
          <w:i w:val="0"/>
          <w:spacing w:val="-6"/>
          <w:lang w:eastAsia="ko-KR"/>
        </w:rPr>
        <w:t>-</w:t>
      </w:r>
      <w:r w:rsidR="00EC13FF">
        <w:rPr>
          <w:rFonts w:eastAsiaTheme="minorEastAsia"/>
          <w:i w:val="0"/>
          <w:spacing w:val="-6"/>
          <w:lang w:eastAsia="ko-KR"/>
        </w:rPr>
        <w:t>bit</w:t>
      </w:r>
      <w:r w:rsidR="00FD0108">
        <w:rPr>
          <w:rFonts w:eastAsiaTheme="minorEastAsia"/>
          <w:i w:val="0"/>
          <w:spacing w:val="-6"/>
          <w:lang w:eastAsia="ko-KR"/>
        </w:rPr>
        <w:t xml:space="preserve"> input. </w:t>
      </w:r>
      <w:r w:rsidR="0069072E">
        <w:rPr>
          <w:rFonts w:eastAsiaTheme="minorEastAsia" w:hint="eastAsia"/>
          <w:i w:val="0"/>
          <w:lang w:eastAsia="ko-KR"/>
        </w:rPr>
        <w:t>This</w:t>
      </w:r>
      <w:r w:rsidR="0069072E">
        <w:rPr>
          <w:rFonts w:eastAsiaTheme="minorEastAsia"/>
          <w:i w:val="0"/>
          <w:lang w:eastAsia="ko-KR"/>
        </w:rPr>
        <w:t xml:space="preserve"> </w:t>
      </w:r>
      <w:r w:rsidR="0069072E">
        <w:rPr>
          <w:rFonts w:eastAsiaTheme="minorEastAsia" w:hint="eastAsia"/>
          <w:i w:val="0"/>
          <w:lang w:eastAsia="ko-KR"/>
        </w:rPr>
        <w:t>feature</w:t>
      </w:r>
      <w:r w:rsidR="0069072E">
        <w:rPr>
          <w:rFonts w:eastAsiaTheme="minorEastAsia"/>
          <w:i w:val="0"/>
          <w:lang w:eastAsia="ko-KR"/>
        </w:rPr>
        <w:t xml:space="preserve"> </w:t>
      </w:r>
      <w:r w:rsidR="00CA60B9" w:rsidRPr="00CA60B9">
        <w:rPr>
          <w:rFonts w:eastAsiaTheme="minorEastAsia" w:hint="eastAsia"/>
          <w:i w:val="0"/>
          <w:lang w:eastAsia="ko-KR"/>
        </w:rPr>
        <w:t xml:space="preserve">contributes to the recovery of the </w:t>
      </w:r>
      <w:r w:rsidR="00087A6D">
        <w:rPr>
          <w:rFonts w:eastAsiaTheme="minorEastAsia" w:hint="eastAsia"/>
          <w:i w:val="0"/>
          <w:lang w:eastAsia="ko-KR"/>
        </w:rPr>
        <w:t>second</w:t>
      </w:r>
      <w:r w:rsidR="00087A6D">
        <w:rPr>
          <w:rFonts w:eastAsiaTheme="minorEastAsia"/>
          <w:i w:val="0"/>
          <w:lang w:eastAsia="ko-KR"/>
        </w:rPr>
        <w:t xml:space="preserve"> </w:t>
      </w:r>
      <w:r w:rsidR="00087A6D">
        <w:rPr>
          <w:rFonts w:eastAsiaTheme="minorEastAsia" w:hint="eastAsia"/>
          <w:i w:val="0"/>
          <w:lang w:eastAsia="ko-KR"/>
        </w:rPr>
        <w:t>S</w:t>
      </w:r>
      <w:r w:rsidR="00CA60B9" w:rsidRPr="00CA60B9">
        <w:rPr>
          <w:rFonts w:eastAsiaTheme="minorEastAsia" w:hint="eastAsia"/>
          <w:i w:val="0"/>
          <w:lang w:eastAsia="ko-KR"/>
        </w:rPr>
        <w:t>-box</w:t>
      </w:r>
      <w:r w:rsidR="00D35651">
        <w:rPr>
          <w:rFonts w:eastAsiaTheme="minorEastAsia" w:hint="eastAsia"/>
          <w:i w:val="0"/>
          <w:lang w:eastAsia="ko-KR"/>
        </w:rPr>
        <w:t>es</w:t>
      </w:r>
      <w:r w:rsidR="00CA60B9" w:rsidRPr="00CA60B9">
        <w:rPr>
          <w:rFonts w:eastAsiaTheme="minorEastAsia" w:hint="eastAsia"/>
          <w:i w:val="0"/>
          <w:lang w:eastAsia="ko-KR"/>
        </w:rPr>
        <w:t>.</w:t>
      </w:r>
      <w:r w:rsidR="00DA2FAC">
        <w:rPr>
          <w:rFonts w:eastAsiaTheme="minorEastAsia"/>
          <w:i w:val="0"/>
          <w:lang w:eastAsia="ko-KR"/>
        </w:rPr>
        <w:t xml:space="preserve"> </w:t>
      </w:r>
      <w:r w:rsidR="00730B47">
        <w:rPr>
          <w:rFonts w:eastAsiaTheme="minorEastAsia"/>
          <w:i w:val="0"/>
          <w:lang w:eastAsia="ko-KR"/>
        </w:rPr>
        <w:t xml:space="preserve">The following section details how to attack </w:t>
      </w:r>
      <m:oMath>
        <m:sSub>
          <m:sSubPr>
            <m:ctrlPr>
              <w:rPr>
                <w:rFonts w:ascii="Cambria Math" w:eastAsiaTheme="minorEastAsia" w:hAnsi="Cambria Math"/>
                <w:spacing w:val="-10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spacing w:val="-10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spacing w:val="-10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2</m:t>
            </m:r>
          </m:sub>
        </m:sSub>
        <m:r>
          <w:rPr>
            <w:rFonts w:ascii="Cambria Math" w:eastAsiaTheme="minorEastAsia" w:hAnsi="Cambria Math"/>
            <w:spacing w:val="-10"/>
            <w:lang w:eastAsia="ko-KR"/>
          </w:rPr>
          <m:t xml:space="preserve"> </m:t>
        </m:r>
      </m:oMath>
      <w:r w:rsidR="00730B47">
        <w:rPr>
          <w:rFonts w:eastAsiaTheme="minorEastAsia"/>
          <w:i w:val="0"/>
          <w:lang w:eastAsia="ko-KR"/>
        </w:rPr>
        <w:t>structures.</w:t>
      </w:r>
    </w:p>
    <w:p w14:paraId="29F99739" w14:textId="5543760C" w:rsidR="00C508FD" w:rsidRPr="004435D0" w:rsidRDefault="00C508FD" w:rsidP="0070694A">
      <w:pPr>
        <w:pStyle w:val="a3"/>
        <w:ind w:firstLine="0"/>
        <w:rPr>
          <w:rFonts w:eastAsia="맑은 고딕"/>
          <w:sz w:val="6"/>
          <w:szCs w:val="14"/>
          <w:lang w:eastAsia="ko-KR"/>
        </w:rPr>
      </w:pPr>
    </w:p>
    <w:p w14:paraId="13194CCC" w14:textId="3038960C" w:rsidR="008A55B5" w:rsidRPr="003C42A0" w:rsidRDefault="00AD628E" w:rsidP="00CB1404">
      <w:pPr>
        <w:pStyle w:val="1"/>
        <w:rPr>
          <w:color w:val="000000" w:themeColor="text1"/>
        </w:rPr>
      </w:pPr>
      <w:r w:rsidRPr="003C42A0">
        <w:rPr>
          <w:color w:val="000000" w:themeColor="text1"/>
        </w:rPr>
        <w:t xml:space="preserve">Attack of </w:t>
      </w:r>
      <w:r w:rsidRPr="00127261">
        <w:rPr>
          <w:color w:val="000000" w:themeColor="text1"/>
        </w:rPr>
        <w:t>SAS</w:t>
      </w:r>
      <w:r w:rsidRPr="003C42A0">
        <w:rPr>
          <w:color w:val="000000" w:themeColor="text1"/>
        </w:rPr>
        <w:t xml:space="preserve"> Structure</w:t>
      </w:r>
    </w:p>
    <w:p w14:paraId="358188F7" w14:textId="1D0C738D" w:rsidR="008D7E51" w:rsidRDefault="00307D02" w:rsidP="001A2B3B">
      <w:pPr>
        <w:pStyle w:val="a3"/>
        <w:rPr>
          <w:rFonts w:eastAsiaTheme="minorEastAsia"/>
          <w:color w:val="4472C4" w:themeColor="accent5"/>
          <w:lang w:eastAsia="ko-KR"/>
        </w:rPr>
      </w:pPr>
      <w:r w:rsidRPr="00B0140A">
        <w:rPr>
          <w:rFonts w:eastAsiaTheme="minorEastAsia" w:hint="eastAsia"/>
          <w:color w:val="000000" w:themeColor="text1"/>
          <w:lang w:eastAsia="ko-KR"/>
        </w:rPr>
        <w:t>This</w:t>
      </w:r>
      <w:r w:rsidR="00F10BC4" w:rsidRPr="00B0140A">
        <w:rPr>
          <w:rFonts w:eastAsiaTheme="minorEastAsia"/>
          <w:color w:val="000000" w:themeColor="text1"/>
          <w:lang w:eastAsia="ko-KR"/>
        </w:rPr>
        <w:t xml:space="preserve"> section describes </w:t>
      </w:r>
      <w:r w:rsidR="009E20C6" w:rsidRPr="00B0140A">
        <w:rPr>
          <w:rFonts w:eastAsiaTheme="minorEastAsia"/>
          <w:color w:val="000000" w:themeColor="text1"/>
          <w:lang w:eastAsia="ko-KR"/>
        </w:rPr>
        <w:t xml:space="preserve">a </w:t>
      </w:r>
      <w:r w:rsidR="00F10BC4" w:rsidRPr="00B0140A">
        <w:rPr>
          <w:rFonts w:eastAsiaTheme="minorEastAsia"/>
          <w:color w:val="000000" w:themeColor="text1"/>
          <w:lang w:eastAsia="ko-KR"/>
        </w:rPr>
        <w:t>detailed</w:t>
      </w:r>
      <w:r w:rsidR="00427D15">
        <w:rPr>
          <w:rFonts w:eastAsiaTheme="minorEastAsia"/>
          <w:color w:val="000000" w:themeColor="text1"/>
          <w:lang w:eastAsia="ko-KR"/>
        </w:rPr>
        <w:t xml:space="preserve"> attack for analysis on </w:t>
      </w:r>
      <m:oMath>
        <m:sSub>
          <m:sSubPr>
            <m:ctrlPr>
              <w:rPr>
                <w:rFonts w:ascii="Cambria Math" w:eastAsiaTheme="minorEastAsia" w:hAnsi="Cambria Math"/>
                <w:spacing w:val="-10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spacing w:val="-10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spacing w:val="-10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spacing w:val="-10"/>
                <w:lang w:eastAsia="ko-KR"/>
              </w:rPr>
              <m:t>2</m:t>
            </m:r>
          </m:sub>
        </m:sSub>
      </m:oMath>
      <w:r w:rsidR="00F10BC4" w:rsidRPr="00B0140A">
        <w:rPr>
          <w:rFonts w:eastAsiaTheme="minorEastAsia"/>
          <w:color w:val="000000" w:themeColor="text1"/>
          <w:lang w:eastAsia="ko-KR"/>
        </w:rPr>
        <w:t xml:space="preserve"> structure</w:t>
      </w:r>
      <w:r w:rsidR="003C2733" w:rsidRPr="00B0140A">
        <w:rPr>
          <w:rFonts w:eastAsiaTheme="minorEastAsia"/>
          <w:color w:val="000000" w:themeColor="text1"/>
          <w:lang w:eastAsia="ko-KR"/>
        </w:rPr>
        <w:t xml:space="preserve">, which </w:t>
      </w:r>
      <w:r w:rsidR="00A32A5D" w:rsidRPr="00B0140A">
        <w:rPr>
          <w:rFonts w:eastAsiaTheme="minorEastAsia"/>
          <w:color w:val="000000" w:themeColor="text1"/>
          <w:lang w:eastAsia="ko-KR"/>
        </w:rPr>
        <w:t>has substitution layers</w:t>
      </w:r>
      <w:r w:rsidR="00922FED">
        <w:rPr>
          <w:rFonts w:eastAsiaTheme="minorEastAsia"/>
          <w:color w:val="000000" w:themeColor="text1"/>
          <w:lang w:eastAsia="ko-KR"/>
        </w:rPr>
        <w:t xml:space="preserve"> of </w:t>
      </w:r>
      <w:r w:rsidR="00922FED" w:rsidRPr="00B0140A">
        <w:rPr>
          <w:rFonts w:eastAsiaTheme="minorEastAsia"/>
          <w:color w:val="000000" w:themeColor="text1"/>
          <w:lang w:eastAsia="ko-KR"/>
        </w:rPr>
        <w:t>different</w:t>
      </w:r>
      <w:r w:rsidR="00922FED">
        <w:rPr>
          <w:rFonts w:eastAsiaTheme="minorEastAsia"/>
          <w:color w:val="000000" w:themeColor="text1"/>
          <w:lang w:eastAsia="ko-KR"/>
        </w:rPr>
        <w:t xml:space="preserve"> sizes</w:t>
      </w:r>
      <w:r w:rsidR="00D14B68" w:rsidRPr="00B0140A">
        <w:rPr>
          <w:rFonts w:eastAsiaTheme="minorEastAsia" w:hint="eastAsia"/>
          <w:color w:val="000000" w:themeColor="text1"/>
          <w:lang w:eastAsia="ko-KR"/>
        </w:rPr>
        <w:t>.</w:t>
      </w:r>
      <w:r w:rsidR="00271D75">
        <w:rPr>
          <w:rFonts w:eastAsiaTheme="minorEastAsia"/>
          <w:color w:val="4472C4" w:themeColor="accent5"/>
          <w:lang w:eastAsia="ko-KR"/>
        </w:rPr>
        <w:t xml:space="preserve"> </w:t>
      </w:r>
      <w:r w:rsidR="008D7E51" w:rsidRPr="008D7E51">
        <w:rPr>
          <w:rFonts w:eastAsiaTheme="minorEastAsia"/>
          <w:color w:val="000000" w:themeColor="text1"/>
          <w:lang w:eastAsia="ko-KR"/>
        </w:rPr>
        <w:t xml:space="preserve">Therefore, the goal </w:t>
      </w:r>
      <w:r w:rsidR="008D7E51" w:rsidRPr="008D7E51">
        <w:rPr>
          <w:rFonts w:eastAsiaTheme="minorEastAsia" w:hint="eastAsia"/>
          <w:color w:val="000000" w:themeColor="text1"/>
          <w:lang w:eastAsia="ko-KR"/>
        </w:rPr>
        <w:t xml:space="preserve">of </w:t>
      </w:r>
      <w:r w:rsidR="001A1620">
        <w:rPr>
          <w:rFonts w:eastAsiaTheme="minorEastAsia"/>
          <w:color w:val="000000" w:themeColor="text1"/>
          <w:lang w:eastAsia="ko-KR"/>
        </w:rPr>
        <w:t>structural</w:t>
      </w:r>
      <w:r w:rsidR="008D7E51" w:rsidRPr="008D7E51">
        <w:rPr>
          <w:rFonts w:eastAsiaTheme="minorEastAsia"/>
          <w:color w:val="000000" w:themeColor="text1"/>
          <w:lang w:eastAsia="ko-KR"/>
        </w:rPr>
        <w:t xml:space="preserve"> analysis in this paper is as </w:t>
      </w:r>
      <w:r w:rsidR="008D7E51" w:rsidRPr="008D7E51">
        <w:rPr>
          <w:rFonts w:eastAsiaTheme="minorEastAsia" w:hint="eastAsia"/>
          <w:color w:val="000000" w:themeColor="text1"/>
          <w:lang w:eastAsia="ko-KR"/>
        </w:rPr>
        <w:t>follows:</w:t>
      </w:r>
    </w:p>
    <w:p w14:paraId="2849D9BB" w14:textId="77545158" w:rsidR="00092B1F" w:rsidRPr="00A807EC" w:rsidRDefault="00092B1F" w:rsidP="00893D48">
      <w:pPr>
        <w:ind w:firstLineChars="150" w:firstLine="300"/>
        <w:jc w:val="both"/>
        <w:rPr>
          <w:rFonts w:eastAsiaTheme="minorEastAsia"/>
          <w:color w:val="000000" w:themeColor="text1"/>
          <w:lang w:eastAsia="ko-KR"/>
        </w:rPr>
      </w:pPr>
      <w:r w:rsidRPr="00A807EC">
        <w:rPr>
          <w:rFonts w:eastAsiaTheme="minorEastAsia" w:hint="eastAsia"/>
          <w:color w:val="000000" w:themeColor="text1"/>
          <w:lang w:eastAsia="ko-KR"/>
        </w:rPr>
        <w:t>A</w:t>
      </w:r>
      <w:r w:rsidRPr="00A807EC">
        <w:rPr>
          <w:rFonts w:eastAsiaTheme="minorEastAsia"/>
          <w:color w:val="000000" w:themeColor="text1"/>
          <w:lang w:eastAsia="ko-KR"/>
        </w:rPr>
        <w:t xml:space="preserve">s with the above goal, we obtain encryption oracle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</m:oMath>
      <w:r w:rsidRPr="00A807EC">
        <w:rPr>
          <w:rFonts w:eastAsiaTheme="minorEastAsia" w:hint="eastAsia"/>
          <w:color w:val="000000" w:themeColor="text1"/>
          <w:lang w:eastAsia="ko-KR"/>
        </w:rPr>
        <w:t xml:space="preserve"> </w:t>
      </w:r>
      <w:r w:rsidRPr="00A807EC">
        <w:rPr>
          <w:rFonts w:eastAsiaTheme="minorEastAsia"/>
          <w:color w:val="000000" w:themeColor="text1"/>
          <w:lang w:eastAsia="ko-KR"/>
        </w:rPr>
        <w:t xml:space="preserve">and decryption </w:t>
      </w:r>
      <w:proofErr w:type="gramStart"/>
      <w:r w:rsidRPr="00A807EC">
        <w:rPr>
          <w:rFonts w:eastAsiaTheme="minorEastAsia"/>
          <w:color w:val="000000" w:themeColor="text1"/>
          <w:lang w:eastAsia="ko-KR"/>
        </w:rPr>
        <w:t>oracle</w:t>
      </w:r>
      <w:r w:rsidRPr="00A807EC">
        <w:rPr>
          <w:rFonts w:eastAsiaTheme="minorEastAsia" w:hint="eastAsia"/>
          <w:color w:val="000000" w:themeColor="text1"/>
          <w:lang w:eastAsia="ko-KR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</m:oMath>
      <w:r w:rsidRPr="00A807EC">
        <w:rPr>
          <w:rFonts w:eastAsiaTheme="minorEastAsia"/>
          <w:color w:val="000000" w:themeColor="text1"/>
          <w:lang w:eastAsia="ko-KR"/>
        </w:rPr>
        <w:t xml:space="preserve">, which are functionally equivalent to </w:t>
      </w:r>
      <w:r w:rsidRPr="00A807EC">
        <w:rPr>
          <w:rFonts w:eastAsiaTheme="minorEastAsia"/>
          <w:color w:val="000000" w:themeColor="text1"/>
          <w:lang w:eastAsia="ko-KR"/>
        </w:rPr>
        <w:lastRenderedPageBreak/>
        <w:t>encryption oracle</w:t>
      </w:r>
      <w:r w:rsidRPr="00A807EC">
        <w:rPr>
          <w:rFonts w:eastAsiaTheme="minorEastAsia" w:hint="eastAsia"/>
          <w:color w:val="000000" w:themeColor="text1"/>
          <w:lang w:eastAsia="ko-KR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Pr="00A807EC">
        <w:rPr>
          <w:rFonts w:eastAsiaTheme="minorEastAsia"/>
          <w:color w:val="000000" w:themeColor="text1"/>
          <w:lang w:eastAsia="ko-KR"/>
        </w:rPr>
        <w:t>. Oracle</w:t>
      </w:r>
      <w:r w:rsidR="0046670A">
        <w:rPr>
          <w:rFonts w:eastAsiaTheme="minorEastAsia"/>
          <w:color w:val="000000" w:themeColor="text1"/>
          <w:lang w:eastAsia="ko-KR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46670A">
        <w:rPr>
          <w:rFonts w:eastAsiaTheme="minorEastAsia"/>
          <w:color w:val="000000" w:themeColor="text1"/>
          <w:lang w:eastAsia="ko-KR"/>
        </w:rPr>
        <w:t xml:space="preserve"> and the obtained oracle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</m:oMath>
      <w:r w:rsidR="00234D0B" w:rsidRPr="00A807EC">
        <w:rPr>
          <w:rFonts w:eastAsiaTheme="minorEastAsia"/>
          <w:color w:val="000000" w:themeColor="text1"/>
          <w:lang w:eastAsia="ko-KR"/>
        </w:rPr>
        <w:t xml:space="preserve"> depict</w:t>
      </w:r>
      <w:r w:rsidRPr="00A807EC">
        <w:rPr>
          <w:rFonts w:eastAsiaTheme="minorEastAsia"/>
          <w:color w:val="000000" w:themeColor="text1"/>
          <w:lang w:eastAsia="ko-KR"/>
        </w:rPr>
        <w:t xml:space="preserve"> in Fig</w:t>
      </w:r>
      <w:r w:rsidR="00B0302D" w:rsidRPr="00A807EC">
        <w:rPr>
          <w:rFonts w:eastAsiaTheme="minorEastAsia" w:hint="eastAsia"/>
          <w:color w:val="000000" w:themeColor="text1"/>
          <w:lang w:eastAsia="ko-KR"/>
        </w:rPr>
        <w:t>.</w:t>
      </w:r>
      <w:r w:rsidRPr="00A807EC">
        <w:rPr>
          <w:rFonts w:eastAsiaTheme="minorEastAsia"/>
          <w:color w:val="000000" w:themeColor="text1"/>
          <w:lang w:eastAsia="ko-KR"/>
        </w:rPr>
        <w:t xml:space="preserve"> 3. </w:t>
      </w:r>
      <w:r w:rsidR="00676760">
        <w:rPr>
          <w:rFonts w:eastAsiaTheme="minorEastAsia"/>
          <w:color w:val="000000" w:themeColor="text1"/>
          <w:lang w:eastAsia="ko-KR"/>
        </w:rPr>
        <w:t xml:space="preserve">For any </w:t>
      </w:r>
      <w:proofErr w:type="gramStart"/>
      <w:r w:rsidR="00676760">
        <w:rPr>
          <w:rFonts w:eastAsiaTheme="minorEastAsia"/>
          <w:color w:val="000000" w:themeColor="text1"/>
          <w:lang w:eastAsia="ko-KR"/>
        </w:rPr>
        <w:t xml:space="preserve">input </w:t>
      </w:r>
      <w:proofErr w:type="gramEnd"/>
      <m:oMath>
        <m:r>
          <w:rPr>
            <w:rFonts w:ascii="Cambria Math" w:hAnsi="Cambria Math"/>
            <w:color w:val="000000" w:themeColor="text1"/>
            <w:lang w:eastAsia="ko-KR"/>
          </w:rPr>
          <m:t>x</m:t>
        </m:r>
      </m:oMath>
      <w:r w:rsidR="00676760">
        <w:rPr>
          <w:rFonts w:eastAsiaTheme="minorEastAsia"/>
          <w:color w:val="000000" w:themeColor="text1"/>
          <w:lang w:eastAsia="ko-KR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y=F(x)</m:t>
        </m:r>
      </m:oMath>
      <w:r w:rsidR="00676760">
        <w:rPr>
          <w:rFonts w:hint="eastAsia"/>
          <w:color w:val="000000" w:themeColor="text1"/>
          <w:lang w:eastAsia="ko-KR"/>
        </w:rPr>
        <w:t xml:space="preserve"> and </w:t>
      </w:r>
      <m:oMath>
        <m:sSup>
          <m:sSupPr>
            <m:ctrlPr>
              <w:rPr>
                <w:rFonts w:ascii="Cambria Math" w:hAnsi="Cambria Math"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ko-KR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eastAsia="ko-KR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</w:rPr>
          <m:t>(x)</m:t>
        </m:r>
      </m:oMath>
      <w:r w:rsidR="00494FA0">
        <w:rPr>
          <w:rFonts w:hint="eastAsia"/>
          <w:color w:val="000000" w:themeColor="text1"/>
          <w:lang w:eastAsia="ko-KR"/>
        </w:rPr>
        <w:t>,</w:t>
      </w:r>
      <w:r w:rsidR="00C35E92">
        <w:rPr>
          <w:color w:val="000000" w:themeColor="text1"/>
          <w:lang w:eastAsia="ko-KR"/>
        </w:rPr>
        <w:t xml:space="preserve"> </w:t>
      </w:r>
      <w:r w:rsidR="00C35E92">
        <w:rPr>
          <w:color w:val="000000" w:themeColor="text1"/>
        </w:rPr>
        <w:t>then</w:t>
      </w:r>
      <w:r w:rsidR="00061412">
        <w:rPr>
          <w:color w:val="4472C4" w:themeColor="accent5"/>
          <w:lang w:eastAsia="ko-KR"/>
        </w:rPr>
        <w:t xml:space="preserve"> </w:t>
      </w:r>
      <w:r w:rsidR="00061412">
        <w:rPr>
          <w:rFonts w:hint="eastAsia"/>
          <w:color w:val="4472C4" w:themeColor="accent5"/>
          <w:lang w:eastAsia="ko-KR"/>
        </w:rPr>
        <w:t>the</w:t>
      </w:r>
      <w:r w:rsidR="00061412">
        <w:rPr>
          <w:color w:val="4472C4" w:themeColor="accent5"/>
          <w:lang w:eastAsia="ko-KR"/>
        </w:rPr>
        <w:t xml:space="preserve"> </w:t>
      </w:r>
      <w:r w:rsidR="00061412">
        <w:rPr>
          <w:rFonts w:hint="eastAsia"/>
          <w:color w:val="4472C4" w:themeColor="accent5"/>
          <w:lang w:eastAsia="ko-KR"/>
        </w:rPr>
        <w:t>same</w:t>
      </w:r>
      <w:r w:rsidR="00061412">
        <w:rPr>
          <w:color w:val="4472C4" w:themeColor="accent5"/>
          <w:lang w:eastAsia="ko-KR"/>
        </w:rPr>
        <w:t xml:space="preserve"> </w:t>
      </w:r>
      <w:r w:rsidR="00061412">
        <w:rPr>
          <w:rFonts w:hint="eastAsia"/>
          <w:color w:val="4472C4" w:themeColor="accent5"/>
          <w:lang w:eastAsia="ko-KR"/>
        </w:rPr>
        <w:t>output</w:t>
      </w:r>
      <w:r w:rsidR="00494FA0" w:rsidRPr="00494FA0">
        <w:rPr>
          <w:color w:val="4472C4" w:themeColor="accent5"/>
        </w:rPr>
        <w:t xml:space="preserve"> </w:t>
      </w:r>
      <m:oMath>
        <m:r>
          <w:rPr>
            <w:rFonts w:ascii="Cambria Math" w:hAnsi="Cambria Math"/>
            <w:color w:val="4472C4" w:themeColor="accent5"/>
          </w:rPr>
          <m:t>y=</m:t>
        </m:r>
        <m:sSup>
          <m:sSupPr>
            <m:ctrlPr>
              <w:rPr>
                <w:rFonts w:ascii="Cambria Math" w:hAnsi="Cambria Math"/>
                <w:color w:val="4472C4" w:themeColor="accent5"/>
                <w:lang w:eastAsia="ko-KR"/>
              </w:rPr>
            </m:ctrlPr>
          </m:sSupPr>
          <m:e>
            <m:r>
              <w:rPr>
                <w:rFonts w:ascii="Cambria Math" w:hAnsi="Cambria Math"/>
                <w:color w:val="4472C4" w:themeColor="accent5"/>
                <w:lang w:eastAsia="ko-KR"/>
              </w:rPr>
              <m:t>y</m:t>
            </m:r>
          </m:e>
          <m:sup>
            <m:r>
              <w:rPr>
                <w:rFonts w:ascii="Cambria Math" w:hAnsi="Cambria Math"/>
                <w:color w:val="4472C4" w:themeColor="accent5"/>
                <w:lang w:eastAsia="ko-KR"/>
              </w:rPr>
              <m:t>*</m:t>
            </m:r>
          </m:sup>
        </m:sSup>
      </m:oMath>
      <w:r w:rsidR="00676760" w:rsidRPr="00494FA0">
        <w:rPr>
          <w:rFonts w:hint="eastAsia"/>
          <w:color w:val="4472C4" w:themeColor="accent5"/>
          <w:lang w:eastAsia="ko-KR"/>
        </w:rPr>
        <w:t xml:space="preserve">. </w:t>
      </w:r>
      <w:r w:rsidR="001B1A0D" w:rsidRPr="00A807EC">
        <w:rPr>
          <w:rFonts w:eastAsiaTheme="minorEastAsia" w:hint="eastAsia"/>
          <w:color w:val="000000" w:themeColor="text1"/>
          <w:lang w:eastAsia="ko-KR"/>
        </w:rPr>
        <w:t>T</w:t>
      </w:r>
      <w:r w:rsidR="001B1A0D" w:rsidRPr="00A807EC">
        <w:rPr>
          <w:rFonts w:eastAsiaTheme="minorEastAsia"/>
          <w:color w:val="000000" w:themeColor="text1"/>
          <w:lang w:eastAsia="ko-KR"/>
        </w:rPr>
        <w:t xml:space="preserve">he figure </w:t>
      </w:r>
      <w:r w:rsidR="001B1A0D" w:rsidRPr="00A807EC">
        <w:rPr>
          <w:rFonts w:eastAsiaTheme="minorEastAsia" w:hint="eastAsia"/>
          <w:color w:val="000000" w:themeColor="text1"/>
          <w:lang w:eastAsia="ko-KR"/>
        </w:rPr>
        <w:t>shows</w:t>
      </w:r>
      <w:r w:rsidR="001B1A0D" w:rsidRPr="00A807EC">
        <w:rPr>
          <w:rFonts w:eastAsiaTheme="minorEastAsia"/>
          <w:color w:val="000000" w:themeColor="text1"/>
          <w:lang w:eastAsia="ko-KR"/>
        </w:rPr>
        <w:t xml:space="preserve"> </w:t>
      </w:r>
      <w:r w:rsidR="001B1A0D" w:rsidRPr="00A807EC">
        <w:rPr>
          <w:rFonts w:eastAsiaTheme="minorEastAsia" w:hint="eastAsia"/>
          <w:color w:val="000000" w:themeColor="text1"/>
          <w:lang w:eastAsia="ko-KR"/>
        </w:rPr>
        <w:t>that</w:t>
      </w:r>
      <w:r w:rsidR="001B1A0D" w:rsidRPr="00A807EC">
        <w:rPr>
          <w:rFonts w:eastAsiaTheme="minorEastAsia"/>
          <w:color w:val="000000" w:themeColor="text1"/>
          <w:lang w:eastAsia="ko-KR"/>
        </w:rPr>
        <w:t xml:space="preserve"> the input and output are identical, but the </w:t>
      </w:r>
      <w:r w:rsidR="00061412" w:rsidRPr="00D82106">
        <w:rPr>
          <w:rFonts w:eastAsiaTheme="minorEastAsia" w:hint="eastAsia"/>
          <w:color w:val="4472C4" w:themeColor="accent5"/>
          <w:lang w:eastAsia="ko-KR"/>
        </w:rPr>
        <w:t>sub</w:t>
      </w:r>
      <w:r w:rsidR="001B1A0D" w:rsidRPr="00A807EC">
        <w:rPr>
          <w:rFonts w:eastAsiaTheme="minorEastAsia"/>
          <w:color w:val="000000" w:themeColor="text1"/>
          <w:lang w:eastAsia="ko-KR"/>
        </w:rPr>
        <w:t>functions constructed inside the oracle are differen</w:t>
      </w:r>
      <w:r w:rsidR="001B1A0D" w:rsidRPr="00A807EC">
        <w:rPr>
          <w:rFonts w:eastAsiaTheme="minorEastAsia" w:hint="eastAsia"/>
          <w:color w:val="000000" w:themeColor="text1"/>
          <w:lang w:eastAsia="ko-KR"/>
        </w:rPr>
        <w:t>t</w:t>
      </w:r>
      <w:r w:rsidR="001B1A0D" w:rsidRPr="00A807EC">
        <w:rPr>
          <w:rFonts w:eastAsiaTheme="minorEastAsia"/>
          <w:color w:val="000000" w:themeColor="text1"/>
          <w:lang w:eastAsia="ko-KR"/>
        </w:rPr>
        <w:t>.</w:t>
      </w:r>
      <w:r w:rsidR="001B1A0D">
        <w:rPr>
          <w:rFonts w:eastAsiaTheme="minorEastAsia"/>
          <w:color w:val="000000" w:themeColor="text1"/>
          <w:lang w:eastAsia="ko-KR"/>
        </w:rPr>
        <w:t xml:space="preserve"> </w:t>
      </w:r>
      <w:r w:rsidR="00D3733B">
        <w:rPr>
          <w:color w:val="000000" w:themeColor="text1"/>
          <w:lang w:eastAsia="ko-KR"/>
        </w:rPr>
        <w:t xml:space="preserve">Note that,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</m:oMath>
      <w:r w:rsidR="00D3733B">
        <w:rPr>
          <w:rFonts w:hint="eastAsia"/>
          <w:color w:val="000000" w:themeColor="text1"/>
          <w:lang w:eastAsia="ko-KR"/>
        </w:rPr>
        <w:t xml:space="preserve"> is not uniquely determined. </w:t>
      </w:r>
      <w:r w:rsidR="00C72E24">
        <w:rPr>
          <w:color w:val="000000" w:themeColor="text1"/>
          <w:lang w:eastAsia="ko-KR"/>
        </w:rPr>
        <w:t xml:space="preserve">We successfully find one of the </w:t>
      </w:r>
      <w:proofErr w:type="gramStart"/>
      <w:r w:rsidR="00C72E24">
        <w:rPr>
          <w:color w:val="000000" w:themeColor="text1"/>
          <w:lang w:eastAsia="ko-KR"/>
        </w:rPr>
        <w:t xml:space="preserve">several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</m:oMath>
      <w:r w:rsidR="00C72E24">
        <w:rPr>
          <w:color w:val="000000" w:themeColor="text1"/>
          <w:lang w:eastAsia="ko-KR"/>
        </w:rPr>
        <w:t xml:space="preserve">’s. </w:t>
      </w:r>
      <w:r w:rsidR="00BB119D" w:rsidRPr="00A807EC">
        <w:rPr>
          <w:color w:val="000000" w:themeColor="text1"/>
          <w:lang w:eastAsia="ko-KR"/>
        </w:rPr>
        <w:t xml:space="preserve">The attack method proposed in this paper consists of two steps. </w:t>
      </w:r>
      <w:r w:rsidR="00BB119D" w:rsidRPr="00A807EC">
        <w:rPr>
          <w:rFonts w:eastAsiaTheme="minorEastAsia"/>
          <w:color w:val="000000" w:themeColor="text1"/>
          <w:lang w:eastAsia="ko-KR"/>
        </w:rPr>
        <w:t xml:space="preserve">The first step is to </w:t>
      </w:r>
      <w:r w:rsidR="00A807EC">
        <w:rPr>
          <w:rFonts w:eastAsiaTheme="minorEastAsia"/>
          <w:color w:val="000000" w:themeColor="text1"/>
          <w:lang w:eastAsia="ko-KR"/>
        </w:rPr>
        <w:t>convert</w:t>
      </w:r>
      <w:r w:rsidR="00BB119D" w:rsidRPr="00A807EC">
        <w:rPr>
          <w:rFonts w:eastAsiaTheme="minorEastAsia"/>
          <w:color w:val="000000" w:themeColor="text1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pacing w:val="-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pacing w:val="-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2</m:t>
            </m:r>
          </m:sub>
        </m:sSub>
      </m:oMath>
      <w:r w:rsidR="00BB119D" w:rsidRPr="00A807EC">
        <w:rPr>
          <w:rFonts w:eastAsiaTheme="minorEastAsia" w:hint="eastAsia"/>
          <w:color w:val="000000" w:themeColor="text1"/>
          <w:spacing w:val="-1"/>
          <w:lang w:eastAsia="ko-KR"/>
        </w:rPr>
        <w:t xml:space="preserve"> </w:t>
      </w:r>
      <w:r w:rsidR="00BB119D" w:rsidRPr="00A807EC">
        <w:rPr>
          <w:rFonts w:eastAsiaTheme="minorEastAsia"/>
          <w:color w:val="000000" w:themeColor="text1"/>
          <w:lang w:eastAsia="ko-KR"/>
        </w:rPr>
        <w:t>into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pacing w:val="-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acc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A</m:t>
            </m:r>
          </m:e>
        </m:acc>
      </m:oMath>
      <w:r w:rsidR="00BB119D" w:rsidRPr="00A807EC">
        <w:rPr>
          <w:rFonts w:eastAsiaTheme="minorEastAsia"/>
          <w:color w:val="000000" w:themeColor="text1"/>
          <w:lang w:eastAsia="ko-KR"/>
        </w:rPr>
        <w:t xml:space="preserve">, a combination of linear and affine, to </w:t>
      </w:r>
      <w:proofErr w:type="gramStart"/>
      <w:r w:rsidR="00BB119D" w:rsidRPr="00A807EC">
        <w:rPr>
          <w:rFonts w:eastAsiaTheme="minorEastAsia"/>
          <w:color w:val="000000" w:themeColor="text1"/>
          <w:lang w:eastAsia="ko-KR"/>
        </w:rPr>
        <w:t xml:space="preserve">find </w:t>
      </w:r>
      <w:proofErr w:type="gramEnd"/>
      <m:oMath>
        <m:sSubSup>
          <m:sSubSupPr>
            <m:ctrlPr>
              <w:rPr>
                <w:rFonts w:ascii="Cambria Math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lang w:eastAsia="ko-KR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lang w:eastAsia="ko-KR"/>
              </w:rPr>
              <m:t>*</m:t>
            </m:r>
          </m:sup>
        </m:sSubSup>
      </m:oMath>
      <w:r w:rsidR="00BB119D" w:rsidRPr="00A807EC">
        <w:rPr>
          <w:rFonts w:eastAsiaTheme="minorEastAsia" w:hint="eastAsia"/>
          <w:color w:val="000000" w:themeColor="text1"/>
          <w:lang w:eastAsia="ko-KR"/>
        </w:rPr>
        <w:t>.</w:t>
      </w:r>
      <w:r w:rsidR="00BB119D" w:rsidRPr="00A807EC">
        <w:rPr>
          <w:rFonts w:eastAsiaTheme="minorEastAsia"/>
          <w:color w:val="000000" w:themeColor="text1"/>
          <w:lang w:eastAsia="ko-KR"/>
        </w:rPr>
        <w:t xml:space="preserve"> The second step finds </w:t>
      </w:r>
      <m:oMath>
        <m:r>
          <w:rPr>
            <w:rFonts w:ascii="Cambria Math" w:eastAsiaTheme="minorEastAsia" w:hAnsi="Cambria Math"/>
            <w:color w:val="000000" w:themeColor="text1"/>
            <w:lang w:eastAsia="ko-KR"/>
          </w:rPr>
          <m:t>A</m:t>
        </m:r>
      </m:oMath>
      <w:r w:rsidR="00BB119D" w:rsidRPr="00A807EC">
        <w:rPr>
          <w:rFonts w:eastAsiaTheme="minorEastAsia"/>
          <w:color w:val="000000" w:themeColor="text1"/>
          <w:lang w:eastAsia="ko-KR"/>
        </w:rPr>
        <w:t xml:space="preserve"> in the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pacing w:val="-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acc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A</m:t>
            </m:r>
          </m:e>
        </m:acc>
      </m:oMath>
      <w:r w:rsidR="00BB119D" w:rsidRPr="00A807EC">
        <w:rPr>
          <w:rFonts w:eastAsiaTheme="minorEastAsia" w:hint="eastAsia"/>
          <w:color w:val="000000" w:themeColor="text1"/>
          <w:lang w:eastAsia="ko-KR"/>
        </w:rPr>
        <w:t xml:space="preserve"> </w:t>
      </w:r>
      <w:r w:rsidR="00BB119D" w:rsidRPr="00A807EC">
        <w:rPr>
          <w:rFonts w:eastAsiaTheme="minorEastAsia"/>
          <w:color w:val="000000" w:themeColor="text1"/>
          <w:lang w:eastAsia="ko-KR"/>
        </w:rPr>
        <w:t xml:space="preserve">structure obtained in step 1. Finally, </w:t>
      </w:r>
      <w:proofErr w:type="gramStart"/>
      <w:r w:rsidR="00BB119D" w:rsidRPr="00A807EC">
        <w:rPr>
          <w:rFonts w:eastAsiaTheme="minorEastAsia"/>
          <w:color w:val="000000" w:themeColor="text1"/>
          <w:lang w:eastAsia="ko-KR"/>
        </w:rPr>
        <w:t xml:space="preserve">oracle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lang w:eastAsia="ko-KR"/>
              </w:rPr>
              <m:t>*</m:t>
            </m:r>
          </m:sup>
        </m:sSup>
      </m:oMath>
      <w:r w:rsidR="00BB119D" w:rsidRPr="00A807EC">
        <w:rPr>
          <w:rFonts w:eastAsiaTheme="minorEastAsia" w:hint="eastAsia"/>
          <w:color w:val="000000" w:themeColor="text1"/>
          <w:lang w:eastAsia="ko-KR"/>
        </w:rPr>
        <w:t xml:space="preserve">, which is functionally equivalent to </w:t>
      </w:r>
      <m:oMath>
        <m:r>
          <w:rPr>
            <w:rFonts w:ascii="Cambria Math" w:hAnsi="Cambria Math"/>
            <w:color w:val="000000" w:themeColor="text1"/>
            <w:lang w:eastAsia="ko-KR"/>
          </w:rPr>
          <m:t>F</m:t>
        </m:r>
      </m:oMath>
      <w:r w:rsidR="00BB119D" w:rsidRPr="00A807EC">
        <w:rPr>
          <w:rFonts w:eastAsiaTheme="minorEastAsia" w:hint="eastAsia"/>
          <w:color w:val="000000" w:themeColor="text1"/>
          <w:lang w:eastAsia="ko-KR"/>
        </w:rPr>
        <w:t xml:space="preserve">, can be found. </w:t>
      </w:r>
      <w:r w:rsidR="00BB119D" w:rsidRPr="00A807EC">
        <w:rPr>
          <w:rFonts w:eastAsiaTheme="minorEastAsia"/>
          <w:color w:val="000000" w:themeColor="text1"/>
          <w:lang w:eastAsia="ko-KR"/>
        </w:rPr>
        <w:t>The attack proceeds in two steps described below.</w:t>
      </w:r>
    </w:p>
    <w:p w14:paraId="4FFC3FB0" w14:textId="77777777" w:rsidR="0020182C" w:rsidRPr="0020182C" w:rsidRDefault="0020182C" w:rsidP="00893D48">
      <w:pPr>
        <w:ind w:leftChars="100" w:left="200"/>
        <w:jc w:val="both"/>
        <w:rPr>
          <w:color w:val="000000" w:themeColor="text1"/>
          <w:sz w:val="10"/>
          <w:szCs w:val="10"/>
          <w:lang w:eastAsia="ko-KR"/>
        </w:rPr>
      </w:pPr>
    </w:p>
    <w:p w14:paraId="01AB6A3B" w14:textId="77777777" w:rsidR="004D493F" w:rsidRDefault="00893D48" w:rsidP="004D493F">
      <w:pPr>
        <w:ind w:leftChars="100" w:left="200"/>
        <w:jc w:val="both"/>
        <w:rPr>
          <w:color w:val="000000" w:themeColor="text1"/>
          <w:lang w:eastAsia="ko-KR"/>
        </w:rPr>
      </w:pPr>
      <w:r w:rsidRPr="004F2D40">
        <w:rPr>
          <w:color w:val="000000" w:themeColor="text1"/>
          <w:lang w:eastAsia="ko-KR"/>
        </w:rPr>
        <w:t xml:space="preserve">Step1) </w:t>
      </w:r>
      <w:r w:rsidRPr="004F2D40">
        <w:rPr>
          <w:b/>
          <w:color w:val="000000" w:themeColor="text1"/>
          <w:lang w:eastAsia="ko-KR"/>
        </w:rPr>
        <w:t>Algorithm1</w:t>
      </w:r>
      <w:r w:rsidR="004D493F">
        <w:rPr>
          <w:b/>
          <w:color w:val="000000" w:themeColor="text1"/>
          <w:lang w:eastAsia="ko-KR"/>
        </w:rPr>
        <w:t xml:space="preserve"> </w:t>
      </w:r>
      <w:r w:rsidR="004D493F" w:rsidRPr="004F2D40">
        <w:rPr>
          <w:color w:val="000000" w:themeColor="text1"/>
          <w:lang w:eastAsia="ko-KR"/>
        </w:rPr>
        <w:t>(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pacing w:val="-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pacing w:val="-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pacing w:val="-1"/>
            <w:lang w:eastAsia="ko-KR"/>
          </w:rPr>
          <m:t>→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pacing w:val="-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acc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A</m:t>
            </m:r>
          </m:e>
        </m:acc>
        <m:r>
          <w:rPr>
            <w:rFonts w:ascii="Cambria Math" w:eastAsiaTheme="minorEastAsia" w:hAnsi="Cambria Math"/>
            <w:color w:val="000000" w:themeColor="text1"/>
            <w:lang w:eastAsia="ko-KR"/>
          </w:rPr>
          <m:t>):</m:t>
        </m:r>
      </m:oMath>
      <w:r w:rsidRPr="004F2D40">
        <w:rPr>
          <w:color w:val="000000" w:themeColor="text1"/>
          <w:lang w:eastAsia="ko-KR"/>
        </w:rPr>
        <w:t xml:space="preserve"> </w:t>
      </w:r>
    </w:p>
    <w:p w14:paraId="0A4044F7" w14:textId="29677976" w:rsidR="00893D48" w:rsidRPr="004F2D40" w:rsidRDefault="00893D48" w:rsidP="004D493F">
      <w:pPr>
        <w:ind w:leftChars="400" w:left="800"/>
        <w:jc w:val="both"/>
        <w:rPr>
          <w:color w:val="000000" w:themeColor="text1"/>
          <w:lang w:eastAsia="ko-KR"/>
        </w:rPr>
      </w:pPr>
      <w:r w:rsidRPr="004F2D40">
        <w:rPr>
          <w:rFonts w:hint="eastAsia"/>
          <w:color w:val="000000" w:themeColor="text1"/>
          <w:lang w:eastAsia="ko-KR"/>
        </w:rPr>
        <w:t xml:space="preserve">Find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lang w:eastAsia="ko-KR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lang w:eastAsia="ko-KR"/>
              </w:rPr>
              <m:t>*</m:t>
            </m:r>
          </m:sup>
        </m:sSubSup>
      </m:oMath>
      <w:r w:rsidR="00AE1A61">
        <w:rPr>
          <w:rFonts w:hint="eastAsia"/>
          <w:color w:val="000000" w:themeColor="text1"/>
          <w:lang w:eastAsia="ko-KR"/>
        </w:rPr>
        <w:t xml:space="preserve"> </w:t>
      </w:r>
      <w:r w:rsidR="00AE1A61">
        <w:rPr>
          <w:color w:val="000000" w:themeColor="text1"/>
          <w:lang w:eastAsia="ko-KR"/>
        </w:rPr>
        <w:t xml:space="preserve">such that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ko-KR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color w:val="000000" w:themeColor="text1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lang w:eastAsia="ko-KR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eastAsia="ko-KR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eastAsia="ko-KR"/>
                  </w:rPr>
                  <m:t>*</m:t>
                </m:r>
              </m:sup>
            </m:sSubSup>
          </m:e>
          <m:sup>
            <m:r>
              <w:rPr>
                <w:rFonts w:ascii="Cambria Math" w:hAnsi="Cambria Math"/>
                <w:color w:val="000000" w:themeColor="text1"/>
                <w:lang w:eastAsia="ko-KR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∘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eastAsia="ko-KR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∘</m:t>
            </m:r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A</m:t>
            </m:r>
            <m:r>
              <w:rPr>
                <w:rFonts w:ascii="Cambria Math" w:hAnsi="Cambria Math"/>
                <w:color w:val="000000" w:themeColor="text1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eastAsia="ko-KR"/>
                  </w:rPr>
                  <m:t>1</m:t>
                </m:r>
              </m:sub>
            </m:sSub>
            <m:ctrlPr>
              <w:rPr>
                <w:rFonts w:ascii="Cambria Math" w:hAnsi="Cambria Math"/>
                <w:color w:val="000000" w:themeColor="text1"/>
                <w:lang w:eastAsia="ko-KR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 w:themeColor="text1"/>
            <w:lang w:eastAsia="ko-KR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A</m:t>
            </m:r>
          </m:e>
        </m:acc>
        <m:r>
          <w:rPr>
            <w:rFonts w:ascii="Cambria Math" w:hAnsi="Cambria Math"/>
            <w:color w:val="000000" w:themeColor="text1"/>
          </w:rPr>
          <m:t>∘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</m:t>
            </m:r>
          </m:sub>
        </m:sSub>
      </m:oMath>
    </w:p>
    <w:p w14:paraId="602B6419" w14:textId="77777777" w:rsidR="004D493F" w:rsidRDefault="00893D48" w:rsidP="00893D48">
      <w:pPr>
        <w:ind w:leftChars="100" w:left="200"/>
        <w:jc w:val="both"/>
        <w:rPr>
          <w:color w:val="000000" w:themeColor="text1"/>
          <w:lang w:eastAsia="ko-KR"/>
        </w:rPr>
      </w:pPr>
      <w:r w:rsidRPr="004F2D40">
        <w:rPr>
          <w:color w:val="000000" w:themeColor="text1"/>
          <w:lang w:eastAsia="ko-KR"/>
        </w:rPr>
        <w:t xml:space="preserve">Step2) </w:t>
      </w:r>
      <w:proofErr w:type="gramStart"/>
      <w:r w:rsidRPr="004F2D40">
        <w:rPr>
          <w:b/>
          <w:color w:val="000000" w:themeColor="text1"/>
          <w:lang w:eastAsia="ko-KR"/>
        </w:rPr>
        <w:t>Algorithm2</w:t>
      </w:r>
      <w:r w:rsidR="004D493F">
        <w:rPr>
          <w:b/>
          <w:color w:val="000000" w:themeColor="text1"/>
          <w:lang w:eastAsia="ko-KR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color w:val="000000" w:themeColor="text1"/>
            <w:lang w:eastAsia="ko-KR"/>
          </w:rPr>
          <m:t>(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pacing w:val="-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acc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A</m:t>
            </m:r>
          </m:e>
        </m:acc>
        <m:r>
          <w:rPr>
            <w:rFonts w:ascii="Cambria Math" w:eastAsiaTheme="minorEastAsia" w:hAnsi="Cambria Math"/>
            <w:color w:val="000000" w:themeColor="text1"/>
            <w:spacing w:val="-1"/>
            <w:lang w:eastAsia="ko-KR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pacing w:val="-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 w:hint="eastAsia"/>
                <w:color w:val="000000" w:themeColor="text1"/>
                <w:spacing w:val="-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pacing w:val="-1"/>
                <w:lang w:eastAsia="ko-KR"/>
              </w:rPr>
              <m:t>1</m:t>
            </m:r>
          </m:sub>
          <m:sup>
            <m:r>
              <w:rPr>
                <w:rFonts w:ascii="MS Gothic" w:eastAsia="MS Gothic" w:hAnsi="MS Gothic" w:cs="MS Gothic" w:hint="eastAsia"/>
                <w:color w:val="000000" w:themeColor="text1"/>
                <w:spacing w:val="-1"/>
                <w:lang w:eastAsia="ko-KR"/>
              </w:rPr>
              <m:t>*</m:t>
            </m:r>
          </m:sup>
        </m:sSubSup>
      </m:oMath>
      <w:r w:rsidR="004D493F" w:rsidRPr="004F2D40">
        <w:rPr>
          <w:rFonts w:hint="eastAsia"/>
          <w:color w:val="000000" w:themeColor="text1"/>
          <w:spacing w:val="-1"/>
          <w:lang w:eastAsia="ko-KR"/>
        </w:rPr>
        <w:t>)</w:t>
      </w:r>
      <w:r w:rsidR="004D493F">
        <w:rPr>
          <w:color w:val="000000" w:themeColor="text1"/>
          <w:spacing w:val="-1"/>
          <w:lang w:eastAsia="ko-KR"/>
        </w:rPr>
        <w:t>:</w:t>
      </w:r>
      <w:r w:rsidRPr="004F2D40">
        <w:rPr>
          <w:color w:val="000000" w:themeColor="text1"/>
          <w:lang w:eastAsia="ko-KR"/>
        </w:rPr>
        <w:t xml:space="preserve"> </w:t>
      </w:r>
    </w:p>
    <w:p w14:paraId="5EA26031" w14:textId="7742FE86" w:rsidR="00893D48" w:rsidRPr="004D493F" w:rsidRDefault="00893D48" w:rsidP="004D493F">
      <w:pPr>
        <w:ind w:leftChars="400" w:left="800"/>
        <w:jc w:val="both"/>
        <w:rPr>
          <w:color w:val="000000" w:themeColor="text1"/>
          <w:spacing w:val="-1"/>
          <w:lang w:eastAsia="ko-KR"/>
        </w:rPr>
      </w:pPr>
      <w:r w:rsidRPr="004F2D40">
        <w:rPr>
          <w:color w:val="000000" w:themeColor="text1"/>
          <w:lang w:eastAsia="ko-KR"/>
        </w:rPr>
        <w:t xml:space="preserve">Find </w:t>
      </w:r>
      <m:oMath>
        <m:sSup>
          <m:sSupPr>
            <m:ctrlPr>
              <w:rPr>
                <w:rFonts w:ascii="Cambria Math" w:hAnsi="Cambria Math"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ko-KR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lang w:eastAsia="ko-KR"/>
              </w:rPr>
              <m:t>*</m:t>
            </m:r>
          </m:sup>
        </m:sSup>
      </m:oMath>
      <w:r w:rsidR="001E635B">
        <w:rPr>
          <w:color w:val="000000" w:themeColor="text1"/>
          <w:lang w:eastAsia="ko-KR"/>
        </w:rPr>
        <w:t xml:space="preserve"> such that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ko-KR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eastAsia="ko-KR"/>
                  </w:rPr>
                  <m:t>A</m:t>
                </m:r>
              </m:e>
              <m:sup>
                <m:r>
                  <w:rPr>
                    <w:rFonts w:ascii="MS Gothic" w:eastAsia="MS Gothic" w:hAnsi="MS Gothic" w:cs="MS Gothic"/>
                    <w:color w:val="000000" w:themeColor="text1"/>
                    <w:lang w:eastAsia="ko-KR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  <w:color w:val="000000" w:themeColor="text1"/>
                <w:lang w:eastAsia="ko-KR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∘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ko-K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ko-KR"/>
                  </w:rPr>
                  <m:t>A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eastAsia="ko-KR"/>
                  </w:rPr>
                  <m:t>1</m:t>
                </m:r>
              </m:sub>
            </m:sSub>
            <m:ctrlPr>
              <w:rPr>
                <w:rFonts w:ascii="Cambria Math" w:hAnsi="Cambria Math"/>
                <w:color w:val="000000" w:themeColor="text1"/>
                <w:lang w:eastAsia="ko-KR"/>
              </w:rPr>
            </m:ctrlPr>
          </m:e>
        </m:d>
        <m:r>
          <w:rPr>
            <w:rFonts w:ascii="Cambria Math" w:hAnsi="Cambria Math"/>
            <w:color w:val="000000" w:themeColor="text1"/>
            <w:lang w:eastAsia="ko-KR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</m:t>
            </m:r>
          </m:sub>
          <m:sup>
            <m:r>
              <w:rPr>
                <w:rFonts w:ascii="MS Gothic" w:eastAsia="MS Gothic" w:hAnsi="MS Gothic" w:cs="MS Gothic"/>
                <w:color w:val="000000" w:themeColor="text1"/>
                <w:lang w:eastAsia="ko-KR"/>
              </w:rPr>
              <m:t>*</m:t>
            </m:r>
          </m:sup>
        </m:sSubSup>
      </m:oMath>
    </w:p>
    <w:p w14:paraId="361A3C73" w14:textId="77777777" w:rsidR="00056516" w:rsidRPr="00056516" w:rsidRDefault="00056516" w:rsidP="00893D48">
      <w:pPr>
        <w:ind w:leftChars="100" w:left="200"/>
        <w:jc w:val="both"/>
        <w:rPr>
          <w:color w:val="000000" w:themeColor="text1"/>
          <w:sz w:val="8"/>
          <w:lang w:eastAsia="ko-KR"/>
        </w:rPr>
      </w:pPr>
    </w:p>
    <w:p w14:paraId="47437252" w14:textId="6ED1B9E4" w:rsidR="001404EF" w:rsidRDefault="004F117A" w:rsidP="001404EF">
      <w:pPr>
        <w:pStyle w:val="a3"/>
        <w:keepNext/>
        <w:ind w:firstLine="0"/>
      </w:pPr>
      <w:r>
        <w:rPr>
          <w:noProof/>
          <w:lang w:eastAsia="ko-KR"/>
        </w:rPr>
        <w:drawing>
          <wp:inline distT="0" distB="0" distL="0" distR="0" wp14:anchorId="7ED5552A" wp14:editId="56A401B1">
            <wp:extent cx="3116220" cy="2226365"/>
            <wp:effectExtent l="0" t="0" r="8255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467" cy="22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9473" w14:textId="77777777" w:rsidR="001404EF" w:rsidRPr="00831F6C" w:rsidRDefault="001404EF" w:rsidP="001404EF">
      <w:pPr>
        <w:pStyle w:val="a8"/>
        <w:jc w:val="both"/>
        <w:rPr>
          <w:b w:val="0"/>
        </w:rPr>
      </w:pPr>
      <w:r w:rsidRPr="00BB3FDB">
        <w:rPr>
          <w:b w:val="0"/>
        </w:rPr>
        <w:t>Fig. 3.</w:t>
      </w:r>
      <w:r>
        <w:rPr>
          <w:b w:val="0"/>
        </w:rPr>
        <w:t xml:space="preserve"> Encryption oracle and functionally equivalent oracle</w:t>
      </w:r>
    </w:p>
    <w:p w14:paraId="4059698C" w14:textId="77777777" w:rsidR="00CB6495" w:rsidRPr="009946F8" w:rsidRDefault="00CB6495" w:rsidP="00C630F0">
      <w:pPr>
        <w:pStyle w:val="a3"/>
        <w:ind w:firstLineChars="150" w:firstLine="208"/>
        <w:rPr>
          <w:rFonts w:eastAsia="맑은 고딕"/>
          <w:sz w:val="14"/>
          <w:szCs w:val="14"/>
          <w:lang w:eastAsia="ko-KR"/>
        </w:rPr>
      </w:pPr>
    </w:p>
    <w:p w14:paraId="5DAA4295" w14:textId="13B4808B" w:rsidR="004E7C23" w:rsidRPr="0009179A" w:rsidRDefault="00D81274" w:rsidP="004E7C23">
      <w:pPr>
        <w:pStyle w:val="2"/>
        <w:rPr>
          <w:rFonts w:eastAsia="맑은 고딕"/>
          <w:color w:val="000000" w:themeColor="text1"/>
          <w:lang w:eastAsia="ko-KR"/>
        </w:rPr>
      </w:pPr>
      <w:r w:rsidRPr="0009179A">
        <w:rPr>
          <w:rFonts w:eastAsia="맑은 고딕" w:hint="eastAsia"/>
          <w:color w:val="000000" w:themeColor="text1"/>
          <w:lang w:eastAsia="ko-KR"/>
        </w:rPr>
        <w:t>Component</w:t>
      </w:r>
      <w:r w:rsidR="00164D47">
        <w:rPr>
          <w:rFonts w:eastAsia="맑은 고딕" w:hint="eastAsia"/>
          <w:color w:val="000000" w:themeColor="text1"/>
          <w:lang w:eastAsia="ko-KR"/>
        </w:rPr>
        <w:t>s</w:t>
      </w:r>
      <w:r w:rsidR="009D41E6" w:rsidRPr="0009179A">
        <w:rPr>
          <w:rFonts w:eastAsia="맑은 고딕"/>
          <w:color w:val="000000" w:themeColor="text1"/>
          <w:lang w:eastAsia="ko-KR"/>
        </w:rPr>
        <w:t xml:space="preserve"> </w:t>
      </w:r>
      <w:r w:rsidR="000818B7" w:rsidRPr="0009179A">
        <w:rPr>
          <w:rFonts w:eastAsia="맑은 고딕"/>
          <w:color w:val="000000" w:themeColor="text1"/>
          <w:lang w:eastAsia="ko-KR"/>
        </w:rPr>
        <w:t>in structur</w:t>
      </w:r>
      <w:r w:rsidR="009344CB">
        <w:rPr>
          <w:rFonts w:eastAsia="맑은 고딕"/>
          <w:color w:val="000000" w:themeColor="text1"/>
          <w:lang w:eastAsia="ko-KR"/>
        </w:rPr>
        <w:t>al</w:t>
      </w:r>
      <w:r w:rsidR="000818B7" w:rsidRPr="0009179A">
        <w:rPr>
          <w:rFonts w:eastAsia="맑은 고딕"/>
          <w:color w:val="000000" w:themeColor="text1"/>
          <w:lang w:eastAsia="ko-KR"/>
        </w:rPr>
        <w:t xml:space="preserve"> analysis </w:t>
      </w:r>
      <w:r w:rsidR="00BC7918" w:rsidRPr="0009179A">
        <w:rPr>
          <w:rFonts w:eastAsia="맑은 고딕"/>
          <w:color w:val="000000" w:themeColor="text1"/>
          <w:lang w:eastAsia="ko-KR"/>
        </w:rPr>
        <w:t xml:space="preserve">of </w:t>
      </w:r>
      <w:r w:rsidR="00926EFD">
        <w:rPr>
          <w:rFonts w:eastAsia="맑은 고딕" w:hint="eastAsia"/>
          <w:color w:val="000000" w:themeColor="text1"/>
          <w:lang w:eastAsia="ko-KR"/>
        </w:rPr>
        <w:t xml:space="preserve">oracle </w:t>
      </w:r>
      <m:oMath>
        <m:r>
          <w:rPr>
            <w:rFonts w:ascii="Cambria Math" w:eastAsiaTheme="minorEastAsia" w:hAnsi="Cambria Math" w:hint="eastAsia"/>
            <w:lang w:eastAsia="ko-KR"/>
          </w:rPr>
          <m:t>F</m:t>
        </m:r>
      </m:oMath>
    </w:p>
    <w:p w14:paraId="67C93886" w14:textId="2CC99B9B" w:rsidR="004E7C23" w:rsidRDefault="00041E9F" w:rsidP="003C1656">
      <w:pPr>
        <w:pStyle w:val="a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Each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function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and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component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defined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in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this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paper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shown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below</w:t>
      </w:r>
      <w:r w:rsidR="004E7C23">
        <w:rPr>
          <w:rFonts w:eastAsia="맑은 고딕" w:hint="eastAsia"/>
          <w:lang w:eastAsia="ko-KR"/>
        </w:rPr>
        <w:t>:</w:t>
      </w:r>
      <w:r w:rsidR="004E7C23">
        <w:rPr>
          <w:rFonts w:eastAsia="맑은 고딕"/>
          <w:lang w:eastAsia="ko-KR"/>
        </w:rPr>
        <w:t xml:space="preserve"> </w:t>
      </w:r>
    </w:p>
    <w:p w14:paraId="4FA991AA" w14:textId="71F91220" w:rsidR="001C5DA8" w:rsidRPr="001C5DA8" w:rsidRDefault="001C5DA8" w:rsidP="001C5DA8">
      <w:pPr>
        <w:pStyle w:val="bulletlist"/>
        <w:rPr>
          <w:rFonts w:ascii="Cambria Math" w:eastAsiaTheme="minorEastAsia" w:hAnsi="Cambria Math"/>
          <w:lang w:eastAsia="ko-KR"/>
        </w:rPr>
      </w:pPr>
      <m:oMath>
        <m:r>
          <w:rPr>
            <w:rFonts w:ascii="Cambria Math" w:eastAsiaTheme="minorEastAsia" w:hAnsi="Cambria Math" w:hint="eastAsia"/>
            <w:lang w:eastAsia="ko-KR"/>
          </w:rPr>
          <m:t>F</m:t>
        </m:r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sub>
        </m:sSub>
        <m:r>
          <w:rPr>
            <w:rFonts w:ascii="Cambria Math" w:hAnsi="Cambria Math"/>
          </w:rPr>
          <m:t>∘</m:t>
        </m:r>
        <m:r>
          <w:rPr>
            <w:rFonts w:ascii="Cambria Math" w:eastAsiaTheme="minorEastAsia" w:hAnsi="Cambria Math" w:hint="eastAsia"/>
            <w:lang w:eastAsia="ko-KR"/>
          </w:rPr>
          <m:t>A</m:t>
        </m:r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1</m:t>
            </m:r>
          </m:sub>
        </m:sSub>
      </m:oMath>
      <w:r>
        <w:rPr>
          <w:rFonts w:eastAsiaTheme="minorEastAsia" w:hint="eastAsia"/>
          <w:lang w:eastAsia="ko-KR"/>
        </w:rPr>
        <w:t xml:space="preserve"> </w:t>
      </w:r>
      <w:proofErr w:type="gramStart"/>
      <w:r>
        <w:rPr>
          <w:rFonts w:eastAsiaTheme="minorEastAsia" w:hint="eastAsia"/>
          <w:lang w:eastAsia="ko-KR"/>
        </w:rPr>
        <w:t>encryption</w:t>
      </w:r>
      <w:proofErr w:type="gramEnd"/>
      <w:r>
        <w:rPr>
          <w:rFonts w:eastAsiaTheme="minorEastAsia" w:hint="eastAsia"/>
          <w:lang w:eastAsia="ko-KR"/>
        </w:rPr>
        <w:t xml:space="preserve"> oracle scheme.</w:t>
      </w:r>
    </w:p>
    <w:p w14:paraId="57048B14" w14:textId="0594FC52" w:rsidR="00D05188" w:rsidRPr="00D05188" w:rsidRDefault="004C2A39" w:rsidP="00107200">
      <w:pPr>
        <w:pStyle w:val="bulletlist"/>
        <w:rPr>
          <w:spacing w:val="-4"/>
          <w:lang w:eastAsia="ko-K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lang w:eastAsia="ko-KR"/>
          </w:rPr>
          <m:t>:</m:t>
        </m:r>
        <m:r>
          <w:rPr>
            <w:rFonts w:ascii="Cambria Math" w:eastAsiaTheme="minorEastAsia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eastAsia="맑은 고딕" w:hAnsi="Cambria Math"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GF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="맑은 고딕" w:hAnsi="Cambria Math" w:hint="eastAsia"/>
                <w:lang w:eastAsia="ko-KR"/>
              </w:rPr>
              <m:t>12</m:t>
            </m:r>
          </m:sup>
        </m:sSup>
        <m:r>
          <m:rPr>
            <m:sty m:val="p"/>
          </m:rPr>
          <w:rPr>
            <w:rFonts w:ascii="Cambria Math" w:eastAsia="맑은 고딕" w:hAnsi="Cambria Math"/>
            <w:lang w:eastAsia="ko-KR"/>
          </w:rPr>
          <m:t>→</m:t>
        </m:r>
        <m:sSup>
          <m:sSupPr>
            <m:ctrlPr>
              <w:rPr>
                <w:rFonts w:ascii="Cambria Math" w:eastAsia="맑은 고딕" w:hAnsi="Cambria Math"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GF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="맑은 고딕" w:hAnsi="Cambria Math" w:hint="eastAsia"/>
                <w:lang w:eastAsia="ko-KR"/>
              </w:rPr>
              <m:t>12</m:t>
            </m:r>
          </m:sup>
        </m:sSup>
      </m:oMath>
      <w:r w:rsidR="00745F8D">
        <w:rPr>
          <w:rFonts w:eastAsiaTheme="minorEastAsia" w:hint="eastAsia"/>
          <w:lang w:eastAsia="ko-KR"/>
        </w:rPr>
        <w:t xml:space="preserve"> </w:t>
      </w:r>
      <w:proofErr w:type="gramStart"/>
      <w:r w:rsidR="00D05188" w:rsidRPr="00D05188">
        <w:rPr>
          <w:rFonts w:eastAsiaTheme="minorEastAsia" w:hint="eastAsia"/>
          <w:spacing w:val="-8"/>
          <w:lang w:eastAsia="ko-KR"/>
        </w:rPr>
        <w:t>invertible</w:t>
      </w:r>
      <w:proofErr w:type="gramEnd"/>
      <w:r w:rsidR="00D05188" w:rsidRPr="00D05188">
        <w:rPr>
          <w:rFonts w:eastAsiaTheme="minorEastAsia"/>
          <w:spacing w:val="-8"/>
          <w:lang w:eastAsia="ko-KR"/>
        </w:rPr>
        <w:t xml:space="preserve"> </w:t>
      </w:r>
      <w:r w:rsidR="00452099">
        <w:rPr>
          <w:rFonts w:eastAsiaTheme="minorEastAsia" w:hint="eastAsia"/>
          <w:spacing w:val="-8"/>
          <w:lang w:eastAsia="ko-KR"/>
        </w:rPr>
        <w:t>non</w:t>
      </w:r>
      <w:r w:rsidR="00D05188" w:rsidRPr="00D05188">
        <w:rPr>
          <w:rFonts w:eastAsiaTheme="minorEastAsia" w:hint="eastAsia"/>
          <w:spacing w:val="-8"/>
          <w:lang w:eastAsia="ko-KR"/>
        </w:rPr>
        <w:t>linear</w:t>
      </w:r>
      <w:r w:rsidR="00D05188" w:rsidRPr="00D05188">
        <w:rPr>
          <w:rFonts w:eastAsiaTheme="minorEastAsia"/>
          <w:spacing w:val="-8"/>
          <w:lang w:eastAsia="ko-KR"/>
        </w:rPr>
        <w:t xml:space="preserve"> </w:t>
      </w:r>
      <w:r w:rsidR="00D05188" w:rsidRPr="00D05188">
        <w:rPr>
          <w:rFonts w:eastAsiaTheme="minorEastAsia" w:hint="eastAsia"/>
          <w:spacing w:val="-8"/>
          <w:lang w:eastAsia="ko-KR"/>
        </w:rPr>
        <w:t>function.</w:t>
      </w:r>
    </w:p>
    <w:tbl>
      <w:tblPr>
        <w:tblStyle w:val="a4"/>
        <w:tblW w:w="0" w:type="auto"/>
        <w:tblInd w:w="576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672"/>
        <w:gridCol w:w="782"/>
      </w:tblGrid>
      <w:tr w:rsidR="00D05188" w14:paraId="471CEB06" w14:textId="77777777" w:rsidTr="007D7FD2">
        <w:tc>
          <w:tcPr>
            <w:tcW w:w="3672" w:type="dxa"/>
            <w:tcBorders>
              <w:left w:val="nil"/>
              <w:bottom w:val="nil"/>
            </w:tcBorders>
          </w:tcPr>
          <w:p w14:paraId="6C225D22" w14:textId="2081F1FA" w:rsidR="00D05188" w:rsidRPr="00B62454" w:rsidRDefault="004C2A39" w:rsidP="0070348A">
            <w:pPr>
              <w:pStyle w:val="bulletlist"/>
              <w:numPr>
                <w:ilvl w:val="0"/>
                <w:numId w:val="0"/>
              </w:numPr>
              <w:ind w:left="576" w:hanging="288"/>
              <w:jc w:val="center"/>
              <w:rPr>
                <w:rFonts w:eastAsiaTheme="minorEastAsia"/>
                <w:lang w:eastAsia="ko-K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eastAsia="ko-KR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1,</m:t>
                        </m:r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 xml:space="preserve"> …</m:t>
                    </m:r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1,</m:t>
                        </m:r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12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.</m:t>
                </m:r>
              </m:oMath>
            </m:oMathPara>
          </w:p>
        </w:tc>
        <w:tc>
          <w:tcPr>
            <w:tcW w:w="782" w:type="dxa"/>
            <w:tcBorders>
              <w:bottom w:val="nil"/>
              <w:right w:val="nil"/>
            </w:tcBorders>
          </w:tcPr>
          <w:p w14:paraId="7D5BD590" w14:textId="07FFA380" w:rsidR="00D05188" w:rsidRPr="00B62454" w:rsidRDefault="00D05188" w:rsidP="0070348A">
            <w:pPr>
              <w:pStyle w:val="bulletlist"/>
              <w:numPr>
                <w:ilvl w:val="0"/>
                <w:numId w:val="0"/>
              </w:num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 w:rsidR="00155973">
              <w:rPr>
                <w:rFonts w:eastAsiaTheme="minorEastAsia" w:hint="eastAsia"/>
                <w:lang w:eastAsia="ko-KR"/>
              </w:rPr>
              <w:t>1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</w:tr>
    </w:tbl>
    <w:p w14:paraId="1130BD83" w14:textId="0667414F" w:rsidR="00F343C0" w:rsidRPr="00107200" w:rsidRDefault="004C2A39" w:rsidP="00107200">
      <w:pPr>
        <w:pStyle w:val="bulletlist"/>
        <w:rPr>
          <w:lang w:eastAsia="ko-K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sub>
        </m:sSub>
        <m:r>
          <w:rPr>
            <w:rFonts w:ascii="Cambria Math" w:eastAsiaTheme="minorEastAsia" w:hAnsi="Cambria Math" w:hint="eastAsia"/>
            <w:lang w:eastAsia="ko-KR"/>
          </w:rPr>
          <m:t>:</m:t>
        </m:r>
        <m:r>
          <w:rPr>
            <w:rFonts w:ascii="Cambria Math" w:eastAsiaTheme="minorEastAsia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eastAsia="맑은 고딕" w:hAnsi="Cambria Math"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GF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="맑은 고딕" w:hAnsi="Cambria Math" w:hint="eastAsia"/>
                <w:lang w:eastAsia="ko-KR"/>
              </w:rPr>
              <m:t>15</m:t>
            </m:r>
          </m:sup>
        </m:sSup>
        <m:r>
          <m:rPr>
            <m:sty m:val="p"/>
          </m:rPr>
          <w:rPr>
            <w:rFonts w:ascii="Cambria Math" w:eastAsia="맑은 고딕" w:hAnsi="Cambria Math"/>
            <w:lang w:eastAsia="ko-KR"/>
          </w:rPr>
          <m:t>→</m:t>
        </m:r>
        <m:sSup>
          <m:sSupPr>
            <m:ctrlPr>
              <w:rPr>
                <w:rFonts w:ascii="Cambria Math" w:eastAsia="맑은 고딕" w:hAnsi="Cambria Math"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GF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="맑은 고딕" w:hAnsi="Cambria Math" w:hint="eastAsia"/>
                <w:lang w:eastAsia="ko-KR"/>
              </w:rPr>
              <m:t>15</m:t>
            </m:r>
          </m:sup>
        </m:sSup>
      </m:oMath>
      <w:r w:rsidR="004E7C23" w:rsidRPr="00C84640">
        <w:rPr>
          <w:rFonts w:eastAsiaTheme="minorEastAsia" w:hint="eastAsia"/>
          <w:spacing w:val="-8"/>
          <w:lang w:eastAsia="ko-KR"/>
        </w:rPr>
        <w:t xml:space="preserve"> </w:t>
      </w:r>
      <w:proofErr w:type="gramStart"/>
      <w:r w:rsidR="004E7C23" w:rsidRPr="00C84640">
        <w:rPr>
          <w:rFonts w:eastAsiaTheme="minorEastAsia" w:hint="eastAsia"/>
          <w:spacing w:val="-8"/>
          <w:lang w:eastAsia="ko-KR"/>
        </w:rPr>
        <w:t>invertible</w:t>
      </w:r>
      <w:proofErr w:type="gramEnd"/>
      <w:r w:rsidR="004E7C23" w:rsidRPr="00C84640">
        <w:rPr>
          <w:rFonts w:eastAsiaTheme="minorEastAsia"/>
          <w:spacing w:val="-8"/>
          <w:lang w:eastAsia="ko-KR"/>
        </w:rPr>
        <w:t xml:space="preserve"> </w:t>
      </w:r>
      <w:r w:rsidR="00052091">
        <w:rPr>
          <w:rFonts w:eastAsiaTheme="minorEastAsia" w:hint="eastAsia"/>
          <w:spacing w:val="-8"/>
          <w:lang w:eastAsia="ko-KR"/>
        </w:rPr>
        <w:t>non</w:t>
      </w:r>
      <w:r w:rsidR="004E7C23" w:rsidRPr="00C84640">
        <w:rPr>
          <w:rFonts w:eastAsiaTheme="minorEastAsia" w:hint="eastAsia"/>
          <w:spacing w:val="-8"/>
          <w:lang w:eastAsia="ko-KR"/>
        </w:rPr>
        <w:t>linear</w:t>
      </w:r>
      <w:r w:rsidR="004E7C23" w:rsidRPr="00C84640">
        <w:rPr>
          <w:rFonts w:eastAsiaTheme="minorEastAsia"/>
          <w:spacing w:val="-8"/>
          <w:lang w:eastAsia="ko-KR"/>
        </w:rPr>
        <w:t xml:space="preserve"> </w:t>
      </w:r>
      <w:r w:rsidR="004E7C23" w:rsidRPr="00C84640">
        <w:rPr>
          <w:rFonts w:eastAsiaTheme="minorEastAsia" w:hint="eastAsia"/>
          <w:spacing w:val="-8"/>
          <w:lang w:eastAsia="ko-KR"/>
        </w:rPr>
        <w:t>function</w:t>
      </w:r>
      <w:r w:rsidR="00C84640" w:rsidRPr="00C84640">
        <w:rPr>
          <w:rFonts w:eastAsiaTheme="minorEastAsia" w:hint="eastAsia"/>
          <w:spacing w:val="-8"/>
          <w:lang w:eastAsia="ko-KR"/>
        </w:rPr>
        <w:t>.</w:t>
      </w:r>
    </w:p>
    <w:tbl>
      <w:tblPr>
        <w:tblStyle w:val="a4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017"/>
        <w:gridCol w:w="447"/>
      </w:tblGrid>
      <w:tr w:rsidR="00B62454" w14:paraId="325867A3" w14:textId="77777777" w:rsidTr="007D7FD2">
        <w:tc>
          <w:tcPr>
            <w:tcW w:w="4017" w:type="dxa"/>
          </w:tcPr>
          <w:p w14:paraId="6B92BC39" w14:textId="52018CC3" w:rsidR="00B62454" w:rsidRPr="000C410D" w:rsidRDefault="004C2A39" w:rsidP="000C410D">
            <w:pPr>
              <w:pStyle w:val="bulletlist"/>
              <w:numPr>
                <w:ilvl w:val="0"/>
                <w:numId w:val="0"/>
              </w:numPr>
              <w:ind w:leftChars="88" w:left="176"/>
              <w:rPr>
                <w:rFonts w:eastAsiaTheme="minorEastAsia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eastAsia="ko-KR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2,</m:t>
                        </m:r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 xml:space="preserve"> …</m:t>
                    </m:r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2,</m:t>
                        </m:r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15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.</m:t>
                </m:r>
              </m:oMath>
            </m:oMathPara>
          </w:p>
        </w:tc>
        <w:tc>
          <w:tcPr>
            <w:tcW w:w="447" w:type="dxa"/>
            <w:vAlign w:val="center"/>
          </w:tcPr>
          <w:p w14:paraId="774BCF30" w14:textId="30931988" w:rsidR="00B62454" w:rsidRPr="00B62454" w:rsidRDefault="00B62454" w:rsidP="00B62454">
            <w:pPr>
              <w:pStyle w:val="bulletlist"/>
              <w:numPr>
                <w:ilvl w:val="0"/>
                <w:numId w:val="0"/>
              </w:num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 w:rsidR="00155973"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</w:tr>
    </w:tbl>
    <w:p w14:paraId="20D33776" w14:textId="2F498E09" w:rsidR="00052760" w:rsidRPr="00EE3A61" w:rsidRDefault="00052760" w:rsidP="00052760">
      <w:pPr>
        <w:pStyle w:val="bulletlist"/>
        <w:rPr>
          <w:lang w:eastAsia="ko-KR"/>
        </w:rPr>
      </w:pPr>
      <m:oMath>
        <m:r>
          <w:rPr>
            <w:rFonts w:ascii="Cambria Math" w:eastAsiaTheme="minorEastAsia" w:hAnsi="Cambria Math" w:hint="eastAsia"/>
            <w:lang w:eastAsia="ko-KR"/>
          </w:rPr>
          <m:t>A:</m:t>
        </m:r>
        <m:sSup>
          <m:sSupPr>
            <m:ctrlPr>
              <w:rPr>
                <w:rFonts w:ascii="Cambria Math" w:eastAsia="맑은 고딕" w:hAnsi="Cambria Math"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GF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eastAsia="맑은 고딕" w:hAnsi="Cambria Math" w:hint="eastAsia"/>
                    <w:lang w:eastAsia="ko-KR"/>
                  </w:rPr>
                  <m:t>2</m:t>
                </m:r>
              </m:e>
            </m:d>
          </m:e>
          <m:sup>
            <m:r>
              <w:rPr>
                <w:rFonts w:ascii="Cambria Math" w:eastAsia="맑은 고딕" w:hAnsi="Cambria Math" w:hint="eastAsia"/>
                <w:lang w:eastAsia="ko-KR"/>
              </w:rPr>
              <m:t>60</m:t>
            </m:r>
          </m:sup>
        </m:sSup>
        <m:r>
          <m:rPr>
            <m:sty m:val="p"/>
          </m:rPr>
          <w:rPr>
            <w:rFonts w:ascii="Cambria Math" w:eastAsia="맑은 고딕" w:hAnsi="Cambria Math"/>
            <w:lang w:eastAsia="ko-KR"/>
          </w:rPr>
          <m:t>→</m:t>
        </m:r>
        <m:sSup>
          <m:sSupPr>
            <m:ctrlPr>
              <w:rPr>
                <w:rFonts w:ascii="Cambria Math" w:eastAsia="맑은 고딕" w:hAnsi="Cambria Math"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GF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eastAsia="맑은 고딕" w:hAnsi="Cambria Math" w:hint="eastAsia"/>
                    <w:lang w:eastAsia="ko-KR"/>
                  </w:rPr>
                  <m:t>2</m:t>
                </m:r>
              </m:e>
            </m:d>
          </m:e>
          <m:sup>
            <m:r>
              <w:rPr>
                <w:rFonts w:ascii="Cambria Math" w:eastAsia="맑은 고딕" w:hAnsi="Cambria Math" w:hint="eastAsia"/>
                <w:lang w:eastAsia="ko-KR"/>
              </w:rPr>
              <m:t>60</m:t>
            </m:r>
          </m:sup>
        </m:sSup>
      </m:oMath>
      <w:r>
        <w:rPr>
          <w:rFonts w:eastAsiaTheme="minorEastAsia" w:hint="eastAsia"/>
          <w:lang w:eastAsia="ko-KR"/>
        </w:rPr>
        <w:t xml:space="preserve"> </w:t>
      </w:r>
      <w:proofErr w:type="gramStart"/>
      <w:r>
        <w:rPr>
          <w:rFonts w:eastAsiaTheme="minorEastAsia" w:hint="eastAsia"/>
          <w:lang w:eastAsia="ko-KR"/>
        </w:rPr>
        <w:t>invertible</w:t>
      </w:r>
      <w:proofErr w:type="gramEnd"/>
      <w:r>
        <w:rPr>
          <w:rFonts w:eastAsiaTheme="minorEastAsia" w:hint="eastAsia"/>
          <w:lang w:eastAsia="ko-KR"/>
        </w:rPr>
        <w:t xml:space="preserve"> </w:t>
      </w:r>
      <w:r w:rsidR="00301D98" w:rsidRPr="005545D2">
        <w:rPr>
          <w:rFonts w:eastAsiaTheme="minorEastAsia" w:hint="eastAsia"/>
          <w:color w:val="000000" w:themeColor="text1"/>
          <w:lang w:eastAsia="ko-KR"/>
        </w:rPr>
        <w:t>affine</w:t>
      </w:r>
      <w:r w:rsidRPr="003967A3">
        <w:rPr>
          <w:rFonts w:eastAsiaTheme="minorEastAsia" w:hint="eastAsia"/>
          <w:color w:val="4472C4" w:themeColor="accent5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function.</w:t>
      </w:r>
    </w:p>
    <w:tbl>
      <w:tblPr>
        <w:tblStyle w:val="a4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017"/>
        <w:gridCol w:w="447"/>
      </w:tblGrid>
      <w:tr w:rsidR="00EE3A61" w14:paraId="4119D87C" w14:textId="77777777" w:rsidTr="00016C7C">
        <w:tc>
          <w:tcPr>
            <w:tcW w:w="4017" w:type="dxa"/>
          </w:tcPr>
          <w:p w14:paraId="68B027E1" w14:textId="2021F6B0" w:rsidR="00EE3A61" w:rsidRPr="000C410D" w:rsidRDefault="00EE3A61" w:rsidP="00AA5A83">
            <w:pPr>
              <w:pStyle w:val="bulletlist"/>
              <w:numPr>
                <w:ilvl w:val="0"/>
                <w:numId w:val="0"/>
              </w:numPr>
              <w:ind w:leftChars="88" w:left="176"/>
              <w:rPr>
                <w:rFonts w:eastAsiaTheme="minorEastAsia"/>
                <w:lang w:eastAsia="ko-KR"/>
              </w:rPr>
            </w:pPr>
            <m:oMathPara>
              <m:oMath>
                <m:r>
                  <w:rPr>
                    <w:rFonts w:ascii="Cambria Math" w:eastAsia="바탕체" w:hAnsi="바탕체" w:cs="바탕체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eastAsia="ko-K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 xml:space="preserve"> ||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 xml:space="preserve"> || …</m:t>
                    </m:r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||</m:t>
                    </m:r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eastAsia="ko-KR"/>
                  </w:rPr>
                  <m:t>.</m:t>
                </m:r>
              </m:oMath>
            </m:oMathPara>
          </w:p>
        </w:tc>
        <w:tc>
          <w:tcPr>
            <w:tcW w:w="447" w:type="dxa"/>
            <w:vAlign w:val="center"/>
          </w:tcPr>
          <w:p w14:paraId="48F6DA19" w14:textId="39EDA393" w:rsidR="00EE3A61" w:rsidRPr="00B62454" w:rsidRDefault="00EE3A61" w:rsidP="00AA5A83">
            <w:pPr>
              <w:pStyle w:val="bulletlist"/>
              <w:numPr>
                <w:ilvl w:val="0"/>
                <w:numId w:val="0"/>
              </w:num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 w:rsidR="00AA5A83">
              <w:rPr>
                <w:rFonts w:eastAsiaTheme="minorEastAsia" w:hint="eastAsia"/>
                <w:lang w:eastAsia="ko-KR"/>
              </w:rPr>
              <w:t>3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</w:tr>
    </w:tbl>
    <w:p w14:paraId="11B3D38B" w14:textId="4CD9946D" w:rsidR="00670034" w:rsidRPr="00F574C3" w:rsidRDefault="00670034" w:rsidP="00670034">
      <w:pPr>
        <w:pStyle w:val="2"/>
        <w:rPr>
          <w:rFonts w:eastAsia="맑은 고딕"/>
          <w:color w:val="4472C4" w:themeColor="accent5"/>
          <w:lang w:eastAsia="ko-KR"/>
        </w:rPr>
      </w:pPr>
      <w:r w:rsidRPr="00633290">
        <w:rPr>
          <w:rFonts w:eastAsia="맑은 고딕" w:hint="eastAsia"/>
          <w:color w:val="000000" w:themeColor="text1"/>
          <w:lang w:eastAsia="ko-KR"/>
        </w:rPr>
        <w:t>Component</w:t>
      </w:r>
      <w:r w:rsidR="00274D86">
        <w:rPr>
          <w:rFonts w:eastAsia="맑은 고딕"/>
          <w:color w:val="000000" w:themeColor="text1"/>
          <w:lang w:eastAsia="ko-KR"/>
        </w:rPr>
        <w:t>s</w:t>
      </w:r>
      <w:r w:rsidRPr="00633290">
        <w:rPr>
          <w:rFonts w:eastAsia="맑은 고딕"/>
          <w:color w:val="000000" w:themeColor="text1"/>
          <w:lang w:eastAsia="ko-KR"/>
        </w:rPr>
        <w:t xml:space="preserve"> in structur</w:t>
      </w:r>
      <w:r w:rsidR="009344CB" w:rsidRPr="00633290">
        <w:rPr>
          <w:rFonts w:eastAsia="맑은 고딕"/>
          <w:color w:val="000000" w:themeColor="text1"/>
          <w:lang w:eastAsia="ko-KR"/>
        </w:rPr>
        <w:t>al</w:t>
      </w:r>
      <w:r w:rsidRPr="00633290">
        <w:rPr>
          <w:rFonts w:eastAsia="맑은 고딕"/>
          <w:color w:val="000000" w:themeColor="text1"/>
          <w:lang w:eastAsia="ko-KR"/>
        </w:rPr>
        <w:t xml:space="preserve"> analysis of </w:t>
      </w:r>
      <w:r w:rsidR="00926EFD" w:rsidRPr="00633290">
        <w:rPr>
          <w:rFonts w:eastAsia="맑은 고딕" w:hint="eastAsia"/>
          <w:color w:val="000000" w:themeColor="text1"/>
          <w:lang w:eastAsia="ko-KR"/>
        </w:rPr>
        <w:t>target</w:t>
      </w:r>
      <w:r w:rsidR="00926EFD" w:rsidRPr="00633290">
        <w:rPr>
          <w:rFonts w:eastAsia="맑은 고딕"/>
          <w:color w:val="000000" w:themeColor="text1"/>
          <w:lang w:eastAsia="ko-KR"/>
        </w:rPr>
        <w:t xml:space="preserve"> </w:t>
      </w:r>
      <w:r w:rsidR="00926EFD" w:rsidRPr="00633290">
        <w:rPr>
          <w:rFonts w:eastAsia="맑은 고딕" w:hint="eastAsia"/>
          <w:color w:val="000000" w:themeColor="text1"/>
          <w:lang w:eastAsia="ko-KR"/>
        </w:rPr>
        <w:t>oracle</w:t>
      </w:r>
      <w:r w:rsidR="00926EFD" w:rsidRPr="00633290">
        <w:rPr>
          <w:rFonts w:eastAsia="맑은 고딕"/>
          <w:color w:val="000000" w:themeColor="text1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F</m:t>
            </m:r>
          </m:e>
          <m:sup>
            <m:r>
              <w:rPr>
                <w:rFonts w:ascii="MS Gothic" w:eastAsia="MS Gothic" w:hAnsi="MS Gothic" w:cs="MS Gothic" w:hint="eastAsia"/>
                <w:color w:val="000000" w:themeColor="text1"/>
                <w:lang w:eastAsia="ko-KR"/>
              </w:rPr>
              <m:t>*</m:t>
            </m:r>
          </m:sup>
        </m:sSup>
      </m:oMath>
    </w:p>
    <w:p w14:paraId="31A40916" w14:textId="4439F372" w:rsidR="00670034" w:rsidRDefault="004C2A39" w:rsidP="00670034">
      <w:pPr>
        <w:pStyle w:val="a3"/>
        <w:rPr>
          <w:rFonts w:eastAsia="맑은 고딕"/>
          <w:lang w:eastAsia="ko-K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F</m:t>
            </m:r>
          </m:e>
          <m:sup>
            <m:r>
              <w:rPr>
                <w:rFonts w:ascii="MS Gothic" w:eastAsia="MS Gothic" w:hAnsi="MS Gothic" w:cs="MS Gothic" w:hint="eastAsia"/>
                <w:color w:val="000000" w:themeColor="text1"/>
                <w:lang w:eastAsia="ko-KR"/>
              </w:rPr>
              <m:t>*</m:t>
            </m:r>
          </m:sup>
        </m:sSup>
      </m:oMath>
      <w:r w:rsidR="00D762EC">
        <w:rPr>
          <w:rFonts w:eastAsia="맑은 고딕" w:hint="eastAsia"/>
          <w:color w:val="000000" w:themeColor="text1"/>
          <w:lang w:eastAsia="ko-KR"/>
        </w:rPr>
        <w:t xml:space="preserve"> </w:t>
      </w:r>
      <w:proofErr w:type="gramStart"/>
      <w:r w:rsidR="00D762EC">
        <w:rPr>
          <w:rFonts w:eastAsia="맑은 고딕" w:hint="eastAsia"/>
          <w:color w:val="000000" w:themeColor="text1"/>
          <w:lang w:eastAsia="ko-KR"/>
        </w:rPr>
        <w:t>is</w:t>
      </w:r>
      <w:proofErr w:type="gramEnd"/>
      <w:r w:rsidR="00D762EC">
        <w:rPr>
          <w:rFonts w:eastAsia="맑은 고딕" w:hint="eastAsia"/>
          <w:color w:val="000000" w:themeColor="text1"/>
          <w:lang w:eastAsia="ko-KR"/>
        </w:rPr>
        <w:t xml:space="preserve"> the target oracle</w:t>
      </w:r>
      <w:r w:rsidR="00274D86">
        <w:rPr>
          <w:rFonts w:eastAsia="맑은 고딕"/>
          <w:color w:val="000000" w:themeColor="text1"/>
          <w:lang w:eastAsia="ko-KR"/>
        </w:rPr>
        <w:t xml:space="preserve"> that we have to construct.</w:t>
      </w:r>
      <w:r w:rsidR="00D762EC">
        <w:rPr>
          <w:rFonts w:eastAsia="맑은 고딕"/>
          <w:color w:val="000000" w:themeColor="text1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  <w:lang w:eastAsia="ko-KR"/>
              </w:rPr>
              <m:t>*</m:t>
            </m:r>
          </m:sup>
        </m:sSubSup>
      </m:oMath>
      <w:proofErr w:type="gramStart"/>
      <w:r w:rsidR="000C7A12">
        <w:rPr>
          <w:rFonts w:eastAsia="맑은 고딕" w:hint="eastAsia"/>
          <w:color w:val="000000" w:themeColor="text1"/>
          <w:lang w:eastAsia="ko-KR"/>
        </w:rPr>
        <w:t>,</w:t>
      </w:r>
      <w:r w:rsidR="000C7A12">
        <w:rPr>
          <w:rFonts w:eastAsia="맑은 고딕"/>
          <w:color w:val="000000" w:themeColor="text1"/>
          <w:lang w:eastAsia="ko-KR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*</m:t>
            </m:r>
          </m:sup>
        </m:sSup>
      </m:oMath>
      <w:r w:rsidR="00CD7343">
        <w:rPr>
          <w:rFonts w:eastAsia="맑은 고딕" w:hint="eastAsia"/>
          <w:color w:val="000000" w:themeColor="text1"/>
          <w:lang w:eastAsia="ko-KR"/>
        </w:rPr>
        <w:t>,</w:t>
      </w:r>
      <w:r w:rsidR="000C7A12">
        <w:rPr>
          <w:rFonts w:eastAsia="맑은 고딕" w:hint="eastAsia"/>
          <w:color w:val="000000" w:themeColor="text1"/>
          <w:lang w:eastAsia="ko-KR"/>
        </w:rPr>
        <w:t xml:space="preserve"> and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lang w:eastAsia="ko-KR"/>
              </w:rPr>
              <m:t>*</m:t>
            </m:r>
          </m:sup>
        </m:sSubSup>
      </m:oMath>
      <w:r w:rsidR="000C7A12">
        <w:rPr>
          <w:rFonts w:eastAsia="맑은 고딕" w:hint="eastAsia"/>
          <w:color w:val="000000" w:themeColor="text1"/>
          <w:lang w:eastAsia="ko-KR"/>
        </w:rPr>
        <w:t xml:space="preserve"> are the internal functions</w:t>
      </w:r>
      <w:r w:rsidR="00274D86">
        <w:rPr>
          <w:rFonts w:eastAsia="맑은 고딕"/>
          <w:color w:val="000000" w:themeColor="text1"/>
          <w:lang w:eastAsia="ko-KR"/>
        </w:rPr>
        <w:t>.</w:t>
      </w:r>
      <w:r w:rsidR="000C7A12">
        <w:rPr>
          <w:rFonts w:eastAsia="맑은 고딕"/>
          <w:color w:val="000000" w:themeColor="text1"/>
          <w:lang w:eastAsia="ko-KR"/>
        </w:rPr>
        <w:t xml:space="preserve"> </w:t>
      </w:r>
      <w:r w:rsidR="00274D86">
        <w:rPr>
          <w:rFonts w:eastAsia="맑은 고딕"/>
          <w:color w:val="000000" w:themeColor="text1"/>
          <w:lang w:eastAsia="ko-KR"/>
        </w:rPr>
        <w:t xml:space="preserve">The </w:t>
      </w:r>
      <w:r w:rsidR="00D762EC">
        <w:rPr>
          <w:rFonts w:eastAsia="맑은 고딕"/>
          <w:color w:val="000000" w:themeColor="text1"/>
          <w:lang w:eastAsia="ko-KR"/>
        </w:rPr>
        <w:t>compo</w:t>
      </w:r>
      <w:r w:rsidR="009E41E4">
        <w:rPr>
          <w:rFonts w:eastAsia="맑은 고딕"/>
          <w:color w:val="000000" w:themeColor="text1"/>
          <w:lang w:eastAsia="ko-KR"/>
        </w:rPr>
        <w:t xml:space="preserve">nents obtained at each step </w:t>
      </w:r>
      <w:r w:rsidR="00D762EC">
        <w:rPr>
          <w:rFonts w:eastAsia="맑은 고딕"/>
          <w:color w:val="000000" w:themeColor="text1"/>
          <w:lang w:eastAsia="ko-KR"/>
        </w:rPr>
        <w:t>shown below</w:t>
      </w:r>
      <w:r w:rsidR="00670034">
        <w:rPr>
          <w:rFonts w:eastAsia="맑은 고딕" w:hint="eastAsia"/>
          <w:lang w:eastAsia="ko-KR"/>
        </w:rPr>
        <w:t>:</w:t>
      </w:r>
      <w:r w:rsidR="00670034">
        <w:rPr>
          <w:rFonts w:eastAsia="맑은 고딕"/>
          <w:lang w:eastAsia="ko-KR"/>
        </w:rPr>
        <w:t xml:space="preserve"> </w:t>
      </w:r>
    </w:p>
    <w:p w14:paraId="678E64B3" w14:textId="3EF666FB" w:rsidR="00670034" w:rsidRPr="008E620C" w:rsidRDefault="004C2A39" w:rsidP="00670034">
      <w:pPr>
        <w:pStyle w:val="bulletlist"/>
        <w:rPr>
          <w:rFonts w:ascii="Cambria Math" w:eastAsiaTheme="minorEastAsia" w:hAnsi="Cambria Math"/>
          <w:color w:val="000000" w:themeColor="text1"/>
          <w:lang w:eastAsia="ko-K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F</m:t>
            </m:r>
          </m:e>
          <m:sup>
            <m:r>
              <w:rPr>
                <w:rFonts w:ascii="MS Gothic" w:eastAsia="MS Gothic" w:hAnsi="MS Gothic" w:cs="MS Gothic" w:hint="eastAsia"/>
                <w:color w:val="000000" w:themeColor="text1"/>
                <w:lang w:eastAsia="ko-KR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lang w:eastAsia="ko-KR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lang w:eastAsia="ko-KR"/>
              </w:rPr>
              <m:t>*</m:t>
            </m:r>
          </m:sup>
        </m:sSubSup>
        <m:r>
          <w:rPr>
            <w:rFonts w:ascii="Cambria Math" w:hAnsi="Cambria Math"/>
            <w:color w:val="000000" w:themeColor="text1"/>
          </w:rPr>
          <m:t>∘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</w:rPr>
          <m:t>∘</m:t>
        </m:r>
        <m:sSubSup>
          <m:sSubSupPr>
            <m:ctrlPr>
              <w:rPr>
                <w:rFonts w:ascii="Cambria Math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lang w:eastAsia="ko-KR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  <w:lang w:eastAsia="ko-KR"/>
              </w:rPr>
              <m:t>*</m:t>
            </m:r>
          </m:sup>
        </m:sSubSup>
      </m:oMath>
      <w:r w:rsidR="00670034" w:rsidRPr="008E620C">
        <w:rPr>
          <w:rFonts w:eastAsiaTheme="minorEastAsia" w:hint="eastAsia"/>
          <w:color w:val="000000" w:themeColor="text1"/>
          <w:lang w:eastAsia="ko-KR"/>
        </w:rPr>
        <w:t xml:space="preserve"> </w:t>
      </w:r>
      <w:proofErr w:type="gramStart"/>
      <w:r w:rsidR="00625996">
        <w:rPr>
          <w:rFonts w:eastAsiaTheme="minorEastAsia"/>
          <w:color w:val="000000" w:themeColor="text1"/>
          <w:lang w:eastAsia="ko-KR"/>
        </w:rPr>
        <w:t>encryption</w:t>
      </w:r>
      <w:proofErr w:type="gramEnd"/>
      <w:r w:rsidR="00625996">
        <w:rPr>
          <w:rFonts w:eastAsiaTheme="minorEastAsia"/>
          <w:color w:val="000000" w:themeColor="text1"/>
          <w:lang w:eastAsia="ko-KR"/>
        </w:rPr>
        <w:t xml:space="preserve"> </w:t>
      </w:r>
      <w:r w:rsidR="00625996" w:rsidRPr="00283E43">
        <w:rPr>
          <w:rFonts w:eastAsiaTheme="minorEastAsia"/>
          <w:color w:val="000000" w:themeColor="text1"/>
          <w:lang w:eastAsia="ko-KR"/>
        </w:rPr>
        <w:t>target oracle</w:t>
      </w:r>
      <w:r w:rsidR="00625996">
        <w:rPr>
          <w:rFonts w:eastAsiaTheme="minorEastAsia"/>
          <w:color w:val="000000" w:themeColor="text1"/>
          <w:lang w:eastAsia="ko-KR"/>
        </w:rPr>
        <w:t xml:space="preserve">. </w:t>
      </w:r>
    </w:p>
    <w:p w14:paraId="5CBA141F" w14:textId="05494CDF" w:rsidR="00670034" w:rsidRPr="001810CE" w:rsidRDefault="004C2A39" w:rsidP="00670034">
      <w:pPr>
        <w:pStyle w:val="bulletlist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GF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hint="eastAsia"/>
                <w:lang w:eastAsia="ko-KR"/>
              </w:rPr>
              <m:t>12</m:t>
            </m:r>
          </m:sup>
        </m:sSup>
        <m:r>
          <m:rPr>
            <m:sty m:val="p"/>
          </m:rPr>
          <w:rPr>
            <w:rFonts w:ascii="Cambria Math" w:eastAsia="맑은 고딕" w:hAnsi="Cambria Math"/>
            <w:sz w:val="18"/>
            <w:lang w:eastAsia="ko-KR"/>
          </w:rPr>
          <m:t xml:space="preserve">→ </m:t>
        </m:r>
        <m:r>
          <w:rPr>
            <w:rFonts w:ascii="Cambria Math" w:hAnsi="Cambria Math"/>
          </w:rPr>
          <m:t>GF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hint="eastAsia"/>
                <w:lang w:eastAsia="ko-KR"/>
              </w:rPr>
              <m:t>12</m:t>
            </m:r>
          </m:sup>
        </m:sSup>
      </m:oMath>
      <w:r w:rsidR="00670034">
        <w:rPr>
          <w:rFonts w:eastAsiaTheme="minorEastAsia" w:hint="eastAsia"/>
          <w:lang w:eastAsia="ko-KR"/>
        </w:rPr>
        <w:t xml:space="preserve"> </w:t>
      </w:r>
      <w:proofErr w:type="gramStart"/>
      <w:r w:rsidR="00670034">
        <w:rPr>
          <w:rFonts w:eastAsiaTheme="minorEastAsia" w:hint="eastAsia"/>
          <w:lang w:eastAsia="ko-KR"/>
        </w:rPr>
        <w:t>invertible</w:t>
      </w:r>
      <w:proofErr w:type="gramEnd"/>
      <w:r w:rsidR="00670034">
        <w:rPr>
          <w:rFonts w:eastAsiaTheme="minorEastAsia" w:hint="eastAsia"/>
          <w:lang w:eastAsia="ko-KR"/>
        </w:rPr>
        <w:t xml:space="preserve"> linear function</w:t>
      </w:r>
      <w:r w:rsidR="00670034">
        <w:rPr>
          <w:rFonts w:eastAsiaTheme="minorEastAsia"/>
          <w:lang w:eastAsia="ko-KR"/>
        </w:rPr>
        <w:t>.</w:t>
      </w:r>
    </w:p>
    <w:tbl>
      <w:tblPr>
        <w:tblStyle w:val="a4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017"/>
        <w:gridCol w:w="447"/>
      </w:tblGrid>
      <w:tr w:rsidR="001328B4" w14:paraId="198659FF" w14:textId="77777777" w:rsidTr="005E7BB4">
        <w:tc>
          <w:tcPr>
            <w:tcW w:w="4017" w:type="dxa"/>
          </w:tcPr>
          <w:p w14:paraId="18E52340" w14:textId="14A8F0CA" w:rsidR="001328B4" w:rsidRPr="000C410D" w:rsidRDefault="004C2A39" w:rsidP="001328B4">
            <w:pPr>
              <w:pStyle w:val="bulletlist"/>
              <w:numPr>
                <w:ilvl w:val="0"/>
                <w:numId w:val="0"/>
              </w:numPr>
              <w:ind w:leftChars="88" w:left="176"/>
              <w:rPr>
                <w:rFonts w:eastAsiaTheme="minorEastAsia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eastAsia="ko-K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, 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1, 2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1, 12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}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.</m:t>
                </m:r>
              </m:oMath>
            </m:oMathPara>
          </w:p>
        </w:tc>
        <w:tc>
          <w:tcPr>
            <w:tcW w:w="447" w:type="dxa"/>
            <w:vAlign w:val="center"/>
          </w:tcPr>
          <w:p w14:paraId="29862000" w14:textId="2C3B9F04" w:rsidR="001328B4" w:rsidRPr="00B62454" w:rsidRDefault="001328B4" w:rsidP="005E7BB4">
            <w:pPr>
              <w:pStyle w:val="bulletlist"/>
              <w:numPr>
                <w:ilvl w:val="0"/>
                <w:numId w:val="0"/>
              </w:num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(4)</w:t>
            </w:r>
          </w:p>
        </w:tc>
      </w:tr>
    </w:tbl>
    <w:p w14:paraId="69A2D515" w14:textId="0A4FA2DA" w:rsidR="00670034" w:rsidRPr="008E2FC3" w:rsidRDefault="004C2A39" w:rsidP="00670034">
      <w:pPr>
        <w:pStyle w:val="bulletlist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GF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hint="eastAsia"/>
                <w:lang w:eastAsia="ko-KR"/>
              </w:rPr>
              <m:t>15</m:t>
            </m:r>
          </m:sup>
        </m:sSup>
        <m:r>
          <m:rPr>
            <m:sty m:val="p"/>
          </m:rPr>
          <w:rPr>
            <w:rFonts w:ascii="Cambria Math" w:eastAsia="맑은 고딕" w:hAnsi="Cambria Math"/>
            <w:sz w:val="18"/>
            <w:lang w:eastAsia="ko-KR"/>
          </w:rPr>
          <m:t xml:space="preserve">→ </m:t>
        </m:r>
        <m:r>
          <w:rPr>
            <w:rFonts w:ascii="Cambria Math" w:hAnsi="Cambria Math"/>
          </w:rPr>
          <m:t>GF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hint="eastAsia"/>
                <w:lang w:eastAsia="ko-KR"/>
              </w:rPr>
              <m:t>15</m:t>
            </m:r>
          </m:sup>
        </m:sSup>
      </m:oMath>
      <w:r w:rsidR="00670034">
        <w:rPr>
          <w:rFonts w:eastAsiaTheme="minorEastAsia" w:hint="eastAsia"/>
          <w:lang w:eastAsia="ko-KR"/>
        </w:rPr>
        <w:t xml:space="preserve"> </w:t>
      </w:r>
      <w:proofErr w:type="gramStart"/>
      <w:r w:rsidR="00670034">
        <w:rPr>
          <w:rFonts w:eastAsiaTheme="minorEastAsia" w:hint="eastAsia"/>
          <w:lang w:eastAsia="ko-KR"/>
        </w:rPr>
        <w:t>invertible</w:t>
      </w:r>
      <w:proofErr w:type="gramEnd"/>
      <w:r w:rsidR="00670034">
        <w:rPr>
          <w:rFonts w:eastAsiaTheme="minorEastAsia" w:hint="eastAsia"/>
          <w:lang w:eastAsia="ko-KR"/>
        </w:rPr>
        <w:t xml:space="preserve"> linear function</w:t>
      </w:r>
      <w:r w:rsidR="00670034">
        <w:rPr>
          <w:rFonts w:eastAsiaTheme="minorEastAsia"/>
          <w:lang w:eastAsia="ko-KR"/>
        </w:rPr>
        <w:t>.</w:t>
      </w:r>
    </w:p>
    <w:tbl>
      <w:tblPr>
        <w:tblStyle w:val="a4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017"/>
        <w:gridCol w:w="447"/>
      </w:tblGrid>
      <w:tr w:rsidR="001328B4" w14:paraId="68974E62" w14:textId="77777777" w:rsidTr="005E7BB4">
        <w:tc>
          <w:tcPr>
            <w:tcW w:w="4017" w:type="dxa"/>
          </w:tcPr>
          <w:p w14:paraId="7AC157B3" w14:textId="3821B546" w:rsidR="001328B4" w:rsidRPr="000C410D" w:rsidRDefault="004C2A39" w:rsidP="001328B4">
            <w:pPr>
              <w:pStyle w:val="bulletlist"/>
              <w:numPr>
                <w:ilvl w:val="0"/>
                <w:numId w:val="0"/>
              </w:numPr>
              <w:ind w:leftChars="88" w:left="176"/>
              <w:rPr>
                <w:rFonts w:eastAsiaTheme="minorEastAsia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eastAsia="ko-K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, 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2, 2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2, 15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}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.</m:t>
                </m:r>
              </m:oMath>
            </m:oMathPara>
          </w:p>
        </w:tc>
        <w:tc>
          <w:tcPr>
            <w:tcW w:w="447" w:type="dxa"/>
            <w:vAlign w:val="center"/>
          </w:tcPr>
          <w:p w14:paraId="664E6576" w14:textId="6B1E22B1" w:rsidR="001328B4" w:rsidRPr="00B62454" w:rsidRDefault="001328B4" w:rsidP="005E7BB4">
            <w:pPr>
              <w:pStyle w:val="bulletlist"/>
              <w:numPr>
                <w:ilvl w:val="0"/>
                <w:numId w:val="0"/>
              </w:num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(5)</w:t>
            </w:r>
          </w:p>
        </w:tc>
      </w:tr>
    </w:tbl>
    <w:p w14:paraId="26D56F15" w14:textId="77777777" w:rsidR="00670034" w:rsidRPr="00ED155D" w:rsidRDefault="004C2A39" w:rsidP="00670034">
      <w:pPr>
        <w:pStyle w:val="bulletlist"/>
        <w:rPr>
          <w:lang w:eastAsia="ko-K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eastAsia="ko-KR"/>
              </w:rPr>
              <m:t>*</m:t>
            </m:r>
          </m:sup>
        </m:sSubSup>
        <m:r>
          <w:rPr>
            <w:rFonts w:ascii="Cambria Math" w:eastAsiaTheme="minorEastAsia" w:hAnsi="Cambria Math" w:hint="eastAsia"/>
            <w:lang w:eastAsia="ko-KR"/>
          </w:rPr>
          <m:t>:</m:t>
        </m:r>
        <m:sSup>
          <m:sSupPr>
            <m:ctrlPr>
              <w:rPr>
                <w:rFonts w:ascii="Cambria Math" w:eastAsia="맑은 고딕" w:hAnsi="Cambria Math"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GF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="맑은 고딕" w:hAnsi="Cambria Math" w:hint="eastAsia"/>
                <w:lang w:eastAsia="ko-KR"/>
              </w:rPr>
              <m:t>12</m:t>
            </m:r>
          </m:sup>
        </m:sSup>
        <m:r>
          <m:rPr>
            <m:sty m:val="p"/>
          </m:rPr>
          <w:rPr>
            <w:rFonts w:ascii="Cambria Math" w:eastAsia="맑은 고딕" w:hAnsi="Cambria Math"/>
            <w:lang w:eastAsia="ko-KR"/>
          </w:rPr>
          <m:t>→</m:t>
        </m:r>
        <m:sSup>
          <m:sSupPr>
            <m:ctrlPr>
              <w:rPr>
                <w:rFonts w:ascii="Cambria Math" w:eastAsia="맑은 고딕" w:hAnsi="Cambria Math"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GF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="맑은 고딕" w:hAnsi="Cambria Math" w:hint="eastAsia"/>
                <w:lang w:eastAsia="ko-KR"/>
              </w:rPr>
              <m:t>12</m:t>
            </m:r>
          </m:sup>
        </m:sSup>
      </m:oMath>
      <w:r w:rsidR="00670034" w:rsidRPr="0069036E">
        <w:rPr>
          <w:rFonts w:eastAsiaTheme="minorEastAsia" w:hint="eastAsia"/>
          <w:spacing w:val="-8"/>
          <w:lang w:eastAsia="ko-KR"/>
        </w:rPr>
        <w:t xml:space="preserve"> </w:t>
      </w:r>
      <w:proofErr w:type="gramStart"/>
      <w:r w:rsidR="00670034" w:rsidRPr="0069036E">
        <w:rPr>
          <w:rFonts w:eastAsiaTheme="minorEastAsia" w:hint="eastAsia"/>
          <w:spacing w:val="-8"/>
          <w:lang w:eastAsia="ko-KR"/>
        </w:rPr>
        <w:t>invertible</w:t>
      </w:r>
      <w:proofErr w:type="gramEnd"/>
      <w:r w:rsidR="00670034" w:rsidRPr="0069036E">
        <w:rPr>
          <w:rFonts w:eastAsiaTheme="minorEastAsia"/>
          <w:spacing w:val="-8"/>
          <w:lang w:eastAsia="ko-KR"/>
        </w:rPr>
        <w:t xml:space="preserve"> </w:t>
      </w:r>
      <w:r w:rsidR="00670034">
        <w:rPr>
          <w:rFonts w:eastAsiaTheme="minorEastAsia" w:hint="eastAsia"/>
          <w:spacing w:val="-8"/>
          <w:lang w:eastAsia="ko-KR"/>
        </w:rPr>
        <w:t>non</w:t>
      </w:r>
      <w:r w:rsidR="00670034" w:rsidRPr="0069036E">
        <w:rPr>
          <w:rFonts w:eastAsiaTheme="minorEastAsia" w:hint="eastAsia"/>
          <w:spacing w:val="-8"/>
          <w:lang w:eastAsia="ko-KR"/>
        </w:rPr>
        <w:t>linear</w:t>
      </w:r>
      <w:r w:rsidR="00670034" w:rsidRPr="0069036E">
        <w:rPr>
          <w:rFonts w:eastAsiaTheme="minorEastAsia"/>
          <w:spacing w:val="-8"/>
          <w:lang w:eastAsia="ko-KR"/>
        </w:rPr>
        <w:t xml:space="preserve"> </w:t>
      </w:r>
      <w:r w:rsidR="00670034" w:rsidRPr="0069036E">
        <w:rPr>
          <w:rFonts w:eastAsiaTheme="minorEastAsia" w:hint="eastAsia"/>
          <w:spacing w:val="-8"/>
          <w:lang w:eastAsia="ko-KR"/>
        </w:rPr>
        <w:t>function</w:t>
      </w:r>
      <w:r w:rsidR="00670034">
        <w:rPr>
          <w:rFonts w:eastAsiaTheme="minorEastAsia" w:hint="eastAsia"/>
          <w:spacing w:val="-8"/>
          <w:lang w:eastAsia="ko-KR"/>
        </w:rPr>
        <w:t>.</w:t>
      </w:r>
    </w:p>
    <w:tbl>
      <w:tblPr>
        <w:tblStyle w:val="a4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017"/>
        <w:gridCol w:w="447"/>
      </w:tblGrid>
      <w:tr w:rsidR="00670034" w14:paraId="45DC659F" w14:textId="77777777" w:rsidTr="00A41663">
        <w:tc>
          <w:tcPr>
            <w:tcW w:w="4017" w:type="dxa"/>
          </w:tcPr>
          <w:p w14:paraId="6513340C" w14:textId="77777777" w:rsidR="00670034" w:rsidRPr="00F75A22" w:rsidRDefault="004C2A39" w:rsidP="00A77F30">
            <w:pPr>
              <w:pStyle w:val="bulletlist"/>
              <w:numPr>
                <w:ilvl w:val="0"/>
                <w:numId w:val="0"/>
              </w:numPr>
              <w:ind w:leftChars="88" w:left="176"/>
              <w:rPr>
                <w:rFonts w:eastAsiaTheme="minorEastAsia"/>
                <w:lang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∘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1</m:t>
                    </m:r>
                  </m:sub>
                </m:sSub>
              </m:oMath>
            </m:oMathPara>
          </w:p>
          <w:p w14:paraId="2CC08BC6" w14:textId="27E9BB82" w:rsidR="00670034" w:rsidRPr="001A225B" w:rsidRDefault="00E22D04" w:rsidP="00E22D04">
            <w:pPr>
              <w:pStyle w:val="bulletlist"/>
              <w:numPr>
                <w:ilvl w:val="0"/>
                <w:numId w:val="0"/>
              </w:numPr>
              <w:rPr>
                <w:rFonts w:eastAsiaTheme="minorEastAsia"/>
                <w:sz w:val="19"/>
                <w:szCs w:val="19"/>
                <w:lang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19"/>
                    <w:szCs w:val="19"/>
                    <w:lang w:eastAsia="ko-KR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9"/>
                        <w:szCs w:val="19"/>
                        <w:lang w:eastAsia="ko-K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,1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-1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  <w:lang w:eastAsia="ko-KR"/>
                      </w:rPr>
                      <m:t>∘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1,</m:t>
                        </m:r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hint="eastAsia"/>
                        <w:sz w:val="19"/>
                        <w:szCs w:val="19"/>
                        <w:lang w:eastAsia="ko-KR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  <w:lang w:eastAsia="ko-KR"/>
                      </w:rPr>
                      <m:t xml:space="preserve"> …</m:t>
                    </m:r>
                    <m:r>
                      <w:rPr>
                        <w:rFonts w:ascii="Cambria Math" w:eastAsiaTheme="minorEastAsia" w:hAnsi="Cambria Math" w:hint="eastAsia"/>
                        <w:sz w:val="19"/>
                        <w:szCs w:val="19"/>
                        <w:lang w:eastAsia="ko-KR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  <w:lang w:eastAsia="ko-KR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,12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-1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  <w:lang w:eastAsia="ko-KR"/>
                      </w:rPr>
                      <m:t>∘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1,</m:t>
                        </m:r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9"/>
                    <w:szCs w:val="19"/>
                    <w:lang w:eastAsia="ko-KR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  <w:lang w:eastAsia="ko-K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1,1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  <w:lang w:eastAsia="ko-KR"/>
                      </w:rPr>
                      <m:t xml:space="preserve">, …,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1, 12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9"/>
                    <w:szCs w:val="19"/>
                    <w:lang w:eastAsia="ko-KR"/>
                  </w:rPr>
                  <m:t>.</m:t>
                </m:r>
              </m:oMath>
            </m:oMathPara>
          </w:p>
        </w:tc>
        <w:tc>
          <w:tcPr>
            <w:tcW w:w="447" w:type="dxa"/>
            <w:vAlign w:val="center"/>
          </w:tcPr>
          <w:p w14:paraId="71BEF57B" w14:textId="0AF50B23" w:rsidR="00670034" w:rsidRPr="00B62454" w:rsidRDefault="003E0DB6" w:rsidP="001328B4">
            <w:pPr>
              <w:pStyle w:val="bulletlist"/>
              <w:numPr>
                <w:ilvl w:val="0"/>
                <w:numId w:val="0"/>
              </w:num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 w:rsidR="001328B4">
              <w:rPr>
                <w:rFonts w:eastAsiaTheme="minorEastAsia"/>
                <w:lang w:eastAsia="ko-KR"/>
              </w:rPr>
              <w:t>6</w:t>
            </w:r>
            <w:r w:rsidR="00670034">
              <w:rPr>
                <w:rFonts w:eastAsiaTheme="minorEastAsia" w:hint="eastAsia"/>
                <w:lang w:eastAsia="ko-KR"/>
              </w:rPr>
              <w:t>)</w:t>
            </w:r>
          </w:p>
        </w:tc>
      </w:tr>
    </w:tbl>
    <w:p w14:paraId="33335B01" w14:textId="77777777" w:rsidR="00670034" w:rsidRPr="00666B3F" w:rsidRDefault="004C2A39" w:rsidP="00670034">
      <w:pPr>
        <w:pStyle w:val="bulletlist"/>
        <w:rPr>
          <w:lang w:eastAsia="ko-K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eastAsia="ko-KR"/>
              </w:rPr>
              <m:t>*</m:t>
            </m:r>
          </m:sup>
        </m:sSubSup>
        <m:r>
          <w:rPr>
            <w:rFonts w:ascii="Cambria Math" w:eastAsiaTheme="minorEastAsia" w:hAnsi="Cambria Math" w:hint="eastAsia"/>
            <w:lang w:eastAsia="ko-KR"/>
          </w:rPr>
          <m:t>:</m:t>
        </m:r>
        <m:sSup>
          <m:sSupPr>
            <m:ctrlPr>
              <w:rPr>
                <w:rFonts w:ascii="Cambria Math" w:eastAsia="맑은 고딕" w:hAnsi="Cambria Math"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GF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="맑은 고딕" w:hAnsi="Cambria Math" w:hint="eastAsia"/>
                <w:lang w:eastAsia="ko-KR"/>
              </w:rPr>
              <m:t>15</m:t>
            </m:r>
          </m:sup>
        </m:sSup>
        <m:r>
          <m:rPr>
            <m:sty m:val="p"/>
          </m:rPr>
          <w:rPr>
            <w:rFonts w:ascii="Cambria Math" w:eastAsia="맑은 고딕" w:hAnsi="Cambria Math"/>
            <w:lang w:eastAsia="ko-KR"/>
          </w:rPr>
          <m:t>→</m:t>
        </m:r>
        <m:sSup>
          <m:sSupPr>
            <m:ctrlPr>
              <w:rPr>
                <w:rFonts w:ascii="Cambria Math" w:eastAsia="맑은 고딕" w:hAnsi="Cambria Math"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GF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hint="eastAsia"/>
                        <w:lang w:eastAsia="ko-KR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="맑은 고딕" w:hAnsi="Cambria Math" w:hint="eastAsia"/>
                <w:lang w:eastAsia="ko-KR"/>
              </w:rPr>
              <m:t>15</m:t>
            </m:r>
          </m:sup>
        </m:sSup>
        <m:r>
          <w:rPr>
            <w:rFonts w:ascii="Cambria Math" w:hAnsi="Cambria Math"/>
            <w:spacing w:val="-8"/>
          </w:rPr>
          <m:t xml:space="preserve"> </m:t>
        </m:r>
      </m:oMath>
      <w:proofErr w:type="gramStart"/>
      <w:r w:rsidR="00670034" w:rsidRPr="003B58A8">
        <w:rPr>
          <w:rFonts w:eastAsiaTheme="minorEastAsia" w:hint="eastAsia"/>
          <w:spacing w:val="-8"/>
          <w:lang w:eastAsia="ko-KR"/>
        </w:rPr>
        <w:t>invertible</w:t>
      </w:r>
      <w:proofErr w:type="gramEnd"/>
      <w:r w:rsidR="00670034" w:rsidRPr="003B58A8">
        <w:rPr>
          <w:rFonts w:eastAsiaTheme="minorEastAsia"/>
          <w:spacing w:val="-8"/>
          <w:lang w:eastAsia="ko-KR"/>
        </w:rPr>
        <w:t xml:space="preserve"> </w:t>
      </w:r>
      <w:r w:rsidR="00670034">
        <w:rPr>
          <w:rFonts w:eastAsiaTheme="minorEastAsia" w:hint="eastAsia"/>
          <w:spacing w:val="-8"/>
          <w:lang w:eastAsia="ko-KR"/>
        </w:rPr>
        <w:t>non</w:t>
      </w:r>
      <w:r w:rsidR="00670034" w:rsidRPr="003B58A8">
        <w:rPr>
          <w:rFonts w:eastAsiaTheme="minorEastAsia" w:hint="eastAsia"/>
          <w:spacing w:val="-8"/>
          <w:lang w:eastAsia="ko-KR"/>
        </w:rPr>
        <w:t>linear</w:t>
      </w:r>
      <w:r w:rsidR="00670034" w:rsidRPr="003B58A8">
        <w:rPr>
          <w:rFonts w:eastAsiaTheme="minorEastAsia"/>
          <w:spacing w:val="-8"/>
          <w:lang w:eastAsia="ko-KR"/>
        </w:rPr>
        <w:t xml:space="preserve"> </w:t>
      </w:r>
      <w:r w:rsidR="00670034" w:rsidRPr="003B58A8">
        <w:rPr>
          <w:rFonts w:eastAsiaTheme="minorEastAsia" w:hint="eastAsia"/>
          <w:spacing w:val="-8"/>
          <w:lang w:eastAsia="ko-KR"/>
        </w:rPr>
        <w:t>function.</w:t>
      </w:r>
    </w:p>
    <w:tbl>
      <w:tblPr>
        <w:tblStyle w:val="a4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017"/>
        <w:gridCol w:w="447"/>
      </w:tblGrid>
      <w:tr w:rsidR="00670034" w14:paraId="6A6C1EB6" w14:textId="77777777" w:rsidTr="00A77F30">
        <w:tc>
          <w:tcPr>
            <w:tcW w:w="4102" w:type="dxa"/>
          </w:tcPr>
          <w:p w14:paraId="543711D3" w14:textId="77777777" w:rsidR="00670034" w:rsidRPr="0003264D" w:rsidRDefault="004C2A39" w:rsidP="00A77F30">
            <w:pPr>
              <w:pStyle w:val="bulletlist"/>
              <w:numPr>
                <w:ilvl w:val="0"/>
                <w:numId w:val="0"/>
              </w:numPr>
              <w:rPr>
                <w:rFonts w:eastAsiaTheme="minorEastAsia"/>
                <w:lang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∘</m:t>
                </m:r>
                <m:sSub>
                  <m:sSub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</m:sSub>
              </m:oMath>
            </m:oMathPara>
          </w:p>
          <w:p w14:paraId="5FB3AB09" w14:textId="11286C98" w:rsidR="00670034" w:rsidRPr="00634FE7" w:rsidRDefault="00670034" w:rsidP="00A41663">
            <w:pPr>
              <w:pStyle w:val="bulletlist"/>
              <w:numPr>
                <w:ilvl w:val="0"/>
                <w:numId w:val="0"/>
              </w:numPr>
              <w:rPr>
                <w:rFonts w:eastAsiaTheme="minorEastAsia"/>
                <w:sz w:val="19"/>
                <w:szCs w:val="19"/>
                <w:lang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19"/>
                    <w:szCs w:val="19"/>
                    <w:lang w:eastAsia="ko-KR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9"/>
                        <w:szCs w:val="19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2,</m:t>
                        </m:r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  <w:lang w:eastAsia="ko-KR"/>
                      </w:rPr>
                      <m:t>∘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2, 1</m:t>
                        </m:r>
                      </m:sub>
                    </m:sSub>
                    <m:r>
                      <w:rPr>
                        <w:rFonts w:ascii="Cambria Math" w:eastAsiaTheme="minorEastAsia" w:hAnsi="Cambria Math" w:hint="eastAsia"/>
                        <w:sz w:val="19"/>
                        <w:szCs w:val="19"/>
                        <w:lang w:eastAsia="ko-KR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  <w:lang w:eastAsia="ko-KR"/>
                      </w:rPr>
                      <m:t xml:space="preserve"> …</m:t>
                    </m:r>
                    <m:r>
                      <w:rPr>
                        <w:rFonts w:ascii="Cambria Math" w:eastAsiaTheme="minorEastAsia" w:hAnsi="Cambria Math" w:hint="eastAsia"/>
                        <w:sz w:val="19"/>
                        <w:szCs w:val="19"/>
                        <w:lang w:eastAsia="ko-KR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  <w:lang w:eastAsia="ko-K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2,</m:t>
                        </m:r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hint="eastAsia"/>
                            <w:sz w:val="19"/>
                            <w:szCs w:val="19"/>
                            <w:lang w:eastAsia="ko-KR"/>
                          </w:rPr>
                          <m:t>15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  <w:lang w:eastAsia="ko-KR"/>
                      </w:rPr>
                      <m:t>∘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2, 15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9"/>
                    <w:szCs w:val="19"/>
                    <w:lang w:eastAsia="ko-KR"/>
                  </w:rPr>
                  <m:t xml:space="preserve"> 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  <w:lang w:eastAsia="ko-K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2,1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  <w:lang w:eastAsia="ko-KR"/>
                      </w:rPr>
                      <m:t xml:space="preserve">, …,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2, 15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eastAsia="ko-KR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sz w:val="19"/>
                    <w:szCs w:val="19"/>
                    <w:lang w:eastAsia="ko-KR"/>
                  </w:rPr>
                  <m:t>.</m:t>
                </m:r>
              </m:oMath>
            </m:oMathPara>
          </w:p>
        </w:tc>
        <w:tc>
          <w:tcPr>
            <w:tcW w:w="352" w:type="dxa"/>
            <w:vAlign w:val="center"/>
          </w:tcPr>
          <w:p w14:paraId="0AB55AE1" w14:textId="55489C9B" w:rsidR="00670034" w:rsidRPr="00B62454" w:rsidRDefault="00670034" w:rsidP="001328B4">
            <w:pPr>
              <w:pStyle w:val="bulletlist"/>
              <w:numPr>
                <w:ilvl w:val="0"/>
                <w:numId w:val="0"/>
              </w:num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 w:rsidR="001328B4">
              <w:rPr>
                <w:rFonts w:eastAsiaTheme="minorEastAsia"/>
                <w:lang w:eastAsia="ko-KR"/>
              </w:rPr>
              <w:t>7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</w:tr>
    </w:tbl>
    <w:p w14:paraId="50E31611" w14:textId="77777777" w:rsidR="00670034" w:rsidRPr="007230E4" w:rsidRDefault="004C2A39" w:rsidP="00670034">
      <w:pPr>
        <w:pStyle w:val="bulletlist"/>
        <w:rPr>
          <w:lang w:eastAsia="ko-K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 w:hint="eastAsia"/>
            <w:lang w:eastAsia="ko-KR"/>
          </w:rPr>
          <m:t>:</m:t>
        </m:r>
        <m:sSup>
          <m:sSupPr>
            <m:ctrlPr>
              <w:rPr>
                <w:rFonts w:ascii="Cambria Math" w:eastAsia="맑은 고딕" w:hAnsi="Cambria Math"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GF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eastAsia="맑은 고딕" w:hAnsi="Cambria Math" w:hint="eastAsia"/>
                    <w:lang w:eastAsia="ko-KR"/>
                  </w:rPr>
                  <m:t>2</m:t>
                </m:r>
              </m:e>
            </m:d>
          </m:e>
          <m:sup>
            <m:r>
              <w:rPr>
                <w:rFonts w:ascii="Cambria Math" w:eastAsia="맑은 고딕" w:hAnsi="Cambria Math" w:hint="eastAsia"/>
                <w:lang w:eastAsia="ko-KR"/>
              </w:rPr>
              <m:t>60</m:t>
            </m:r>
          </m:sup>
        </m:sSup>
        <m:r>
          <m:rPr>
            <m:sty m:val="p"/>
          </m:rPr>
          <w:rPr>
            <w:rFonts w:ascii="Cambria Math" w:eastAsia="맑은 고딕" w:hAnsi="Cambria Math"/>
            <w:lang w:eastAsia="ko-KR"/>
          </w:rPr>
          <m:t>→</m:t>
        </m:r>
        <m:sSup>
          <m:sSupPr>
            <m:ctrlPr>
              <w:rPr>
                <w:rFonts w:ascii="Cambria Math" w:eastAsia="맑은 고딕" w:hAnsi="Cambria Math"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GF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eastAsia="맑은 고딕" w:hAnsi="Cambria Math" w:hint="eastAsia"/>
                    <w:lang w:eastAsia="ko-KR"/>
                  </w:rPr>
                  <m:t>2</m:t>
                </m:r>
              </m:e>
            </m:d>
          </m:e>
          <m:sup>
            <m:r>
              <w:rPr>
                <w:rFonts w:ascii="Cambria Math" w:eastAsia="맑은 고딕" w:hAnsi="Cambria Math" w:hint="eastAsia"/>
                <w:lang w:eastAsia="ko-KR"/>
              </w:rPr>
              <m:t>60</m:t>
            </m:r>
          </m:sup>
        </m:sSup>
      </m:oMath>
      <w:r w:rsidR="00670034">
        <w:rPr>
          <w:rFonts w:eastAsiaTheme="minorEastAsia" w:hint="eastAsia"/>
          <w:lang w:eastAsia="ko-KR"/>
        </w:rPr>
        <w:t xml:space="preserve"> </w:t>
      </w:r>
      <w:proofErr w:type="gramStart"/>
      <w:r w:rsidR="00670034">
        <w:rPr>
          <w:rFonts w:eastAsiaTheme="minorEastAsia" w:hint="eastAsia"/>
          <w:lang w:eastAsia="ko-KR"/>
        </w:rPr>
        <w:t>invertible</w:t>
      </w:r>
      <w:proofErr w:type="gramEnd"/>
      <w:r w:rsidR="00670034">
        <w:rPr>
          <w:rFonts w:eastAsiaTheme="minorEastAsia" w:hint="eastAsia"/>
          <w:lang w:eastAsia="ko-KR"/>
        </w:rPr>
        <w:t xml:space="preserve"> affine function.</w:t>
      </w:r>
    </w:p>
    <w:tbl>
      <w:tblPr>
        <w:tblStyle w:val="a4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672"/>
        <w:gridCol w:w="782"/>
      </w:tblGrid>
      <w:tr w:rsidR="00670034" w14:paraId="714A1CFA" w14:textId="77777777" w:rsidTr="004832A8">
        <w:tc>
          <w:tcPr>
            <w:tcW w:w="3672" w:type="dxa"/>
          </w:tcPr>
          <w:p w14:paraId="49454762" w14:textId="02118B9F" w:rsidR="000A0405" w:rsidRPr="004832A8" w:rsidRDefault="004C2A39" w:rsidP="004832A8">
            <w:pPr>
              <w:pStyle w:val="bulletlist"/>
              <w:numPr>
                <w:ilvl w:val="0"/>
                <w:numId w:val="0"/>
              </w:numPr>
              <w:ind w:leftChars="-300" w:left="-600"/>
              <w:jc w:val="left"/>
              <w:rPr>
                <w:rFonts w:eastAsiaTheme="minorEastAsia"/>
                <w:lang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∘</m:t>
                </m:r>
                <m:r>
                  <w:rPr>
                    <w:rFonts w:ascii="Cambria Math" w:hAnsi="Cambria Math"/>
                    <w:lang w:eastAsia="ko-KR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∘</m:t>
                </m:r>
                <m:sSub>
                  <m:sSub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hint="eastAsia"/>
                    <w:lang w:eastAsia="ko-KR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hint="eastAsia"/>
                        <w:color w:val="000000" w:themeColor="text1"/>
                        <w:lang w:eastAsia="ko-KR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∘</m:t>
                </m:r>
                <m:sSub>
                  <m:sSub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hint="eastAsia"/>
                            <w:color w:val="000000" w:themeColor="text1"/>
                            <w:lang w:eastAsia="ko-KR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맑은 고딕" w:hAnsi="Cambria Math" w:hint="eastAsia"/>
                        <w:color w:val="000000" w:themeColor="text1"/>
                        <w:lang w:eastAsia="ko-KR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  <w:color w:val="000000" w:themeColor="text1"/>
                        <w:lang w:eastAsia="ko-KR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hint="eastAsia"/>
                            <w:color w:val="000000" w:themeColor="text1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color w:val="000000" w:themeColor="text1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바탕" w:eastAsia="바탕" w:hAnsi="바탕" w:cs="바탕" w:hint="eastAsia"/>
                            <w:color w:val="000000" w:themeColor="text1"/>
                            <w:lang w:eastAsia="ko-K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hint="eastAsia"/>
                            <w:color w:val="000000" w:themeColor="text1"/>
                            <w:lang w:eastAsia="ko-KR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  <m:t>∘</m:t>
                    </m:r>
                    <m:r>
                      <w:rPr>
                        <w:rFonts w:ascii="Cambria Math" w:eastAsiaTheme="minorEastAsia" w:hAnsi="Cambria Math" w:hint="eastAsia"/>
                        <w:color w:val="000000" w:themeColor="text1"/>
                        <w:lang w:eastAsia="ko-KR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.</m:t>
                </m:r>
              </m:oMath>
            </m:oMathPara>
          </w:p>
          <w:p w14:paraId="32D25DDF" w14:textId="27389630" w:rsidR="004832A8" w:rsidRPr="000A0405" w:rsidRDefault="004C2A39" w:rsidP="00AF116B">
            <w:pPr>
              <w:pStyle w:val="bulletlist"/>
              <w:numPr>
                <w:ilvl w:val="0"/>
                <w:numId w:val="0"/>
              </w:numPr>
              <w:ind w:leftChars="100" w:left="200"/>
              <w:jc w:val="left"/>
              <w:rPr>
                <w:rFonts w:eastAsiaTheme="minorEastAsia"/>
                <w:lang w:eastAsia="ko-K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eastAsia="ko-KR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MS Gothic" w:hAnsi="Cambria Math" w:cs="MS Gothic" w:hint="eastAsia"/>
                            <w:lang w:eastAsia="ko-KR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 xml:space="preserve"> ||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MS Gothic" w:hAnsi="Cambria Math" w:cs="MS Gothic" w:hint="eastAsia"/>
                            <w:lang w:eastAsia="ko-KR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 xml:space="preserve"> || …</m:t>
                    </m:r>
                    <m:r>
                      <w:rPr>
                        <w:rFonts w:ascii="Cambria Math" w:eastAsiaTheme="minorEastAsia" w:hAnsi="Cambria Math" w:hint="eastAsia"/>
                        <w:lang w:eastAsia="ko-KR"/>
                      </w:rPr>
                      <m:t>||</m:t>
                    </m:r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MS Gothic" w:eastAsia="MS Gothic" w:hAnsi="MS Gothic" w:cs="MS Gothic" w:hint="eastAsia"/>
                            <w:lang w:eastAsia="ko-KR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lang w:eastAsia="ko-KR"/>
                  </w:rPr>
                  <m:t>.</m:t>
                </m:r>
              </m:oMath>
            </m:oMathPara>
          </w:p>
        </w:tc>
        <w:tc>
          <w:tcPr>
            <w:tcW w:w="782" w:type="dxa"/>
            <w:vAlign w:val="center"/>
          </w:tcPr>
          <w:p w14:paraId="4B6809BB" w14:textId="4A3FA1DA" w:rsidR="00670034" w:rsidRPr="00B62454" w:rsidRDefault="00670034" w:rsidP="001328B4">
            <w:pPr>
              <w:pStyle w:val="bulletlist"/>
              <w:numPr>
                <w:ilvl w:val="0"/>
                <w:numId w:val="0"/>
              </w:num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 w:rsidR="001328B4">
              <w:rPr>
                <w:rFonts w:eastAsiaTheme="minorEastAsia"/>
                <w:lang w:eastAsia="ko-KR"/>
              </w:rPr>
              <w:t>8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</w:tr>
    </w:tbl>
    <w:p w14:paraId="075095DC" w14:textId="20B6664F" w:rsidR="00670034" w:rsidRPr="002A79BE" w:rsidRDefault="005345E1" w:rsidP="00964CA0">
      <w:pPr>
        <w:pStyle w:val="a3"/>
        <w:rPr>
          <w:rFonts w:eastAsiaTheme="minorEastAsia"/>
          <w:color w:val="000000" w:themeColor="text1"/>
          <w:lang w:eastAsia="ko-KR"/>
        </w:rPr>
      </w:pPr>
      <w:r>
        <w:rPr>
          <w:rFonts w:eastAsia="맑은 고딕" w:hint="eastAsia"/>
          <w:lang w:eastAsia="ko-KR"/>
        </w:rPr>
        <w:t>The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component</w:t>
      </w:r>
      <w:r>
        <w:rPr>
          <w:rFonts w:eastAsia="맑은 고딕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functions</w:t>
      </w:r>
      <w:r>
        <w:rPr>
          <w:rFonts w:eastAsia="맑은 고딕"/>
          <w:lang w:eastAsia="ko-KR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eastAsia="ko-KR"/>
              </w:rPr>
              <m:t>*</m:t>
            </m:r>
          </m:sup>
        </m:sSubSup>
      </m:oMath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eastAsia="ko-KR"/>
              </w:rPr>
              <m:t>*</m:t>
            </m:r>
          </m:sup>
        </m:sSubSup>
      </m:oMath>
      <w:r w:rsidR="00797E84">
        <w:rPr>
          <w:rFonts w:eastAsiaTheme="minorEastAsia" w:hint="eastAsia"/>
          <w:lang w:eastAsia="ko-KR"/>
        </w:rPr>
        <w:t xml:space="preserve"> and</w:t>
      </w:r>
      <w:r w:rsidR="00797E84">
        <w:rPr>
          <w:rFonts w:eastAsiaTheme="minorEastAsia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*</m:t>
            </m:r>
          </m:sup>
        </m:sSup>
      </m:oMath>
      <w:r w:rsidR="00797E84">
        <w:rPr>
          <w:rFonts w:eastAsiaTheme="minorEastAsia" w:hint="eastAsia"/>
          <w:lang w:eastAsia="ko-KR"/>
        </w:rPr>
        <w:t xml:space="preserve"> are</w:t>
      </w:r>
      <w:r w:rsidR="00797E84">
        <w:rPr>
          <w:rFonts w:eastAsiaTheme="minorEastAsia"/>
          <w:lang w:eastAsia="ko-KR"/>
        </w:rPr>
        <w:t xml:space="preserve"> </w:t>
      </w:r>
      <w:r w:rsidR="00797E84">
        <w:rPr>
          <w:rFonts w:eastAsiaTheme="minorEastAsia" w:hint="eastAsia"/>
          <w:lang w:eastAsia="ko-KR"/>
        </w:rPr>
        <w:t>not</w:t>
      </w:r>
      <w:r w:rsidR="00797E84">
        <w:rPr>
          <w:rFonts w:eastAsiaTheme="minorEastAsia"/>
          <w:lang w:eastAsia="ko-KR"/>
        </w:rPr>
        <w:t xml:space="preserve"> </w:t>
      </w:r>
      <w:r w:rsidR="00797E84">
        <w:rPr>
          <w:rFonts w:eastAsiaTheme="minorEastAsia" w:hint="eastAsia"/>
          <w:lang w:eastAsia="ko-KR"/>
        </w:rPr>
        <w:t>uniquely</w:t>
      </w:r>
      <w:r w:rsidR="00797E84">
        <w:rPr>
          <w:rFonts w:eastAsiaTheme="minorEastAsia"/>
          <w:lang w:eastAsia="ko-KR"/>
        </w:rPr>
        <w:t xml:space="preserve"> </w:t>
      </w:r>
      <w:r w:rsidR="00797E84">
        <w:rPr>
          <w:rFonts w:eastAsiaTheme="minorEastAsia" w:hint="eastAsia"/>
          <w:lang w:eastAsia="ko-KR"/>
        </w:rPr>
        <w:t>determined</w:t>
      </w:r>
      <w:r w:rsidR="00797E84">
        <w:rPr>
          <w:rFonts w:eastAsiaTheme="minorEastAsia"/>
          <w:lang w:eastAsia="ko-KR"/>
        </w:rPr>
        <w:t xml:space="preserve"> </w:t>
      </w:r>
      <w:r w:rsidR="00E12F21">
        <w:rPr>
          <w:rFonts w:eastAsiaTheme="minorEastAsia"/>
          <w:lang w:eastAsia="ko-KR"/>
        </w:rPr>
        <w:t>since invertible line</w:t>
      </w:r>
      <w:r w:rsidR="003661FF">
        <w:rPr>
          <w:rFonts w:eastAsiaTheme="minorEastAsia"/>
          <w:lang w:eastAsia="ko-KR"/>
        </w:rPr>
        <w:t>a</w:t>
      </w:r>
      <w:r w:rsidR="00E12F21">
        <w:rPr>
          <w:rFonts w:eastAsiaTheme="minorEastAsia"/>
          <w:lang w:eastAsia="ko-KR"/>
        </w:rPr>
        <w:t xml:space="preserve">r functions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1</m:t>
            </m:r>
          </m:sub>
        </m:sSub>
      </m:oMath>
      <w:r w:rsidR="002222EC">
        <w:rPr>
          <w:rFonts w:eastAsiaTheme="minorEastAsia" w:hint="eastAsia"/>
          <w:lang w:eastAsia="ko-KR"/>
        </w:rPr>
        <w:t xml:space="preserve"> and</w:t>
      </w:r>
      <w:r w:rsidR="002222EC">
        <w:rPr>
          <w:rFonts w:eastAsiaTheme="minorEastAsia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sub>
        </m:sSub>
      </m:oMath>
      <w:r w:rsidR="002222EC">
        <w:rPr>
          <w:rFonts w:eastAsiaTheme="minorEastAsia" w:hint="eastAsia"/>
          <w:lang w:eastAsia="ko-KR"/>
        </w:rPr>
        <w:t xml:space="preserve"> </w:t>
      </w:r>
      <w:r w:rsidR="00E12F21">
        <w:rPr>
          <w:rFonts w:eastAsiaTheme="minorEastAsia"/>
          <w:lang w:eastAsia="ko-KR"/>
        </w:rPr>
        <w:t>can be arbitrarily chosen</w:t>
      </w:r>
      <w:r w:rsidR="00964CA0">
        <w:rPr>
          <w:rFonts w:eastAsiaTheme="minorEastAsia" w:hint="eastAsia"/>
          <w:lang w:eastAsia="ko-KR"/>
        </w:rPr>
        <w:t>.</w:t>
      </w:r>
      <w:r w:rsidR="00631EA9">
        <w:rPr>
          <w:rFonts w:eastAsiaTheme="minorEastAsia" w:hint="eastAsia"/>
          <w:lang w:eastAsia="ko-KR"/>
        </w:rPr>
        <w:t xml:space="preserve"> </w:t>
      </w:r>
      <w:r w:rsidR="00670034" w:rsidRPr="002A79BE">
        <w:rPr>
          <w:rFonts w:eastAsiaTheme="minorEastAsia" w:hint="eastAsia"/>
          <w:color w:val="000000" w:themeColor="text1"/>
          <w:lang w:eastAsia="ko-KR"/>
        </w:rPr>
        <w:t>We</w:t>
      </w:r>
      <w:r w:rsidR="00670034" w:rsidRPr="002A79BE">
        <w:rPr>
          <w:rFonts w:eastAsiaTheme="minorEastAsia"/>
          <w:color w:val="000000" w:themeColor="text1"/>
          <w:lang w:eastAsia="ko-KR"/>
        </w:rPr>
        <w:t xml:space="preserve"> </w:t>
      </w:r>
      <w:r w:rsidR="00E12F21">
        <w:rPr>
          <w:rFonts w:eastAsiaTheme="minorEastAsia"/>
          <w:color w:val="000000" w:themeColor="text1"/>
          <w:lang w:eastAsia="ko-KR"/>
        </w:rPr>
        <w:t xml:space="preserve">describe the </w:t>
      </w:r>
      <w:r w:rsidR="00670034" w:rsidRPr="002A79BE">
        <w:rPr>
          <w:rFonts w:eastAsiaTheme="minorEastAsia" w:hint="eastAsia"/>
          <w:color w:val="000000" w:themeColor="text1"/>
          <w:lang w:eastAsia="ko-KR"/>
        </w:rPr>
        <w:t>attack</w:t>
      </w:r>
      <w:r w:rsidR="00670034" w:rsidRPr="002A79BE">
        <w:rPr>
          <w:rFonts w:eastAsiaTheme="minorEastAsia"/>
          <w:color w:val="000000" w:themeColor="text1"/>
          <w:lang w:eastAsia="ko-KR"/>
        </w:rPr>
        <w:t xml:space="preserve"> </w:t>
      </w:r>
      <w:r w:rsidR="00E12F21">
        <w:rPr>
          <w:rFonts w:eastAsiaTheme="minorEastAsia" w:hint="eastAsia"/>
          <w:color w:val="000000" w:themeColor="text1"/>
          <w:lang w:eastAsia="ko-KR"/>
        </w:rPr>
        <w:t>against</w:t>
      </w:r>
      <w:r w:rsidR="00E12F21">
        <w:rPr>
          <w:rFonts w:eastAsiaTheme="minorEastAsia"/>
          <w:color w:val="000000" w:themeColor="text1"/>
          <w:lang w:eastAsia="ko-KR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Cs/>
                <w:noProof/>
                <w:color w:val="000000" w:themeColor="text1"/>
                <w:spacing w:val="0"/>
                <w:lang w:eastAsia="ko-KR"/>
              </w:rPr>
            </m:ctrlPr>
          </m:sSubPr>
          <m:e>
            <m: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1</m:t>
            </m:r>
          </m:sub>
        </m:sSub>
        <m:r>
          <w:rPr>
            <w:rFonts w:ascii="Cambria Math" w:eastAsia="맑은 고딕" w:hAnsi="Cambria Math" w:hint="eastAsia"/>
            <w:color w:val="000000" w:themeColor="text1"/>
            <w:lang w:eastAsia="ko-KR"/>
          </w:rPr>
          <m:t>A</m:t>
        </m:r>
        <m:sSub>
          <m:sSubPr>
            <m:ctrlPr>
              <w:rPr>
                <w:rFonts w:ascii="Cambria Math" w:eastAsia="맑은 고딕" w:hAnsi="Cambria Math"/>
                <w:iCs/>
                <w:noProof/>
                <w:color w:val="000000" w:themeColor="text1"/>
                <w:spacing w:val="0"/>
                <w:lang w:eastAsia="ko-KR"/>
              </w:rPr>
            </m:ctrlPr>
          </m:sSubPr>
          <m:e>
            <m: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2</m:t>
            </m:r>
          </m:sub>
        </m:sSub>
      </m:oMath>
      <w:r w:rsidR="00670034" w:rsidRPr="002A79BE">
        <w:rPr>
          <w:rFonts w:eastAsiaTheme="minorEastAsia"/>
          <w:color w:val="000000" w:themeColor="text1"/>
          <w:lang w:eastAsia="ko-KR"/>
        </w:rPr>
        <w:t xml:space="preserve"> </w:t>
      </w:r>
      <w:r w:rsidR="00670034" w:rsidRPr="002A79BE">
        <w:rPr>
          <w:rFonts w:eastAsiaTheme="minorEastAsia" w:hint="eastAsia"/>
          <w:color w:val="000000" w:themeColor="text1"/>
          <w:lang w:eastAsia="ko-KR"/>
        </w:rPr>
        <w:t>structures</w:t>
      </w:r>
      <w:r w:rsidR="00670034" w:rsidRPr="002A79BE">
        <w:rPr>
          <w:rFonts w:eastAsiaTheme="minorEastAsia"/>
          <w:color w:val="000000" w:themeColor="text1"/>
          <w:lang w:eastAsia="ko-KR"/>
        </w:rPr>
        <w:t xml:space="preserve"> </w:t>
      </w:r>
      <w:r w:rsidR="00670034" w:rsidRPr="002A79BE">
        <w:rPr>
          <w:rFonts w:eastAsiaTheme="minorEastAsia" w:hint="eastAsia"/>
          <w:color w:val="000000" w:themeColor="text1"/>
          <w:lang w:eastAsia="ko-KR"/>
        </w:rPr>
        <w:t>using</w:t>
      </w:r>
      <w:r w:rsidR="00670034" w:rsidRPr="002A79BE">
        <w:rPr>
          <w:rFonts w:eastAsiaTheme="minorEastAsia"/>
          <w:color w:val="000000" w:themeColor="text1"/>
          <w:lang w:eastAsia="ko-KR"/>
        </w:rPr>
        <w:t xml:space="preserve"> </w:t>
      </w:r>
      <w:r w:rsidR="00670034" w:rsidRPr="002A79BE">
        <w:rPr>
          <w:rFonts w:eastAsiaTheme="minorEastAsia" w:hint="eastAsia"/>
          <w:color w:val="000000" w:themeColor="text1"/>
          <w:lang w:eastAsia="ko-KR"/>
        </w:rPr>
        <w:t>fixed</w:t>
      </w:r>
      <w:r w:rsidR="00670034" w:rsidRPr="002A79BE">
        <w:rPr>
          <w:rFonts w:eastAsiaTheme="minorEastAsia"/>
          <w:color w:val="000000" w:themeColor="text1"/>
          <w:lang w:eastAsia="ko-KR"/>
        </w:rPr>
        <w:t xml:space="preserve"> </w:t>
      </w:r>
      <w:r w:rsidR="00670034" w:rsidRPr="002A79BE">
        <w:rPr>
          <w:rFonts w:eastAsiaTheme="minorEastAsia" w:hint="eastAsia"/>
          <w:color w:val="000000" w:themeColor="text1"/>
          <w:lang w:eastAsia="ko-KR"/>
        </w:rPr>
        <w:t>parameters</w:t>
      </w:r>
      <w:r w:rsidR="00E12F21">
        <w:rPr>
          <w:rFonts w:eastAsiaTheme="minorEastAsia"/>
          <w:color w:val="000000" w:themeColor="text1"/>
          <w:lang w:eastAsia="ko-KR"/>
        </w:rPr>
        <w:t xml:space="preserve"> (60-bit oracle with 4-bit/5-bit S-boxes)</w:t>
      </w:r>
      <w:r w:rsidR="00670034" w:rsidRPr="002A79BE">
        <w:rPr>
          <w:rFonts w:eastAsiaTheme="minorEastAsia" w:hint="eastAsia"/>
          <w:color w:val="000000" w:themeColor="text1"/>
          <w:lang w:eastAsia="ko-KR"/>
        </w:rPr>
        <w:t>.</w:t>
      </w:r>
    </w:p>
    <w:p w14:paraId="2BD5FC93" w14:textId="2F04CAA5" w:rsidR="003C1BE3" w:rsidRDefault="002C3569" w:rsidP="002574AB">
      <w:pPr>
        <w:pStyle w:val="2"/>
        <w:rPr>
          <w:rFonts w:eastAsia="맑은 고딕"/>
          <w:color w:val="000000" w:themeColor="text1"/>
          <w:lang w:eastAsia="ko-KR"/>
        </w:rPr>
      </w:pPr>
      <w:r>
        <w:rPr>
          <w:rFonts w:eastAsia="맑은 고딕" w:hint="eastAsia"/>
          <w:color w:val="000000" w:themeColor="text1"/>
          <w:lang w:eastAsia="ko-KR"/>
        </w:rPr>
        <w:t>Recovering</w:t>
      </w:r>
      <w:r>
        <w:rPr>
          <w:rFonts w:eastAsia="맑은 고딕"/>
          <w:color w:val="000000" w:themeColor="text1"/>
          <w:lang w:eastAsia="ko-KR"/>
        </w:rPr>
        <w:t xml:space="preserve"> </w:t>
      </w:r>
      <w:r w:rsidR="00B86D5A">
        <w:rPr>
          <w:rFonts w:eastAsia="맑은 고딕" w:hint="eastAsia"/>
          <w:color w:val="000000" w:themeColor="text1"/>
          <w:lang w:eastAsia="ko-KR"/>
        </w:rPr>
        <w:t>S</w:t>
      </w:r>
      <w:r>
        <w:rPr>
          <w:rFonts w:eastAsia="맑은 고딕" w:hint="eastAsia"/>
          <w:color w:val="000000" w:themeColor="text1"/>
          <w:lang w:eastAsia="ko-KR"/>
        </w:rPr>
        <w:t>-box</w:t>
      </w:r>
      <w:r>
        <w:rPr>
          <w:rFonts w:eastAsia="맑은 고딕"/>
          <w:color w:val="000000" w:themeColor="text1"/>
          <w:lang w:eastAsia="ko-KR"/>
        </w:rPr>
        <w:t xml:space="preserve"> </w:t>
      </w:r>
      <w:r>
        <w:rPr>
          <w:rFonts w:eastAsia="맑은 고딕" w:hint="eastAsia"/>
          <w:color w:val="000000" w:themeColor="text1"/>
          <w:lang w:eastAsia="ko-KR"/>
        </w:rPr>
        <w:t>layer</w:t>
      </w:r>
      <w:r>
        <w:rPr>
          <w:rFonts w:eastAsia="맑은 고딕"/>
          <w:color w:val="000000" w:themeColor="text1"/>
          <w:lang w:eastAsia="ko-KR"/>
        </w:rPr>
        <w:t xml:space="preserve"> </w:t>
      </w:r>
      <m:oMath>
        <m:sSubSup>
          <m:sSubSupPr>
            <m:ctrlPr>
              <w:rPr>
                <w:rFonts w:ascii="Cambria Math" w:eastAsia="맑은 고딕" w:hAnsi="Cambria Math"/>
                <w:i w:val="0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2</m:t>
            </m:r>
          </m:sub>
          <m:sup>
            <m:r>
              <w:rPr>
                <w:rFonts w:ascii="MS Gothic" w:eastAsia="MS Gothic" w:hAnsi="MS Gothic" w:cs="MS Gothic" w:hint="eastAsia"/>
                <w:color w:val="000000" w:themeColor="text1"/>
                <w:lang w:eastAsia="ko-KR"/>
              </w:rPr>
              <m:t>*</m:t>
            </m:r>
          </m:sup>
        </m:sSubSup>
      </m:oMath>
      <w:r w:rsidR="00A01703">
        <w:rPr>
          <w:rFonts w:eastAsia="맑은 고딕" w:hint="eastAsia"/>
          <w:color w:val="000000" w:themeColor="text1"/>
          <w:lang w:eastAsia="ko-KR"/>
        </w:rPr>
        <w:t xml:space="preserve"> from </w:t>
      </w:r>
      <m:oMath>
        <m:sSub>
          <m:sSubPr>
            <m:ctrlPr>
              <w:rPr>
                <w:rFonts w:ascii="Cambria Math" w:eastAsia="맑은 고딕" w:hAnsi="Cambria Math"/>
                <w:i w:val="0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1</m:t>
            </m:r>
          </m:sub>
        </m:sSub>
        <m:r>
          <w:rPr>
            <w:rFonts w:ascii="Cambria Math" w:eastAsia="맑은 고딕" w:hAnsi="Cambria Math"/>
            <w:color w:val="000000" w:themeColor="text1"/>
            <w:lang w:eastAsia="ko-KR"/>
          </w:rPr>
          <m:t>A</m:t>
        </m:r>
        <m:sSub>
          <m:sSubPr>
            <m:ctrlPr>
              <w:rPr>
                <w:rFonts w:ascii="Cambria Math" w:eastAsia="맑은 고딕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2</m:t>
            </m:r>
          </m:sub>
        </m:sSub>
      </m:oMath>
    </w:p>
    <w:p w14:paraId="2DE937F0" w14:textId="40B8B009" w:rsidR="00620679" w:rsidRPr="00A0101B" w:rsidRDefault="00C51601" w:rsidP="00161C8E">
      <w:pPr>
        <w:pStyle w:val="a3"/>
        <w:rPr>
          <w:rFonts w:eastAsia="맑은 고딕"/>
          <w:color w:val="000000" w:themeColor="text1"/>
          <w:lang w:eastAsia="ko-KR"/>
        </w:rPr>
      </w:pPr>
      <w:r w:rsidRPr="00143D26">
        <w:rPr>
          <w:rFonts w:eastAsia="맑은 고딕" w:hint="eastAsia"/>
          <w:b/>
          <w:lang w:eastAsia="ko-KR"/>
        </w:rPr>
        <w:t>Algorithm</w:t>
      </w:r>
      <w:r w:rsidRPr="00143D26">
        <w:rPr>
          <w:rFonts w:eastAsia="맑은 고딕"/>
          <w:b/>
          <w:lang w:eastAsia="ko-KR"/>
        </w:rPr>
        <w:t xml:space="preserve"> </w:t>
      </w:r>
      <w:r w:rsidRPr="00143D26">
        <w:rPr>
          <w:rFonts w:eastAsia="맑은 고딕" w:hint="eastAsia"/>
          <w:b/>
          <w:lang w:eastAsia="ko-KR"/>
        </w:rPr>
        <w:t>1</w:t>
      </w:r>
      <w:r w:rsidR="00143D26" w:rsidRPr="00143D26">
        <w:rPr>
          <w:rFonts w:eastAsia="맑은 고딕"/>
          <w:b/>
          <w:lang w:eastAsia="ko-KR"/>
        </w:rPr>
        <w:t xml:space="preserve"> </w:t>
      </w:r>
      <w:r>
        <w:rPr>
          <w:rFonts w:eastAsia="맑은 고딕" w:hint="eastAsia"/>
          <w:lang w:eastAsia="ko-KR"/>
        </w:rPr>
        <w:t>recovers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the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second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S-box</w:t>
      </w:r>
      <w:r w:rsidR="00143D26">
        <w:rPr>
          <w:rFonts w:eastAsia="맑은 고딕"/>
          <w:lang w:eastAsia="ko-KR"/>
        </w:rPr>
        <w:t xml:space="preserve"> </w:t>
      </w:r>
      <m:oMath>
        <m:sSubSup>
          <m:sSubSupPr>
            <m:ctrlPr>
              <w:rPr>
                <w:rFonts w:ascii="Cambria Math" w:eastAsia="맑은 고딕" w:hAnsi="Cambria Math"/>
                <w:lang w:eastAsia="ko-KR"/>
              </w:rPr>
            </m:ctrlPr>
          </m:sSubSupPr>
          <m:e>
            <m:r>
              <w:rPr>
                <w:rFonts w:ascii="Cambria Math" w:eastAsia="맑은 고딕" w:hAnsi="Cambria Math" w:hint="eastAsia"/>
                <w:lang w:eastAsia="ko-KR"/>
              </w:rPr>
              <m:t>S</m:t>
            </m:r>
          </m:e>
          <m:sub>
            <m:r>
              <w:rPr>
                <w:rFonts w:ascii="Cambria Math" w:eastAsia="맑은 고딕" w:hAnsi="Cambria Math" w:hint="eastAsia"/>
                <w:lang w:eastAsia="ko-KR"/>
              </w:rPr>
              <m:t>2</m:t>
            </m:r>
          </m:sub>
          <m:sup>
            <m:r>
              <w:rPr>
                <w:rFonts w:ascii="Cambria Math" w:eastAsia="MS Gothic" w:hAnsi="Cambria Math" w:cs="MS Gothic" w:hint="eastAsia"/>
                <w:lang w:eastAsia="ko-KR"/>
              </w:rPr>
              <m:t>*</m:t>
            </m:r>
          </m:sup>
        </m:sSubSup>
      </m:oMath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layer</w:t>
      </w:r>
      <w:r w:rsidR="00620679">
        <w:rPr>
          <w:rFonts w:eastAsia="맑은 고딕"/>
          <w:lang w:eastAsia="ko-KR"/>
        </w:rPr>
        <w:t xml:space="preserve"> </w:t>
      </w:r>
      <w:r w:rsidR="00620679">
        <w:rPr>
          <w:rFonts w:eastAsia="맑은 고딕" w:hint="eastAsia"/>
          <w:lang w:eastAsia="ko-KR"/>
        </w:rPr>
        <w:t>from</w:t>
      </w:r>
      <w:r w:rsidR="00620679">
        <w:rPr>
          <w:rFonts w:eastAsia="맑은 고딕"/>
          <w:lang w:eastAsia="ko-KR"/>
        </w:rPr>
        <w:t xml:space="preserve"> </w:t>
      </w:r>
      <w:r w:rsidR="00620679">
        <w:rPr>
          <w:rFonts w:eastAsia="맑은 고딕" w:hint="eastAsia"/>
          <w:lang w:eastAsia="ko-KR"/>
        </w:rPr>
        <w:t>encryption</w:t>
      </w:r>
      <w:r w:rsidR="00620679">
        <w:rPr>
          <w:rFonts w:eastAsia="맑은 고딕"/>
          <w:lang w:eastAsia="ko-KR"/>
        </w:rPr>
        <w:t xml:space="preserve"> oracle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620679">
        <w:rPr>
          <w:rFonts w:eastAsia="맑은 고딕" w:hint="eastAsia"/>
          <w:lang w:eastAsia="ko-KR"/>
        </w:rPr>
        <w:t>.</w:t>
      </w:r>
      <w:r w:rsidR="00F263A9">
        <w:rPr>
          <w:rFonts w:eastAsia="맑은 고딕"/>
          <w:lang w:eastAsia="ko-KR"/>
        </w:rPr>
        <w:t xml:space="preserve"> </w:t>
      </w:r>
      <w:r w:rsidR="00C824FF">
        <w:rPr>
          <w:rFonts w:eastAsia="맑은 고딕" w:hint="eastAsia"/>
          <w:lang w:eastAsia="ko-KR"/>
        </w:rPr>
        <w:t>In</w:t>
      </w:r>
      <w:r w:rsidR="00C824FF">
        <w:rPr>
          <w:rFonts w:eastAsia="맑은 고딕"/>
          <w:lang w:eastAsia="ko-KR"/>
        </w:rPr>
        <w:t xml:space="preserve"> </w:t>
      </w:r>
      <w:r w:rsidR="00174DF0">
        <w:rPr>
          <w:rFonts w:eastAsia="맑은 고딕"/>
          <w:lang w:eastAsia="ko-KR"/>
        </w:rPr>
        <w:t>other</w:t>
      </w:r>
      <w:r w:rsidR="00C824FF">
        <w:rPr>
          <w:rFonts w:eastAsia="맑은 고딕"/>
          <w:lang w:eastAsia="ko-KR"/>
        </w:rPr>
        <w:t xml:space="preserve"> </w:t>
      </w:r>
      <w:r w:rsidR="00C824FF">
        <w:rPr>
          <w:rFonts w:eastAsia="맑은 고딕" w:hint="eastAsia"/>
          <w:lang w:eastAsia="ko-KR"/>
        </w:rPr>
        <w:t>words,</w:t>
      </w:r>
      <w:r w:rsidR="00C824FF">
        <w:rPr>
          <w:rFonts w:eastAsia="맑은 고딕"/>
          <w:lang w:eastAsia="ko-KR"/>
        </w:rPr>
        <w:t xml:space="preserve"> “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lang w:eastAsia="ko-KR"/>
          </w:rPr>
          <m:t>→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acc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A</m:t>
            </m:r>
          </m:e>
        </m:acc>
      </m:oMath>
      <w:r w:rsidR="00C824FF">
        <w:rPr>
          <w:rFonts w:eastAsia="맑은 고딕"/>
          <w:lang w:eastAsia="ko-KR"/>
        </w:rPr>
        <w:t>”</w:t>
      </w:r>
      <w:r w:rsidR="00C824FF">
        <w:rPr>
          <w:rFonts w:eastAsia="맑은 고딕" w:hint="eastAsia"/>
          <w:lang w:eastAsia="ko-KR"/>
        </w:rPr>
        <w:t>,</w:t>
      </w:r>
      <w:r w:rsidR="00C824FF">
        <w:rPr>
          <w:rFonts w:eastAsia="맑은 고딕"/>
          <w:lang w:eastAsia="ko-KR"/>
        </w:rPr>
        <w:t xml:space="preserve"> </w:t>
      </w:r>
      <w:r w:rsidR="00C824FF">
        <w:rPr>
          <w:rFonts w:eastAsia="맑은 고딕" w:hint="eastAsia"/>
          <w:lang w:eastAsia="ko-KR"/>
        </w:rPr>
        <w:t>it</w:t>
      </w:r>
      <w:r w:rsidR="00C824FF">
        <w:rPr>
          <w:rFonts w:eastAsia="맑은 고딕"/>
          <w:lang w:eastAsia="ko-KR"/>
        </w:rPr>
        <w:t xml:space="preserve"> </w:t>
      </w:r>
      <w:r w:rsidR="00C824FF">
        <w:rPr>
          <w:rFonts w:eastAsia="맑은 고딕" w:hint="eastAsia"/>
          <w:lang w:eastAsia="ko-KR"/>
        </w:rPr>
        <w:t>recovers</w:t>
      </w:r>
      <w:r w:rsidR="00C824FF">
        <w:rPr>
          <w:rFonts w:eastAsia="맑은 고딕"/>
          <w:lang w:eastAsia="ko-KR"/>
        </w:rPr>
        <w:t xml:space="preserve"> </w:t>
      </w:r>
      <m:oMath>
        <m:sSubSup>
          <m:sSubSupPr>
            <m:ctrlPr>
              <w:rPr>
                <w:rFonts w:ascii="Cambria Math" w:eastAsia="맑은 고딕" w:hAnsi="Cambria Math"/>
                <w:lang w:eastAsia="ko-KR"/>
              </w:rPr>
            </m:ctrlPr>
          </m:sSubSupPr>
          <m:e>
            <m:r>
              <w:rPr>
                <w:rFonts w:ascii="Cambria Math" w:eastAsia="맑은 고딕" w:hAnsi="Cambria Math" w:hint="eastAsia"/>
                <w:lang w:eastAsia="ko-KR"/>
              </w:rPr>
              <m:t>S</m:t>
            </m:r>
          </m:e>
          <m:sub>
            <m:r>
              <w:rPr>
                <w:rFonts w:ascii="Cambria Math" w:eastAsia="맑은 고딕" w:hAnsi="Cambria Math" w:hint="eastAsia"/>
                <w:lang w:eastAsia="ko-KR"/>
              </w:rPr>
              <m:t>2</m:t>
            </m:r>
          </m:sub>
          <m:sup>
            <m:r>
              <w:rPr>
                <w:rFonts w:ascii="Cambria Math" w:eastAsia="MS Gothic" w:hAnsi="Cambria Math" w:cs="MS Gothic" w:hint="eastAsia"/>
                <w:lang w:eastAsia="ko-KR"/>
              </w:rPr>
              <m:t>*</m:t>
            </m:r>
          </m:sup>
        </m:sSubSup>
      </m:oMath>
      <w:r w:rsidR="00C824FF">
        <w:rPr>
          <w:rFonts w:eastAsia="맑은 고딕" w:hint="eastAsia"/>
          <w:lang w:eastAsia="ko-KR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2</m:t>
            </m:r>
          </m:sub>
        </m:sSub>
      </m:oMath>
      <w:r w:rsidR="007D6146">
        <w:rPr>
          <w:rFonts w:eastAsia="맑은 고딕" w:hint="eastAsia"/>
          <w:color w:val="000000" w:themeColor="text1"/>
          <w:lang w:eastAsia="ko-KR"/>
        </w:rPr>
        <w:t xml:space="preserve"> and</w:t>
      </w:r>
      <w:r w:rsidR="007D6146">
        <w:rPr>
          <w:rFonts w:eastAsia="맑은 고딕"/>
          <w:color w:val="000000" w:themeColor="text1"/>
          <w:lang w:eastAsia="ko-KR"/>
        </w:rPr>
        <w:t xml:space="preserve"> </w:t>
      </w:r>
      <w:r w:rsidR="007D6146">
        <w:rPr>
          <w:rFonts w:eastAsia="맑은 고딕" w:hint="eastAsia"/>
          <w:color w:val="000000" w:themeColor="text1"/>
          <w:lang w:eastAsia="ko-KR"/>
        </w:rPr>
        <w:t>reconstructs</w:t>
      </w:r>
      <w:r w:rsidR="007D6146">
        <w:rPr>
          <w:rFonts w:eastAsia="맑은 고딕"/>
          <w:color w:val="000000" w:themeColor="text1"/>
          <w:lang w:eastAsia="ko-KR"/>
        </w:rPr>
        <w:t xml:space="preserve"> </w:t>
      </w:r>
      <w:r w:rsidR="007D6146">
        <w:rPr>
          <w:rFonts w:eastAsia="맑은 고딕" w:hint="eastAsia"/>
          <w:color w:val="000000" w:themeColor="text1"/>
          <w:lang w:eastAsia="ko-KR"/>
        </w:rPr>
        <w:t>it</w:t>
      </w:r>
      <w:r w:rsidR="007D6146">
        <w:rPr>
          <w:rFonts w:eastAsia="맑은 고딕"/>
          <w:color w:val="000000" w:themeColor="text1"/>
          <w:lang w:eastAsia="ko-KR"/>
        </w:rPr>
        <w:t xml:space="preserve"> </w:t>
      </w:r>
      <w:r w:rsidR="007D6146">
        <w:rPr>
          <w:rFonts w:eastAsia="맑은 고딕" w:hint="eastAsia"/>
          <w:color w:val="000000" w:themeColor="text1"/>
          <w:lang w:eastAsia="ko-KR"/>
        </w:rPr>
        <w:t>into</w:t>
      </w:r>
      <w:r w:rsidR="007D6146">
        <w:rPr>
          <w:rFonts w:eastAsia="맑은 고딕"/>
          <w:color w:val="000000" w:themeColor="text1"/>
          <w:lang w:eastAsia="ko-KR"/>
        </w:rPr>
        <w:t xml:space="preserve"> </w:t>
      </w:r>
      <w:proofErr w:type="gramStart"/>
      <w:r w:rsidR="00A93E8A">
        <w:rPr>
          <w:rFonts w:eastAsia="맑은 고딕"/>
          <w:color w:val="000000" w:themeColor="text1"/>
          <w:lang w:eastAsia="ko-KR"/>
        </w:rPr>
        <w:t>a</w:t>
      </w:r>
      <w:r w:rsidR="00174DF0">
        <w:rPr>
          <w:rFonts w:eastAsia="맑은 고딕"/>
          <w:color w:val="000000" w:themeColor="text1"/>
          <w:lang w:eastAsia="ko-KR"/>
        </w:rPr>
        <w:t>n</w:t>
      </w:r>
      <w:proofErr w:type="gramEnd"/>
      <w:r w:rsidR="007D6146">
        <w:rPr>
          <w:rFonts w:eastAsia="맑은 고딕"/>
          <w:color w:val="000000" w:themeColor="text1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acc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A</m:t>
            </m:r>
          </m:e>
        </m:acc>
      </m:oMath>
      <w:r w:rsidR="007D6146">
        <w:rPr>
          <w:rFonts w:eastAsia="맑은 고딕" w:hint="eastAsia"/>
          <w:color w:val="000000" w:themeColor="text1"/>
          <w:lang w:eastAsia="ko-KR"/>
        </w:rPr>
        <w:t xml:space="preserve"> structure.</w:t>
      </w:r>
      <w:r w:rsidR="00502948">
        <w:rPr>
          <w:rFonts w:eastAsia="맑은 고딕"/>
          <w:color w:val="000000" w:themeColor="text1"/>
          <w:lang w:eastAsia="ko-KR"/>
        </w:rPr>
        <w:t xml:space="preserve"> </w:t>
      </w:r>
      <w:r w:rsidR="00572030" w:rsidRPr="00A0101B">
        <w:rPr>
          <w:rFonts w:eastAsia="맑은 고딕"/>
          <w:color w:val="000000" w:themeColor="text1"/>
          <w:lang w:eastAsia="ko-KR"/>
        </w:rPr>
        <w:t xml:space="preserve">The process </w:t>
      </w:r>
      <w:r w:rsidR="007755D2">
        <w:rPr>
          <w:rFonts w:eastAsia="맑은 고딕"/>
          <w:color w:val="000000" w:themeColor="text1"/>
          <w:lang w:eastAsia="ko-KR"/>
        </w:rPr>
        <w:t>removes the last S layer as</w:t>
      </w:r>
      <w:proofErr w:type="gramStart"/>
      <w:r w:rsidR="00572030" w:rsidRPr="00A0101B">
        <w:rPr>
          <w:rFonts w:eastAsia="맑은 고딕"/>
          <w:color w:val="000000" w:themeColor="text1"/>
          <w:lang w:eastAsia="ko-KR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color w:val="000000" w:themeColor="text1"/>
                <w:szCs w:val="16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16"/>
          </w:rPr>
          <m:t>∘</m:t>
        </m:r>
        <m:r>
          <w:rPr>
            <w:rFonts w:ascii="Cambria Math" w:eastAsiaTheme="minorEastAsia" w:hAnsi="Cambria Math" w:hint="eastAsia"/>
            <w:color w:val="000000" w:themeColor="text1"/>
            <w:szCs w:val="16"/>
            <w:lang w:eastAsia="ko-KR"/>
          </w:rPr>
          <m:t>A</m:t>
        </m:r>
        <m:r>
          <w:rPr>
            <w:rFonts w:ascii="Cambria Math" w:hAnsi="Cambria Math"/>
            <w:color w:val="000000" w:themeColor="text1"/>
            <w:szCs w:val="16"/>
          </w:rPr>
          <m:t>∘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16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eastAsia="맑은 고딕" w:hAnsi="Cambria Math"/>
            <w:color w:val="000000" w:themeColor="text1"/>
            <w:szCs w:val="16"/>
            <w:lang w:eastAsia="ko-KR"/>
          </w:rPr>
          <m:t>⟶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16"/>
                <w:lang w:eastAsia="ko-KR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color w:val="000000" w:themeColor="text1"/>
                    <w:szCs w:val="16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Cs w:val="16"/>
                    <w:lang w:eastAsia="ko-KR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16"/>
                    <w:lang w:eastAsia="ko-KR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16"/>
                    <w:lang w:eastAsia="ko-KR"/>
                  </w:rPr>
                  <m:t>*</m:t>
                </m:r>
              </m:sup>
            </m:sSubSup>
          </m:e>
          <m:sup>
            <m:r>
              <w:rPr>
                <w:rFonts w:ascii="Cambria Math" w:hAnsi="Cambria Math"/>
                <w:color w:val="000000" w:themeColor="text1"/>
                <w:szCs w:val="16"/>
                <w:lang w:eastAsia="ko-KR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Cs w:val="16"/>
          </w:rPr>
          <m:t>∘(</m:t>
        </m:r>
        <m:sSub>
          <m:sSubPr>
            <m:ctrlPr>
              <w:rPr>
                <w:rFonts w:ascii="Cambria Math" w:hAnsi="Cambria Math"/>
                <w:color w:val="000000" w:themeColor="text1"/>
                <w:szCs w:val="16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16"/>
          </w:rPr>
          <m:t>∘</m:t>
        </m:r>
        <m:r>
          <w:rPr>
            <w:rFonts w:ascii="Cambria Math" w:eastAsiaTheme="minorEastAsia" w:hAnsi="Cambria Math" w:hint="eastAsia"/>
            <w:color w:val="000000" w:themeColor="text1"/>
            <w:szCs w:val="16"/>
            <w:lang w:eastAsia="ko-KR"/>
          </w:rPr>
          <m:t>A</m:t>
        </m:r>
        <m:r>
          <w:rPr>
            <w:rFonts w:ascii="Cambria Math" w:hAnsi="Cambria Math"/>
            <w:color w:val="000000" w:themeColor="text1"/>
            <w:szCs w:val="16"/>
          </w:rPr>
          <m:t>∘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16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eastAsia="맑은 고딕" w:hAnsi="Cambria Math"/>
            <w:color w:val="000000" w:themeColor="text1"/>
            <w:szCs w:val="16"/>
            <w:lang w:eastAsia="ko-KR"/>
          </w:rPr>
          <m:t>)=</m:t>
        </m:r>
        <m:sSubSup>
          <m:sSubSupPr>
            <m:ctrlPr>
              <w:rPr>
                <w:rFonts w:ascii="Cambria Math" w:eastAsiaTheme="minorEastAsia" w:hAnsi="Cambria Math"/>
                <w:color w:val="000000" w:themeColor="text1"/>
                <w:szCs w:val="16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L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2</m:t>
            </m:r>
          </m:sub>
          <m:sup>
            <m:r>
              <w:rPr>
                <w:rFonts w:ascii="바탕" w:eastAsia="바탕" w:hAnsi="바탕" w:cs="바탕" w:hint="eastAsia"/>
                <w:color w:val="000000" w:themeColor="text1"/>
                <w:szCs w:val="16"/>
                <w:lang w:eastAsia="ko-KR"/>
              </w:rPr>
              <m:t>-</m:t>
            </m:r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1</m:t>
            </m:r>
          </m:sup>
        </m:sSubSup>
        <m:r>
          <w:rPr>
            <w:rFonts w:ascii="Cambria Math" w:eastAsiaTheme="minorEastAsia" w:hAnsi="Cambria Math"/>
            <w:color w:val="000000" w:themeColor="text1"/>
            <w:szCs w:val="16"/>
            <w:lang w:eastAsia="ko-KR"/>
          </w:rPr>
          <m:t>∘</m:t>
        </m:r>
        <m:r>
          <w:rPr>
            <w:rFonts w:ascii="Cambria Math" w:eastAsiaTheme="minorEastAsia" w:hAnsi="Cambria Math" w:hint="eastAsia"/>
            <w:color w:val="000000" w:themeColor="text1"/>
            <w:szCs w:val="16"/>
            <w:lang w:eastAsia="ko-KR"/>
          </w:rPr>
          <m:t>A</m:t>
        </m:r>
        <m:r>
          <w:rPr>
            <w:rFonts w:ascii="Cambria Math" w:hAnsi="Cambria Math"/>
            <w:color w:val="000000" w:themeColor="text1"/>
            <w:szCs w:val="16"/>
          </w:rPr>
          <m:t>∘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16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16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color w:val="000000" w:themeColor="text1"/>
                <w:szCs w:val="16"/>
                <w:lang w:eastAsia="ko-KR"/>
              </w:rPr>
            </m:ctrlPr>
          </m:acc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A</m:t>
            </m:r>
          </m:e>
        </m:acc>
        <m:r>
          <w:rPr>
            <w:rFonts w:ascii="Cambria Math" w:hAnsi="Cambria Math"/>
            <w:color w:val="000000" w:themeColor="text1"/>
            <w:szCs w:val="16"/>
          </w:rPr>
          <m:t>∘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16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1</m:t>
            </m:r>
          </m:sub>
        </m:sSub>
      </m:oMath>
      <w:r w:rsidR="00572030" w:rsidRPr="00A0101B">
        <w:rPr>
          <w:rFonts w:eastAsia="맑은 고딕" w:hint="eastAsia"/>
          <w:color w:val="000000" w:themeColor="text1"/>
          <w:szCs w:val="16"/>
          <w:lang w:eastAsia="ko-KR"/>
        </w:rPr>
        <w:t>.</w:t>
      </w:r>
    </w:p>
    <w:p w14:paraId="432D7D6B" w14:textId="77777777" w:rsidR="002574AB" w:rsidRPr="008333E6" w:rsidRDefault="002574AB" w:rsidP="002574AB">
      <w:pPr>
        <w:rPr>
          <w:sz w:val="6"/>
          <w:szCs w:val="6"/>
          <w:lang w:eastAsia="ko-KR"/>
        </w:rPr>
      </w:pP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609"/>
      </w:tblGrid>
      <w:tr w:rsidR="006961A0" w14:paraId="398A8547" w14:textId="77777777" w:rsidTr="000D5B0D">
        <w:tc>
          <w:tcPr>
            <w:tcW w:w="5030" w:type="dxa"/>
            <w:gridSpan w:val="2"/>
            <w:tcBorders>
              <w:top w:val="single" w:sz="12" w:space="0" w:color="auto"/>
            </w:tcBorders>
          </w:tcPr>
          <w:p w14:paraId="7FAA0B90" w14:textId="5809E9AD" w:rsidR="006961A0" w:rsidRPr="000A2F97" w:rsidRDefault="000A2F97" w:rsidP="000C5664">
            <w:pPr>
              <w:pStyle w:val="a3"/>
              <w:ind w:firstLine="0"/>
              <w:rPr>
                <w:rFonts w:eastAsia="맑은 고딕"/>
                <w:sz w:val="16"/>
                <w:lang w:eastAsia="ko-KR"/>
              </w:rPr>
            </w:pPr>
            <w:r w:rsidRPr="00C575DF">
              <w:rPr>
                <w:rFonts w:eastAsia="맑은 고딕" w:hint="eastAsia"/>
                <w:b/>
                <w:sz w:val="16"/>
                <w:lang w:eastAsia="ko-KR"/>
              </w:rPr>
              <w:t>Algorithm</w:t>
            </w:r>
            <w:r w:rsidRPr="00C575DF">
              <w:rPr>
                <w:rFonts w:eastAsia="맑은 고딕"/>
                <w:b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b/>
                <w:sz w:val="16"/>
                <w:lang w:eastAsia="ko-KR"/>
              </w:rPr>
              <w:t>1.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="00E4683D" w:rsidRPr="00454F3D">
              <w:rPr>
                <w:rFonts w:eastAsia="맑은 고딕" w:hint="eastAsia"/>
                <w:sz w:val="16"/>
                <w:lang w:eastAsia="ko-KR"/>
              </w:rPr>
              <w:t>Re</w:t>
            </w:r>
            <w:r w:rsidR="00E4683D">
              <w:rPr>
                <w:rFonts w:eastAsia="맑은 고딕" w:hint="eastAsia"/>
                <w:sz w:val="16"/>
                <w:lang w:eastAsia="ko-KR"/>
              </w:rPr>
              <w:t>covering</w:t>
            </w:r>
            <w:r w:rsidR="00E4683D">
              <w:rPr>
                <w:rFonts w:eastAsia="맑은 고딕"/>
                <w:sz w:val="16"/>
                <w:lang w:eastAsia="ko-KR"/>
              </w:rPr>
              <w:t xml:space="preserve"> </w:t>
            </w:r>
            <w:r w:rsidR="008F6107">
              <w:rPr>
                <w:rFonts w:eastAsia="맑은 고딕" w:hint="eastAsia"/>
                <w:sz w:val="16"/>
                <w:lang w:eastAsia="ko-KR"/>
              </w:rPr>
              <w:t>S</w:t>
            </w:r>
            <w:r w:rsidR="00E4683D">
              <w:rPr>
                <w:rFonts w:eastAsia="맑은 고딕" w:hint="eastAsia"/>
                <w:sz w:val="16"/>
                <w:lang w:eastAsia="ko-KR"/>
              </w:rPr>
              <w:t>-box</w:t>
            </w:r>
            <w:r w:rsidR="00E62E43">
              <w:rPr>
                <w:rFonts w:eastAsia="맑은 고딕" w:hint="eastAsia"/>
                <w:sz w:val="16"/>
                <w:lang w:eastAsia="ko-KR"/>
              </w:rPr>
              <w:t>es</w:t>
            </w:r>
            <w:r w:rsidR="00E4683D">
              <w:rPr>
                <w:rFonts w:eastAsia="맑은 고딕"/>
                <w:sz w:val="16"/>
                <w:lang w:eastAsia="ko-KR"/>
              </w:rPr>
              <w:t xml:space="preserve"> </w:t>
            </w:r>
            <w:r w:rsidR="00E4683D">
              <w:rPr>
                <w:rFonts w:eastAsia="맑은 고딕" w:hint="eastAsia"/>
                <w:sz w:val="16"/>
                <w:lang w:eastAsia="ko-KR"/>
              </w:rPr>
              <w:t>layer</w:t>
            </w:r>
            <w:r w:rsidR="00E4683D">
              <w:rPr>
                <w:rFonts w:eastAsia="맑은 고딕"/>
                <w:sz w:val="16"/>
                <w:lang w:eastAsia="ko-KR"/>
              </w:rPr>
              <w:t xml:space="preserve"> algorithm</w:t>
            </w:r>
          </w:p>
        </w:tc>
      </w:tr>
      <w:tr w:rsidR="006961A0" w14:paraId="7A90208A" w14:textId="77777777" w:rsidTr="0037574A">
        <w:tc>
          <w:tcPr>
            <w:tcW w:w="5030" w:type="dxa"/>
            <w:gridSpan w:val="2"/>
            <w:tcBorders>
              <w:bottom w:val="single" w:sz="4" w:space="0" w:color="auto"/>
            </w:tcBorders>
          </w:tcPr>
          <w:p w14:paraId="6C5163C1" w14:textId="4270B763" w:rsidR="000A2F97" w:rsidRPr="00C575DF" w:rsidRDefault="000A2F97" w:rsidP="000A2F97">
            <w:pPr>
              <w:pStyle w:val="a3"/>
              <w:ind w:firstLine="0"/>
              <w:rPr>
                <w:rFonts w:eastAsia="맑은 고딕"/>
                <w:sz w:val="16"/>
                <w:lang w:eastAsia="ko-KR"/>
              </w:rPr>
            </w:pPr>
            <w:r w:rsidRPr="00C575DF">
              <w:rPr>
                <w:rFonts w:eastAsia="맑은 고딕" w:hint="eastAsia"/>
                <w:b/>
                <w:sz w:val="16"/>
                <w:lang w:eastAsia="ko-KR"/>
              </w:rPr>
              <w:t>Input: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encryption oracle </w:t>
            </w:r>
            <m:oMath>
              <m:r>
                <w:rPr>
                  <w:rFonts w:ascii="Cambria Math" w:eastAsia="맑은 고딕" w:hAnsi="Cambria Math"/>
                  <w:sz w:val="16"/>
                  <w:szCs w:val="16"/>
                  <w:lang w:eastAsia="ko-KR"/>
                </w:rPr>
                <m:t>F</m:t>
              </m:r>
              <m:r>
                <m:rPr>
                  <m:sty m:val="p"/>
                </m:rPr>
                <w:rPr>
                  <w:rFonts w:ascii="Cambria Math" w:eastAsia="맑은 고딕" w:hAnsi="Cambria Math"/>
                  <w:sz w:val="16"/>
                  <w:szCs w:val="16"/>
                  <w:lang w:eastAsia="ko-KR"/>
                </w:rPr>
                <m:t>(=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sz w:val="16"/>
                      <w:szCs w:val="16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 w:val="16"/>
                      <w:szCs w:val="16"/>
                      <w:lang w:eastAsia="ko-K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∘</m:t>
              </m:r>
              <m:r>
                <w:rPr>
                  <w:rFonts w:ascii="Cambria Math" w:eastAsiaTheme="minorEastAsia" w:hAnsi="Cambria Math" w:hint="eastAsia"/>
                  <w:sz w:val="16"/>
                  <w:szCs w:val="16"/>
                  <w:lang w:eastAsia="ko-KR"/>
                </w:rPr>
                <m:t>A</m:t>
              </m:r>
              <m:r>
                <w:rPr>
                  <w:rFonts w:ascii="Cambria Math" w:hAnsi="Cambria Math"/>
                  <w:sz w:val="16"/>
                  <w:szCs w:val="16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sz w:val="16"/>
                      <w:szCs w:val="16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sz w:val="16"/>
                      <w:szCs w:val="16"/>
                      <w:lang w:eastAsia="ko-K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맑은 고딕" w:hAnsi="Cambria Math"/>
                  <w:sz w:val="16"/>
                  <w:szCs w:val="16"/>
                  <w:lang w:eastAsia="ko-KR"/>
                </w:rPr>
                <m:t>)</m:t>
              </m:r>
            </m:oMath>
          </w:p>
          <w:p w14:paraId="1DC71C29" w14:textId="39F165CB" w:rsidR="006961A0" w:rsidRPr="000A2F97" w:rsidRDefault="000A2F97" w:rsidP="00543E26">
            <w:pPr>
              <w:pStyle w:val="a3"/>
              <w:ind w:firstLine="0"/>
              <w:rPr>
                <w:rFonts w:eastAsia="맑은 고딕"/>
                <w:sz w:val="16"/>
                <w:lang w:eastAsia="ko-KR"/>
              </w:rPr>
            </w:pPr>
            <w:r w:rsidRPr="00C575DF">
              <w:rPr>
                <w:rFonts w:eastAsia="맑은 고딕" w:hint="eastAsia"/>
                <w:b/>
                <w:sz w:val="16"/>
                <w:lang w:eastAsia="ko-KR"/>
              </w:rPr>
              <w:t>Output: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맑은 고딕" w:hAnsi="Cambria Math"/>
                      <w:sz w:val="16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2</m:t>
                  </m:r>
                </m:sub>
                <m:sup>
                  <m:r>
                    <w:rPr>
                      <w:rFonts w:ascii="Cambria Math" w:eastAsia="MS Gothic" w:hAnsi="Cambria Math" w:cs="MS Gothic" w:hint="eastAsia"/>
                      <w:sz w:val="16"/>
                      <w:lang w:eastAsia="ko-KR"/>
                    </w:rPr>
                    <m:t>*</m:t>
                  </m:r>
                </m:sup>
              </m:sSubSup>
            </m:oMath>
            <w:r w:rsidR="0084442D">
              <w:rPr>
                <w:rFonts w:eastAsia="맑은 고딕" w:hint="eastAsia"/>
                <w:sz w:val="16"/>
                <w:lang w:eastAsia="ko-KR"/>
              </w:rPr>
              <w:t xml:space="preserve"> non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linear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function</w:t>
            </w:r>
            <w:r w:rsidR="00B11215">
              <w:rPr>
                <w:rFonts w:eastAsia="맑은 고딕"/>
                <w:sz w:val="16"/>
                <w:lang w:eastAsia="ko-KR"/>
              </w:rPr>
              <w:t xml:space="preserve">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6"/>
                      <w:lang w:eastAsia="ko-KR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  <w:lang w:eastAsia="ko-KR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16"/>
                  <w:szCs w:val="16"/>
                </w:rPr>
                <m:t>∘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</w:rPr>
                    <m:t>∘</m:t>
                  </m:r>
                  <m:r>
                    <w:rPr>
                      <w:rFonts w:ascii="Cambria Math" w:eastAsiaTheme="minorEastAsia" w:hAnsi="Cambria Math" w:hint="eastAsia"/>
                      <w:color w:val="000000" w:themeColor="text1"/>
                      <w:sz w:val="16"/>
                      <w:szCs w:val="16"/>
                      <w:lang w:eastAsia="ko-KR"/>
                    </w:rPr>
                    <m:t>A</m:t>
                  </m:r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</w:rPr>
                    <m:t>∘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맑은 고딕" w:hAnsi="Cambria Math"/>
                      <w:color w:val="000000" w:themeColor="text1"/>
                      <w:sz w:val="16"/>
                      <w:szCs w:val="16"/>
                      <w:lang w:eastAsia="ko-KR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맑은 고딕" w:hAnsi="Cambria Math"/>
                  <w:color w:val="000000" w:themeColor="text1"/>
                  <w:sz w:val="16"/>
                  <w:szCs w:val="16"/>
                  <w:lang w:eastAsia="ko-KR"/>
                </w:rPr>
                <m:t>=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Theme="minorEastAsia" w:hAnsi="Cambria Math" w:hint="eastAsia"/>
                      <w:color w:val="000000" w:themeColor="text1"/>
                      <w:sz w:val="16"/>
                      <w:szCs w:val="16"/>
                      <w:lang w:eastAsia="ko-KR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16"/>
                  <w:szCs w:val="16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color w:val="000000" w:themeColor="text1"/>
                      <w:sz w:val="16"/>
                      <w:szCs w:val="16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color w:val="000000" w:themeColor="text1"/>
                      <w:sz w:val="16"/>
                      <w:szCs w:val="16"/>
                      <w:lang w:eastAsia="ko-KR"/>
                    </w:rPr>
                    <m:t>1</m:t>
                  </m:r>
                </m:sub>
              </m:sSub>
            </m:oMath>
          </w:p>
        </w:tc>
      </w:tr>
      <w:tr w:rsidR="006961A0" w14:paraId="24D01570" w14:textId="77777777" w:rsidTr="0037574A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063D5190" w14:textId="54908A4E" w:rsidR="006961A0" w:rsidRPr="000A2F97" w:rsidRDefault="00DF27AD" w:rsidP="000A2F97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1</w:t>
            </w:r>
            <w:r w:rsidR="000A2F97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796EA580" w14:textId="009BE5C3" w:rsidR="006961A0" w:rsidRPr="000A2F97" w:rsidRDefault="000A2F97" w:rsidP="00F55220">
            <w:pPr>
              <w:pStyle w:val="a3"/>
              <w:ind w:firstLine="0"/>
              <w:rPr>
                <w:rFonts w:eastAsia="맑은 고딕"/>
                <w:sz w:val="16"/>
                <w:lang w:eastAsia="ko-KR"/>
              </w:rPr>
            </w:pPr>
            <w:r w:rsidRPr="00C575DF">
              <w:rPr>
                <w:rFonts w:eastAsia="맑은 고딕" w:hint="eastAsia"/>
                <w:b/>
                <w:sz w:val="16"/>
                <w:lang w:eastAsia="ko-KR"/>
              </w:rPr>
              <w:t>For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="00F55220" w:rsidRPr="00F55220">
              <w:rPr>
                <w:rFonts w:eastAsia="맑은 고딕" w:hint="eastAsia"/>
                <w:b/>
                <w:sz w:val="16"/>
                <w:lang w:eastAsia="ko-KR"/>
              </w:rPr>
              <w:t>each</w:t>
            </w:r>
            <w:r w:rsidR="00F55220">
              <w:rPr>
                <w:rFonts w:eastAsia="맑은 고딕"/>
                <w:sz w:val="16"/>
                <w:lang w:eastAsia="ko-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2</m:t>
                  </m:r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, j</m:t>
                  </m:r>
                </m:sub>
              </m:sSub>
            </m:oMath>
            <w:r w:rsidR="00463B5E">
              <w:rPr>
                <w:rFonts w:eastAsia="맑은 고딕" w:hint="eastAsia"/>
                <w:sz w:val="16"/>
                <w:lang w:eastAsia="ko-KR"/>
              </w:rPr>
              <w:t xml:space="preserve"> </w:t>
            </w:r>
            <w:r w:rsidR="00463B5E" w:rsidRPr="00463B5E">
              <w:rPr>
                <w:rFonts w:eastAsia="맑은 고딕" w:hint="eastAsia"/>
                <w:b/>
                <w:sz w:val="16"/>
                <w:lang w:eastAsia="ko-KR"/>
              </w:rPr>
              <w:t>in</w:t>
            </w:r>
            <w:r w:rsidR="00F55220">
              <w:rPr>
                <w:rFonts w:eastAsia="맑은 고딕" w:hint="eastAsia"/>
                <w:sz w:val="16"/>
                <w:lang w:eastAsia="ko-K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맑은 고딕" w:hAnsi="Cambria Math"/>
                  <w:sz w:val="16"/>
                  <w:lang w:eastAsia="ko-KR"/>
                </w:rPr>
                <m:t>(</m:t>
              </m:r>
              <m:r>
                <w:rPr>
                  <w:rFonts w:ascii="Cambria Math" w:eastAsia="맑은 고딕" w:hAnsi="Cambria Math"/>
                  <w:sz w:val="16"/>
                  <w:lang w:eastAsia="ko-KR"/>
                </w:rPr>
                <m:t>j</m:t>
              </m:r>
              <m:r>
                <m:rPr>
                  <m:sty m:val="p"/>
                </m:rPr>
                <w:rPr>
                  <w:rFonts w:ascii="Cambria Math" w:eastAsia="맑은 고딕" w:hAnsi="Cambria Math" w:hint="eastAsia"/>
                  <w:sz w:val="16"/>
                  <w:lang w:eastAsia="ko-KR"/>
                </w:rPr>
                <m:t>=1</m:t>
              </m:r>
              <m:r>
                <m:rPr>
                  <m:sty m:val="p"/>
                </m:rPr>
                <w:rPr>
                  <w:rFonts w:ascii="Cambria Math" w:eastAsia="맑은 고딕" w:hAnsi="Cambria Math"/>
                  <w:sz w:val="16"/>
                  <w:lang w:eastAsia="ko-KR"/>
                </w:rPr>
                <m:t>, 2, …, 15)</m:t>
              </m:r>
            </m:oMath>
            <w:r w:rsidRPr="00C575DF">
              <w:rPr>
                <w:rFonts w:eastAsia="맑은 고딕" w:hint="eastAsia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b/>
                <w:sz w:val="16"/>
                <w:lang w:eastAsia="ko-KR"/>
              </w:rPr>
              <w:t>do</w:t>
            </w:r>
          </w:p>
        </w:tc>
      </w:tr>
      <w:tr w:rsidR="000A2F97" w14:paraId="58970965" w14:textId="77777777" w:rsidTr="000A2F97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74344213" w14:textId="606D494C" w:rsidR="000A2F97" w:rsidRPr="000A2F97" w:rsidRDefault="00E83909" w:rsidP="000A2F97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2</w:t>
            </w:r>
            <w:r w:rsidR="000A2F97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13D7CB18" w14:textId="1FDCAC70" w:rsidR="000A2F97" w:rsidRPr="000A2F97" w:rsidRDefault="000A2F97" w:rsidP="00E83909">
            <w:pPr>
              <w:pStyle w:val="a3"/>
              <w:ind w:leftChars="100" w:left="200" w:firstLine="0"/>
              <w:rPr>
                <w:rFonts w:eastAsia="맑은 고딕"/>
                <w:sz w:val="16"/>
                <w:lang w:eastAsia="ko-KR"/>
              </w:rPr>
            </w:pPr>
            <w:r w:rsidRPr="00C575DF">
              <w:rPr>
                <w:rFonts w:eastAsia="맑은 고딕" w:hint="eastAsia"/>
                <w:sz w:val="16"/>
                <w:lang w:eastAsia="ko-KR"/>
              </w:rPr>
              <w:t>Choose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 w:hint="eastAsia"/>
                      <w:color w:val="000000" w:themeColor="text1"/>
                      <w:sz w:val="16"/>
                      <w:lang w:eastAsia="ko-KR"/>
                    </w:rPr>
                    <m:t>2</m:t>
                  </m:r>
                </m:e>
                <m:sup>
                  <m: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  <m:t>5</m:t>
                  </m:r>
                </m:sup>
              </m:sSup>
            </m:oMath>
            <w:r w:rsidRPr="00C575DF">
              <w:rPr>
                <w:rFonts w:eastAsia="맑은 고딕" w:hint="eastAsia"/>
                <w:sz w:val="16"/>
                <w:lang w:eastAsia="ko-KR"/>
              </w:rPr>
              <w:t xml:space="preserve"> input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values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that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satisfies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="00ED5BDC">
              <w:rPr>
                <w:rFonts w:eastAsia="맑은 고딕"/>
                <w:sz w:val="16"/>
                <w:lang w:eastAsia="ko-KR"/>
              </w:rPr>
              <w:t xml:space="preserve">properties </w:t>
            </w:r>
            <w:r w:rsidR="00930A70" w:rsidRPr="00B55E12">
              <w:rPr>
                <w:rFonts w:eastAsiaTheme="minorEastAsia" w:hint="eastAsia"/>
                <w:sz w:val="16"/>
                <w:lang w:eastAsia="ko-KR"/>
              </w:rPr>
              <w:t>(</w:t>
            </w:r>
            <w:r w:rsidR="00930A70" w:rsidRPr="00930A70">
              <w:rPr>
                <w:rFonts w:eastAsiaTheme="minorEastAsia" w:hint="eastAsia"/>
                <w:i/>
                <w:sz w:val="16"/>
                <w:lang w:eastAsia="ko-KR"/>
              </w:rPr>
              <w:t>D,</w:t>
            </w:r>
            <w:r w:rsidR="00930A70" w:rsidRPr="00930A70">
              <w:rPr>
                <w:rFonts w:eastAsiaTheme="minorEastAsia"/>
                <w:i/>
                <w:sz w:val="16"/>
                <w:lang w:eastAsia="ko-KR"/>
              </w:rPr>
              <w:t xml:space="preserve"> </w:t>
            </w:r>
            <w:r w:rsidR="00930A70" w:rsidRPr="00930A70">
              <w:rPr>
                <w:rFonts w:eastAsiaTheme="minorEastAsia" w:hint="eastAsia"/>
                <w:i/>
                <w:sz w:val="16"/>
                <w:lang w:eastAsia="ko-KR"/>
              </w:rPr>
              <w:t>D,</w:t>
            </w:r>
            <w:r w:rsidR="00930A70" w:rsidRPr="00930A70">
              <w:rPr>
                <w:rFonts w:eastAsiaTheme="minorEastAsia"/>
                <w:i/>
                <w:sz w:val="16"/>
                <w:lang w:eastAsia="ko-KR"/>
              </w:rPr>
              <w:t xml:space="preserve"> </w:t>
            </w:r>
            <w:r w:rsidR="00930A70" w:rsidRPr="00930A70">
              <w:rPr>
                <w:rFonts w:eastAsiaTheme="minorEastAsia" w:hint="eastAsia"/>
                <w:i/>
                <w:sz w:val="16"/>
                <w:lang w:eastAsia="ko-KR"/>
              </w:rPr>
              <w:t>...,</w:t>
            </w:r>
            <w:r w:rsidR="00930A70" w:rsidRPr="00930A70">
              <w:rPr>
                <w:rFonts w:eastAsiaTheme="minorEastAsia"/>
                <w:i/>
                <w:sz w:val="16"/>
                <w:lang w:eastAsia="ko-KR"/>
              </w:rPr>
              <w:t xml:space="preserve"> </w:t>
            </w:r>
            <w:r w:rsidR="00930A70" w:rsidRPr="00930A70">
              <w:rPr>
                <w:rFonts w:eastAsiaTheme="minorEastAsia" w:hint="eastAsia"/>
                <w:i/>
                <w:sz w:val="16"/>
                <w:lang w:eastAsia="ko-KR"/>
              </w:rPr>
              <w:t>D</w:t>
            </w:r>
            <w:r w:rsidR="00930A70" w:rsidRPr="00B55E12">
              <w:rPr>
                <w:rFonts w:eastAsiaTheme="minorEastAsia" w:hint="eastAsia"/>
                <w:sz w:val="16"/>
                <w:lang w:eastAsia="ko-KR"/>
              </w:rPr>
              <w:t>)</w:t>
            </w:r>
          </w:p>
        </w:tc>
      </w:tr>
      <w:tr w:rsidR="000A2F97" w14:paraId="51CFC48A" w14:textId="77777777" w:rsidTr="000A2F97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54EDFEB6" w14:textId="76A4BF7A" w:rsidR="000A2F97" w:rsidRPr="000A2F97" w:rsidRDefault="00E83909" w:rsidP="000A2F97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3</w:t>
            </w:r>
            <w:r w:rsidR="000A2F97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49515FA9" w14:textId="4FA0E5E9" w:rsidR="000A2F97" w:rsidRPr="000A2F97" w:rsidRDefault="000A2F97" w:rsidP="00E83909">
            <w:pPr>
              <w:pStyle w:val="a3"/>
              <w:ind w:leftChars="100" w:left="200" w:firstLine="0"/>
              <w:rPr>
                <w:rFonts w:eastAsia="맑은 고딕"/>
                <w:sz w:val="16"/>
                <w:lang w:eastAsia="ko-KR"/>
              </w:rPr>
            </w:pPr>
            <w:r w:rsidRPr="00C575DF">
              <w:rPr>
                <w:rFonts w:eastAsia="맑은 고딕" w:hint="eastAsia"/>
                <w:spacing w:val="-2"/>
                <w:sz w:val="16"/>
                <w:lang w:eastAsia="ko-KR"/>
              </w:rPr>
              <w:t>Obtain</w:t>
            </w:r>
            <w:r w:rsidRPr="00C575DF">
              <w:rPr>
                <w:rFonts w:eastAsia="맑은 고딕"/>
                <w:spacing w:val="-2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pacing w:val="-2"/>
                <w:sz w:val="16"/>
                <w:lang w:eastAsia="ko-KR"/>
              </w:rPr>
              <w:t>the</w:t>
            </w:r>
            <w:r w:rsidRPr="00C575DF">
              <w:rPr>
                <w:rFonts w:eastAsia="맑은 고딕"/>
                <w:spacing w:val="-2"/>
                <w:sz w:val="16"/>
                <w:lang w:eastAsia="ko-KR"/>
              </w:rPr>
              <w:t xml:space="preserve"> </w:t>
            </w:r>
            <w:r w:rsidR="00E83909">
              <w:rPr>
                <w:rFonts w:eastAsia="맑은 고딕"/>
                <w:spacing w:val="-2"/>
                <w:sz w:val="16"/>
                <w:lang w:eastAsia="ko-KR"/>
              </w:rPr>
              <w:t xml:space="preserve">corresponding </w:t>
            </w:r>
            <w:r w:rsidRPr="00C575DF">
              <w:rPr>
                <w:rFonts w:eastAsia="맑은 고딕" w:hint="eastAsia"/>
                <w:spacing w:val="-2"/>
                <w:sz w:val="16"/>
                <w:lang w:eastAsia="ko-KR"/>
              </w:rPr>
              <w:t>output</w:t>
            </w:r>
            <w:r w:rsidRPr="00C575DF">
              <w:rPr>
                <w:rFonts w:eastAsia="맑은 고딕"/>
                <w:spacing w:val="-2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pacing w:val="-2"/>
                <w:sz w:val="16"/>
                <w:lang w:eastAsia="ko-KR"/>
              </w:rPr>
              <w:t>values</w:t>
            </w:r>
            <w:r w:rsidRPr="00C575DF">
              <w:rPr>
                <w:rFonts w:eastAsia="맑은 고딕"/>
                <w:spacing w:val="-2"/>
                <w:sz w:val="16"/>
                <w:lang w:eastAsia="ko-KR"/>
              </w:rPr>
              <w:t xml:space="preserve"> </w:t>
            </w:r>
            <w:r w:rsidR="00E83909">
              <w:rPr>
                <w:rFonts w:eastAsia="맑은 고딕"/>
                <w:spacing w:val="-2"/>
                <w:sz w:val="16"/>
                <w:lang w:eastAsia="ko-KR"/>
              </w:rPr>
              <w:t xml:space="preserve">of </w:t>
            </w:r>
            <m:oMath>
              <m:r>
                <w:rPr>
                  <w:rFonts w:ascii="Cambria Math" w:eastAsia="맑은 고딕" w:hAnsi="Cambria Math" w:hint="eastAsia"/>
                  <w:spacing w:val="-2"/>
                  <w:sz w:val="16"/>
                  <w:lang w:eastAsia="ko-KR"/>
                </w:rPr>
                <m:t>F</m:t>
              </m:r>
            </m:oMath>
          </w:p>
        </w:tc>
      </w:tr>
      <w:tr w:rsidR="000A2F97" w14:paraId="56F4347D" w14:textId="77777777" w:rsidTr="000A2F97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49170032" w14:textId="1CA7E665" w:rsidR="000A2F97" w:rsidRPr="000A2F97" w:rsidRDefault="00E83909" w:rsidP="000A2F97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4</w:t>
            </w:r>
            <w:r w:rsidR="000A2F97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126F67F7" w14:textId="1378FD90" w:rsidR="000A2F97" w:rsidRPr="000A2F97" w:rsidRDefault="000A2F97" w:rsidP="00E83909">
            <w:pPr>
              <w:pStyle w:val="a3"/>
              <w:ind w:leftChars="100" w:left="200" w:firstLine="0"/>
              <w:rPr>
                <w:rFonts w:eastAsia="맑은 고딕"/>
                <w:sz w:val="16"/>
                <w:lang w:eastAsia="ko-KR"/>
              </w:rPr>
            </w:pPr>
            <w:r w:rsidRPr="00C575DF">
              <w:rPr>
                <w:rFonts w:eastAsia="맑은 고딕" w:hint="eastAsia"/>
                <w:sz w:val="16"/>
                <w:lang w:eastAsia="ko-KR"/>
              </w:rPr>
              <w:t>Indexing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the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input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values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of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2</m:t>
                  </m:r>
                </m:sub>
              </m:sSub>
            </m:oMath>
            <w:r w:rsidRPr="00C575DF">
              <w:rPr>
                <w:rFonts w:eastAsia="맑은 고딕" w:hint="eastAsia"/>
                <w:sz w:val="16"/>
                <w:lang w:eastAsia="ko-KR"/>
              </w:rPr>
              <w:t xml:space="preserve"> by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output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values</w:t>
            </w:r>
          </w:p>
        </w:tc>
      </w:tr>
      <w:tr w:rsidR="000A2F97" w14:paraId="5D845D9C" w14:textId="77777777" w:rsidTr="000A2F97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01D7B4E1" w14:textId="3B6639CA" w:rsidR="000A2F97" w:rsidRPr="000A2F97" w:rsidRDefault="00E83909" w:rsidP="000A2F97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5</w:t>
            </w:r>
            <w:r w:rsidR="000A2F97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4B42D223" w14:textId="75D6B604" w:rsidR="000A2F97" w:rsidRPr="000A2F97" w:rsidRDefault="000A2F97" w:rsidP="00E83909">
            <w:pPr>
              <w:pStyle w:val="a3"/>
              <w:ind w:leftChars="100" w:left="200" w:firstLine="0"/>
              <w:rPr>
                <w:rFonts w:eastAsia="맑은 고딕"/>
                <w:sz w:val="16"/>
                <w:lang w:eastAsia="ko-KR"/>
              </w:rPr>
            </w:pPr>
            <w:r w:rsidRPr="00C575DF">
              <w:rPr>
                <w:rFonts w:eastAsia="맑은 고딕" w:hint="eastAsia"/>
                <w:sz w:val="16"/>
                <w:lang w:eastAsia="ko-KR"/>
              </w:rPr>
              <w:t>Establish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a linear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>
              <w:rPr>
                <w:rFonts w:eastAsia="맑은 고딕"/>
                <w:sz w:val="16"/>
                <w:lang w:eastAsia="ko-KR"/>
              </w:rPr>
              <w:t xml:space="preserve">equation using </w:t>
            </w:r>
            <w:r w:rsidR="008C7BFF" w:rsidRPr="008C7BFF">
              <w:rPr>
                <w:rFonts w:eastAsia="맑은 고딕" w:hint="eastAsia"/>
                <w:i/>
                <w:sz w:val="16"/>
                <w:lang w:eastAsia="ko-KR"/>
              </w:rPr>
              <w:t>M</w:t>
            </w:r>
            <w:r w:rsidR="006F4880" w:rsidRPr="008C7BFF">
              <w:rPr>
                <w:rFonts w:eastAsia="맑은 고딕" w:hint="eastAsia"/>
                <w:i/>
                <w:sz w:val="16"/>
                <w:lang w:eastAsia="ko-KR"/>
              </w:rPr>
              <w:t>ultiset</w:t>
            </w:r>
            <w:r w:rsidR="006F4880">
              <w:rPr>
                <w:rFonts w:eastAsia="맑은 고딕"/>
                <w:sz w:val="16"/>
                <w:lang w:eastAsia="ko-KR"/>
              </w:rPr>
              <w:t xml:space="preserve"> </w:t>
            </w:r>
            <w:r w:rsidR="006F4880">
              <w:rPr>
                <w:rFonts w:eastAsia="맑은 고딕" w:hint="eastAsia"/>
                <w:sz w:val="16"/>
                <w:lang w:eastAsia="ko-KR"/>
              </w:rPr>
              <w:t>properties</w:t>
            </w:r>
            <w:r w:rsidR="006F4880">
              <w:rPr>
                <w:rFonts w:eastAsia="맑은 고딕"/>
                <w:sz w:val="16"/>
                <w:lang w:eastAsia="ko-KR"/>
              </w:rPr>
              <w:t xml:space="preserve"> </w:t>
            </w:r>
            <w:r w:rsidR="00F34317" w:rsidRPr="00B55E12">
              <w:rPr>
                <w:rFonts w:eastAsiaTheme="minorEastAsia" w:hint="eastAsia"/>
                <w:sz w:val="16"/>
                <w:lang w:eastAsia="ko-KR"/>
              </w:rPr>
              <w:t>(</w:t>
            </w:r>
            <w:r w:rsidR="00F34317">
              <w:rPr>
                <w:rFonts w:eastAsiaTheme="minorEastAsia" w:hint="eastAsia"/>
                <w:i/>
                <w:sz w:val="16"/>
                <w:lang w:eastAsia="ko-KR"/>
              </w:rPr>
              <w:t>B</w:t>
            </w:r>
            <w:r w:rsidR="00F34317" w:rsidRPr="00032A5C">
              <w:rPr>
                <w:rFonts w:eastAsiaTheme="minorEastAsia" w:hint="eastAsia"/>
                <w:i/>
                <w:color w:val="000000" w:themeColor="text1"/>
                <w:sz w:val="16"/>
                <w:lang w:eastAsia="ko-KR"/>
              </w:rPr>
              <w:t>,</w:t>
            </w:r>
            <w:r w:rsidR="00F34317" w:rsidRPr="00032A5C">
              <w:rPr>
                <w:rFonts w:eastAsiaTheme="minorEastAsia"/>
                <w:i/>
                <w:color w:val="000000" w:themeColor="text1"/>
                <w:sz w:val="16"/>
                <w:lang w:eastAsia="ko-KR"/>
              </w:rPr>
              <w:t xml:space="preserve"> </w:t>
            </w:r>
            <w:r w:rsidR="00F34317" w:rsidRPr="00032A5C">
              <w:rPr>
                <w:rFonts w:eastAsiaTheme="minorEastAsia" w:hint="eastAsia"/>
                <w:i/>
                <w:color w:val="000000" w:themeColor="text1"/>
                <w:sz w:val="16"/>
                <w:lang w:eastAsia="ko-KR"/>
              </w:rPr>
              <w:t>B</w:t>
            </w:r>
            <w:r w:rsidR="00F34317" w:rsidRPr="00930A70">
              <w:rPr>
                <w:rFonts w:eastAsiaTheme="minorEastAsia" w:hint="eastAsia"/>
                <w:i/>
                <w:sz w:val="16"/>
                <w:lang w:eastAsia="ko-KR"/>
              </w:rPr>
              <w:t>,</w:t>
            </w:r>
            <w:r w:rsidR="00F34317" w:rsidRPr="00930A70">
              <w:rPr>
                <w:rFonts w:eastAsiaTheme="minorEastAsia"/>
                <w:i/>
                <w:sz w:val="16"/>
                <w:lang w:eastAsia="ko-KR"/>
              </w:rPr>
              <w:t xml:space="preserve"> </w:t>
            </w:r>
            <w:r w:rsidR="00F34317" w:rsidRPr="00930A70">
              <w:rPr>
                <w:rFonts w:eastAsiaTheme="minorEastAsia" w:hint="eastAsia"/>
                <w:i/>
                <w:sz w:val="16"/>
                <w:lang w:eastAsia="ko-KR"/>
              </w:rPr>
              <w:t>...,</w:t>
            </w:r>
            <w:r w:rsidR="00F34317" w:rsidRPr="00930A70">
              <w:rPr>
                <w:rFonts w:eastAsiaTheme="minorEastAsia"/>
                <w:i/>
                <w:sz w:val="16"/>
                <w:lang w:eastAsia="ko-KR"/>
              </w:rPr>
              <w:t xml:space="preserve"> </w:t>
            </w:r>
            <w:r w:rsidR="00F34317">
              <w:rPr>
                <w:rFonts w:eastAsiaTheme="minorEastAsia" w:hint="eastAsia"/>
                <w:i/>
                <w:sz w:val="16"/>
                <w:lang w:eastAsia="ko-KR"/>
              </w:rPr>
              <w:t>B</w:t>
            </w:r>
            <w:r w:rsidR="00F34317" w:rsidRPr="00B55E12">
              <w:rPr>
                <w:rFonts w:eastAsiaTheme="minorEastAsia" w:hint="eastAsia"/>
                <w:sz w:val="16"/>
                <w:lang w:eastAsia="ko-KR"/>
              </w:rPr>
              <w:t>)</w:t>
            </w:r>
          </w:p>
        </w:tc>
      </w:tr>
      <w:tr w:rsidR="000A2F97" w14:paraId="50E2BA32" w14:textId="77777777" w:rsidTr="000A2F97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64DC8E85" w14:textId="59BA565E" w:rsidR="000A2F97" w:rsidRPr="000A2F97" w:rsidRDefault="00E83909" w:rsidP="000A2F97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6</w:t>
            </w:r>
            <w:r w:rsidR="000A2F97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7C5480EB" w14:textId="43D3AC2D" w:rsidR="000A2F97" w:rsidRPr="000A2F97" w:rsidRDefault="000A2F97" w:rsidP="00E83909">
            <w:pPr>
              <w:pStyle w:val="a3"/>
              <w:ind w:leftChars="100" w:left="200" w:firstLine="0"/>
              <w:rPr>
                <w:rFonts w:eastAsia="맑은 고딕"/>
                <w:sz w:val="16"/>
                <w:lang w:eastAsia="ko-KR"/>
              </w:rPr>
            </w:pPr>
            <w:r w:rsidRPr="00C575DF">
              <w:rPr>
                <w:rFonts w:eastAsia="맑은 고딕" w:hint="eastAsia"/>
                <w:sz w:val="16"/>
                <w:lang w:eastAsia="ko-KR"/>
              </w:rPr>
              <w:t>Construct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a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="005675A6">
              <w:rPr>
                <w:rFonts w:eastAsia="맑은 고딕" w:hint="eastAsia"/>
                <w:sz w:val="16"/>
                <w:lang w:eastAsia="ko-KR"/>
              </w:rPr>
              <w:t>system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of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="맑은 고딕" w:hAnsi="Cambria Math"/>
                      <w:sz w:val="16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2</m:t>
                  </m:r>
                </m:e>
                <m:sup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4</m:t>
                  </m:r>
                </m:sup>
              </m:sSup>
            </m:oMath>
            <w:r w:rsidRPr="00C575DF">
              <w:rPr>
                <w:rFonts w:eastAsia="맑은 고딕" w:hint="eastAsia"/>
                <w:sz w:val="16"/>
                <w:lang w:eastAsia="ko-KR"/>
              </w:rPr>
              <w:t xml:space="preserve"> linear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equation</w:t>
            </w:r>
            <w:r w:rsidR="005675A6">
              <w:rPr>
                <w:rFonts w:eastAsia="맑은 고딕"/>
                <w:sz w:val="16"/>
                <w:lang w:eastAsia="ko-KR"/>
              </w:rPr>
              <w:t>s</w:t>
            </w:r>
          </w:p>
        </w:tc>
      </w:tr>
      <w:tr w:rsidR="000A2F97" w14:paraId="2F2030D2" w14:textId="77777777" w:rsidTr="00571818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53BE6507" w14:textId="13F4EF27" w:rsidR="000A2F97" w:rsidRPr="000A2F97" w:rsidRDefault="00E83909" w:rsidP="000A2F97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7</w:t>
            </w:r>
            <w:r w:rsidR="000A2F97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4A36B08F" w14:textId="1E6AF232" w:rsidR="000A2F97" w:rsidRPr="000A2F97" w:rsidRDefault="000A2F97" w:rsidP="00B15BE0">
            <w:pPr>
              <w:pStyle w:val="a3"/>
              <w:ind w:leftChars="100" w:left="200" w:firstLine="0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Use</w:t>
            </w:r>
            <w:r>
              <w:rPr>
                <w:rFonts w:eastAsia="맑은 고딕"/>
                <w:sz w:val="16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16"/>
                <w:lang w:eastAsia="ko-KR"/>
              </w:rPr>
              <w:t>Gaussian</w:t>
            </w:r>
            <w:r>
              <w:rPr>
                <w:rFonts w:eastAsia="맑은 고딕"/>
                <w:sz w:val="16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16"/>
                <w:lang w:eastAsia="ko-KR"/>
              </w:rPr>
              <w:t>elimination</w:t>
            </w:r>
            <w:r>
              <w:rPr>
                <w:rFonts w:eastAsia="맑은 고딕"/>
                <w:sz w:val="16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16"/>
                <w:lang w:eastAsia="ko-KR"/>
              </w:rPr>
              <w:t>to</w:t>
            </w:r>
            <w:r>
              <w:rPr>
                <w:rFonts w:eastAsia="맑은 고딕"/>
                <w:sz w:val="16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16"/>
                <w:lang w:eastAsia="ko-KR"/>
              </w:rPr>
              <w:t>obtain</w:t>
            </w:r>
            <w:r>
              <w:rPr>
                <w:rFonts w:eastAsia="맑은 고딕"/>
                <w:sz w:val="16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16"/>
                <w:lang w:eastAsia="ko-KR"/>
              </w:rPr>
              <w:t>a</w:t>
            </w:r>
            <w:r>
              <w:rPr>
                <w:rFonts w:eastAsia="맑은 고딕"/>
                <w:sz w:val="16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16"/>
                <w:lang w:eastAsia="ko-KR"/>
              </w:rPr>
              <w:t>non-zero</w:t>
            </w:r>
            <w:r>
              <w:rPr>
                <w:rFonts w:eastAsia="맑은 고딕"/>
                <w:sz w:val="16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16"/>
                <w:lang w:eastAsia="ko-KR"/>
              </w:rPr>
              <w:t>solution</w:t>
            </w:r>
            <w:r w:rsidR="008F0E0A">
              <w:rPr>
                <w:rFonts w:eastAsia="맑은 고딕"/>
                <w:sz w:val="16"/>
                <w:lang w:eastAsia="ko-K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ko-KR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2,</m:t>
                      </m:r>
                      <m:r>
                        <w:rPr>
                          <w:rFonts w:ascii="Cambria Math" w:eastAsia="바탕체" w:hAnsi="바탕체" w:cs="바탕체"/>
                          <w:sz w:val="16"/>
                          <w:szCs w:val="16"/>
                          <w:lang w:eastAsia="ko-KR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-1</m:t>
                  </m:r>
                </m:sup>
              </m:sSup>
            </m:oMath>
          </w:p>
        </w:tc>
      </w:tr>
      <w:tr w:rsidR="00571818" w14:paraId="0DB6E1C2" w14:textId="77777777" w:rsidTr="001C1A44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0C762174" w14:textId="72AE3C82" w:rsidR="00571818" w:rsidRPr="000A2F97" w:rsidRDefault="00E83909" w:rsidP="000A2F97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8</w:t>
            </w:r>
            <w:r w:rsidR="00571818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2AEE2965" w14:textId="4D581642" w:rsidR="00571818" w:rsidRDefault="004C2A39" w:rsidP="00A4756A">
            <w:pPr>
              <w:pStyle w:val="a3"/>
              <w:ind w:firstLine="0"/>
              <w:rPr>
                <w:rFonts w:eastAsia="맑은 고딕"/>
                <w:sz w:val="16"/>
                <w:lang w:eastAsia="ko-KR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ko-KR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eastAsia="ko-KR"/>
                </w:rPr>
                <m:t>←(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ko-KR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2,1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-1</m:t>
                  </m:r>
                </m:sup>
              </m:sSup>
            </m:oMath>
            <w:r w:rsidR="00571818">
              <w:rPr>
                <w:rFonts w:eastAsia="맑은 고딕" w:hint="eastAsia"/>
                <w:sz w:val="16"/>
                <w:szCs w:val="16"/>
                <w:lang w:eastAsia="ko-KR"/>
              </w:rPr>
              <w:t xml:space="preserve"> ||</w:t>
            </w:r>
            <w:r w:rsidR="00571818">
              <w:rPr>
                <w:rFonts w:eastAsia="맑은 고딕"/>
                <w:sz w:val="16"/>
                <w:szCs w:val="16"/>
                <w:lang w:eastAsia="ko-K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ko-KR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2,2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-1</m:t>
                  </m:r>
                </m:sup>
              </m:sSup>
            </m:oMath>
            <w:r w:rsidR="00571818">
              <w:rPr>
                <w:rFonts w:eastAsia="맑은 고딕" w:hint="eastAsia"/>
                <w:sz w:val="16"/>
                <w:szCs w:val="16"/>
                <w:lang w:eastAsia="ko-KR"/>
              </w:rPr>
              <w:t xml:space="preserve"> || </w:t>
            </w:r>
            <w:r w:rsidR="00571818">
              <w:rPr>
                <w:rFonts w:eastAsia="맑은 고딕"/>
                <w:sz w:val="16"/>
                <w:szCs w:val="16"/>
                <w:lang w:eastAsia="ko-KR"/>
              </w:rPr>
              <w:t xml:space="preserve">… ||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ko-KR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2,15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-1</m:t>
                  </m:r>
                </m:sup>
              </m:sSup>
            </m:oMath>
            <w:r w:rsidR="00571818">
              <w:rPr>
                <w:rFonts w:eastAsia="맑은 고딕" w:hint="eastAsia"/>
                <w:sz w:val="16"/>
                <w:szCs w:val="16"/>
                <w:lang w:eastAsia="ko-KR"/>
              </w:rPr>
              <w:t>)</w:t>
            </w:r>
            <w:r w:rsidR="00A4756A">
              <w:rPr>
                <w:rFonts w:eastAsia="맑은 고딕"/>
                <w:sz w:val="16"/>
                <w:szCs w:val="16"/>
                <w:lang w:eastAsia="ko-KR"/>
              </w:rPr>
              <w:t xml:space="preserve"> </w:t>
            </w:r>
          </w:p>
        </w:tc>
      </w:tr>
      <w:tr w:rsidR="001C1A44" w14:paraId="5F1DEE23" w14:textId="77777777" w:rsidTr="000D5B0D">
        <w:tc>
          <w:tcPr>
            <w:tcW w:w="421" w:type="dxa"/>
            <w:tcBorders>
              <w:top w:val="nil"/>
              <w:bottom w:val="single" w:sz="12" w:space="0" w:color="auto"/>
            </w:tcBorders>
            <w:vAlign w:val="center"/>
          </w:tcPr>
          <w:p w14:paraId="4AD0758A" w14:textId="3EF69AF9" w:rsidR="001C1A44" w:rsidRDefault="00E83909" w:rsidP="000A2F97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9</w:t>
            </w:r>
            <w:r w:rsidR="001C1A44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single" w:sz="12" w:space="0" w:color="auto"/>
            </w:tcBorders>
          </w:tcPr>
          <w:p w14:paraId="3A3A06A6" w14:textId="7CD8EA22" w:rsidR="001C1A44" w:rsidRPr="00984F5E" w:rsidRDefault="004C2A39" w:rsidP="00B15BE0">
            <w:pPr>
              <w:pStyle w:val="a3"/>
              <w:ind w:firstLine="0"/>
              <w:rPr>
                <w:rFonts w:eastAsia="맑은 고딕"/>
                <w:sz w:val="16"/>
                <w:szCs w:val="16"/>
                <w:lang w:eastAsia="ko-KR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  <w:lang w:eastAsia="ko-KR"/>
                </w:rPr>
                <m:t>←(</m:t>
              </m:r>
              <m:sSubSup>
                <m:sSubSupPr>
                  <m:ctrl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2,1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*</m:t>
                  </m:r>
                </m:sup>
              </m:sSubSup>
            </m:oMath>
            <w:r w:rsidR="001C1A44">
              <w:rPr>
                <w:rFonts w:eastAsia="맑은 고딕" w:hint="eastAsia"/>
                <w:sz w:val="16"/>
                <w:szCs w:val="16"/>
                <w:lang w:eastAsia="ko-KR"/>
              </w:rPr>
              <w:t xml:space="preserve"> ||</w:t>
            </w:r>
            <w:r w:rsidR="001C1A44">
              <w:rPr>
                <w:rFonts w:eastAsia="맑은 고딕"/>
                <w:sz w:val="16"/>
                <w:szCs w:val="16"/>
                <w:lang w:eastAsia="ko-KR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2,2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*</m:t>
                  </m:r>
                </m:sup>
              </m:sSubSup>
            </m:oMath>
            <w:r w:rsidR="001C1A44">
              <w:rPr>
                <w:rFonts w:eastAsia="맑은 고딕" w:hint="eastAsia"/>
                <w:sz w:val="16"/>
                <w:szCs w:val="16"/>
                <w:lang w:eastAsia="ko-KR"/>
              </w:rPr>
              <w:t xml:space="preserve"> || </w:t>
            </w:r>
            <w:r w:rsidR="001C1A44">
              <w:rPr>
                <w:rFonts w:eastAsia="맑은 고딕"/>
                <w:sz w:val="16"/>
                <w:szCs w:val="16"/>
                <w:lang w:eastAsia="ko-KR"/>
              </w:rPr>
              <w:t xml:space="preserve">… || </w:t>
            </w:r>
            <m:oMath>
              <m:sSubSup>
                <m:sSubSupPr>
                  <m:ctrl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2,15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*</m:t>
                  </m:r>
                </m:sup>
              </m:sSubSup>
            </m:oMath>
            <w:r w:rsidR="001C1A44">
              <w:rPr>
                <w:rFonts w:eastAsia="맑은 고딕" w:hint="eastAsia"/>
                <w:sz w:val="16"/>
                <w:szCs w:val="16"/>
                <w:lang w:eastAsia="ko-KR"/>
              </w:rPr>
              <w:t>)</w:t>
            </w:r>
            <w:r w:rsidR="00A4756A">
              <w:rPr>
                <w:rFonts w:eastAsia="맑은 고딕"/>
                <w:sz w:val="16"/>
                <w:szCs w:val="16"/>
                <w:lang w:eastAsia="ko-KR"/>
              </w:rPr>
              <w:t xml:space="preserve">  // </w:t>
            </w:r>
            <w:r w:rsidR="00A4756A" w:rsidRPr="00A4756A">
              <w:rPr>
                <w:rFonts w:eastAsia="맑은 고딕" w:hint="eastAsia"/>
                <w:i/>
                <w:sz w:val="16"/>
                <w:szCs w:val="16"/>
                <w:lang w:eastAsia="ko-KR"/>
              </w:rPr>
              <w:t xml:space="preserve">inverse </w:t>
            </w:r>
            <w:r w:rsidR="00A4756A" w:rsidRPr="00A4756A">
              <w:rPr>
                <w:rFonts w:eastAsia="맑은 고딕"/>
                <w:i/>
                <w:sz w:val="16"/>
                <w:szCs w:val="16"/>
                <w:lang w:eastAsia="ko-KR"/>
              </w:rPr>
              <w:t>of</w:t>
            </w:r>
            <w:r w:rsidR="00A4756A">
              <w:rPr>
                <w:rFonts w:eastAsia="맑은 고딕"/>
                <w:sz w:val="16"/>
                <w:szCs w:val="16"/>
                <w:lang w:eastAsia="ko-K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ko-KR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-1</m:t>
                  </m:r>
                </m:sup>
              </m:sSup>
            </m:oMath>
            <w:r w:rsidR="00A4756A">
              <w:rPr>
                <w:rFonts w:eastAsia="맑은 고딕" w:hint="eastAsia"/>
                <w:sz w:val="16"/>
                <w:szCs w:val="16"/>
                <w:lang w:eastAsia="ko-KR"/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∘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eastAsia="ko-KR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eastAsia="ko-KR"/>
                </w:rPr>
                <m:t>=I</m:t>
              </m:r>
            </m:oMath>
            <w:r w:rsidR="00A4756A">
              <w:rPr>
                <w:rFonts w:eastAsia="맑은 고딕" w:hint="eastAsia"/>
                <w:sz w:val="16"/>
                <w:szCs w:val="16"/>
                <w:lang w:eastAsia="ko-KR"/>
              </w:rPr>
              <w:t>)</w:t>
            </w:r>
          </w:p>
        </w:tc>
      </w:tr>
    </w:tbl>
    <w:p w14:paraId="4ECC5E0D" w14:textId="77777777" w:rsidR="005111B1" w:rsidRPr="00A4756A" w:rsidRDefault="005111B1" w:rsidP="000C5664">
      <w:pPr>
        <w:pStyle w:val="a3"/>
        <w:ind w:firstLine="0"/>
        <w:rPr>
          <w:rFonts w:eastAsia="맑은 고딕"/>
          <w:sz w:val="10"/>
          <w:szCs w:val="14"/>
          <w:lang w:eastAsia="ko-KR"/>
        </w:rPr>
      </w:pPr>
    </w:p>
    <w:p w14:paraId="193F09AA" w14:textId="022271BD" w:rsidR="00D357AC" w:rsidRDefault="00A42F54" w:rsidP="009C1ED7">
      <w:pPr>
        <w:pStyle w:val="a3"/>
        <w:rPr>
          <w:rFonts w:eastAsiaTheme="minorEastAsia"/>
          <w:color w:val="000000" w:themeColor="text1"/>
          <w:lang w:eastAsia="ko-KR"/>
        </w:rPr>
      </w:pPr>
      <w:r w:rsidRPr="00B0140A">
        <w:rPr>
          <w:rFonts w:eastAsiaTheme="minorEastAsia" w:hint="eastAsia"/>
          <w:color w:val="000000" w:themeColor="text1"/>
          <w:lang w:eastAsia="ko-KR"/>
        </w:rPr>
        <w:t>This</w:t>
      </w:r>
      <w:r w:rsidRPr="00B0140A">
        <w:rPr>
          <w:rFonts w:eastAsiaTheme="minorEastAsia"/>
          <w:color w:val="000000" w:themeColor="text1"/>
          <w:lang w:eastAsia="ko-KR"/>
        </w:rPr>
        <w:t xml:space="preserve"> </w:t>
      </w:r>
      <w:r w:rsidRPr="00B0140A">
        <w:rPr>
          <w:rFonts w:eastAsiaTheme="minorEastAsia" w:hint="eastAsia"/>
          <w:color w:val="000000" w:themeColor="text1"/>
          <w:lang w:eastAsia="ko-KR"/>
        </w:rPr>
        <w:t>attack</w:t>
      </w:r>
      <w:r w:rsidRPr="00B0140A">
        <w:rPr>
          <w:rFonts w:eastAsiaTheme="minorEastAsia"/>
          <w:color w:val="000000" w:themeColor="text1"/>
          <w:lang w:eastAsia="ko-KR"/>
        </w:rPr>
        <w:t xml:space="preserve"> </w:t>
      </w:r>
      <w:r w:rsidR="009E41E4">
        <w:rPr>
          <w:rFonts w:eastAsiaTheme="minorEastAsia" w:hint="eastAsia"/>
          <w:color w:val="000000" w:themeColor="text1"/>
          <w:lang w:eastAsia="ko-KR"/>
        </w:rPr>
        <w:t>carries</w:t>
      </w:r>
      <w:r w:rsidR="009E41E4">
        <w:rPr>
          <w:rFonts w:eastAsiaTheme="minorEastAsia"/>
          <w:color w:val="000000" w:themeColor="text1"/>
          <w:lang w:eastAsia="ko-KR"/>
        </w:rPr>
        <w:t xml:space="preserve"> </w:t>
      </w:r>
      <w:r w:rsidR="009E41E4">
        <w:rPr>
          <w:rFonts w:eastAsiaTheme="minorEastAsia" w:hint="eastAsia"/>
          <w:color w:val="000000" w:themeColor="text1"/>
          <w:lang w:eastAsia="ko-KR"/>
        </w:rPr>
        <w:t>out</w:t>
      </w:r>
      <w:r w:rsidR="009E41E4">
        <w:rPr>
          <w:rFonts w:eastAsiaTheme="minorEastAsia"/>
          <w:color w:val="000000" w:themeColor="text1"/>
          <w:lang w:eastAsia="ko-KR"/>
        </w:rPr>
        <w:t xml:space="preserve"> </w:t>
      </w:r>
      <w:r w:rsidRPr="00B0140A">
        <w:rPr>
          <w:rFonts w:eastAsiaTheme="minorEastAsia" w:hint="eastAsia"/>
          <w:color w:val="000000" w:themeColor="text1"/>
          <w:lang w:eastAsia="ko-KR"/>
        </w:rPr>
        <w:t>in</w:t>
      </w:r>
      <w:r w:rsidRPr="00B0140A">
        <w:rPr>
          <w:rFonts w:eastAsiaTheme="minorEastAsia"/>
          <w:color w:val="000000" w:themeColor="text1"/>
          <w:lang w:eastAsia="ko-KR"/>
        </w:rPr>
        <w:t xml:space="preserve"> </w:t>
      </w:r>
      <w:r w:rsidRPr="00B0140A">
        <w:rPr>
          <w:rFonts w:eastAsiaTheme="minorEastAsia" w:hint="eastAsia"/>
          <w:color w:val="000000" w:themeColor="text1"/>
          <w:lang w:eastAsia="ko-KR"/>
        </w:rPr>
        <w:t>order</w:t>
      </w:r>
      <w:r w:rsidRPr="00B0140A">
        <w:rPr>
          <w:rFonts w:eastAsiaTheme="minorEastAsia"/>
          <w:color w:val="000000" w:themeColor="text1"/>
          <w:lang w:eastAsia="ko-KR"/>
        </w:rPr>
        <w:t xml:space="preserve"> </w:t>
      </w:r>
      <w:r w:rsidRPr="00B0140A">
        <w:rPr>
          <w:rFonts w:eastAsiaTheme="minorEastAsia" w:hint="eastAsia"/>
          <w:color w:val="000000" w:themeColor="text1"/>
          <w:lang w:eastAsia="ko-KR"/>
        </w:rPr>
        <w:t>of</w:t>
      </w:r>
      <w:r w:rsidRPr="00B0140A">
        <w:rPr>
          <w:rFonts w:eastAsiaTheme="minorEastAsia"/>
          <w:color w:val="000000" w:themeColor="text1"/>
          <w:lang w:eastAsia="ko-KR"/>
        </w:rPr>
        <w:t xml:space="preserve"> </w:t>
      </w:r>
      <w:r w:rsidRPr="00B0140A">
        <w:rPr>
          <w:rFonts w:eastAsiaTheme="minorEastAsia" w:hint="eastAsia"/>
          <w:color w:val="000000" w:themeColor="text1"/>
          <w:lang w:eastAsia="ko-KR"/>
        </w:rPr>
        <w:t>each</w:t>
      </w:r>
      <w:r w:rsidRPr="00B0140A">
        <w:rPr>
          <w:rFonts w:eastAsiaTheme="minorEastAsia"/>
          <w:color w:val="000000" w:themeColor="text1"/>
          <w:lang w:eastAsia="ko-KR"/>
        </w:rPr>
        <w:t xml:space="preserve"> </w:t>
      </w:r>
      <w:r w:rsidR="00064128" w:rsidRPr="00B0140A">
        <w:rPr>
          <w:rFonts w:eastAsiaTheme="minorEastAsia"/>
          <w:color w:val="000000" w:themeColor="text1"/>
          <w:lang w:eastAsia="ko-KR"/>
        </w:rPr>
        <w:t>S</w:t>
      </w:r>
      <w:r w:rsidRPr="00B0140A">
        <w:rPr>
          <w:rFonts w:eastAsiaTheme="minorEastAsia" w:hint="eastAsia"/>
          <w:color w:val="000000" w:themeColor="text1"/>
          <w:lang w:eastAsia="ko-KR"/>
        </w:rPr>
        <w:t>-box</w:t>
      </w:r>
      <w:r w:rsidR="00D35651">
        <w:rPr>
          <w:rFonts w:eastAsiaTheme="minorEastAsia" w:hint="eastAsia"/>
          <w:color w:val="000000" w:themeColor="text1"/>
          <w:lang w:eastAsia="ko-KR"/>
        </w:rPr>
        <w:t>es</w:t>
      </w:r>
      <w:r w:rsidRPr="00B0140A">
        <w:rPr>
          <w:rFonts w:eastAsiaTheme="minorEastAsia"/>
          <w:color w:val="000000" w:themeColor="text1"/>
          <w:lang w:eastAsia="ko-KR"/>
        </w:rPr>
        <w:t xml:space="preserve"> </w:t>
      </w:r>
      <w:r w:rsidRPr="00B0140A">
        <w:rPr>
          <w:rFonts w:eastAsiaTheme="minorEastAsia" w:hint="eastAsia"/>
          <w:color w:val="000000" w:themeColor="text1"/>
          <w:lang w:eastAsia="ko-KR"/>
        </w:rPr>
        <w:t>on</w:t>
      </w:r>
      <w:r w:rsidRPr="00B0140A">
        <w:rPr>
          <w:rFonts w:eastAsiaTheme="minorEastAsia"/>
          <w:color w:val="000000" w:themeColor="text1"/>
          <w:lang w:eastAsia="ko-KR"/>
        </w:rPr>
        <w:t xml:space="preserve"> </w:t>
      </w:r>
      <w:r w:rsidRPr="00B0140A">
        <w:rPr>
          <w:rFonts w:eastAsiaTheme="minorEastAsia" w:hint="eastAsia"/>
          <w:color w:val="000000" w:themeColor="text1"/>
          <w:lang w:eastAsia="ko-KR"/>
        </w:rPr>
        <w:t>the</w:t>
      </w:r>
      <w:r w:rsidRPr="00B0140A">
        <w:rPr>
          <w:rFonts w:eastAsiaTheme="minorEastAsia"/>
          <w:color w:val="000000" w:themeColor="text1"/>
          <w:lang w:eastAsia="ko-KR"/>
        </w:rPr>
        <w:t xml:space="preserve"> </w:t>
      </w:r>
      <w:r w:rsidRPr="00B0140A">
        <w:rPr>
          <w:rFonts w:eastAsiaTheme="minorEastAsia" w:hint="eastAsia"/>
          <w:color w:val="000000" w:themeColor="text1"/>
          <w:lang w:eastAsia="ko-KR"/>
        </w:rPr>
        <w:t>second</w:t>
      </w:r>
      <w:r w:rsidRPr="00B0140A">
        <w:rPr>
          <w:rFonts w:eastAsiaTheme="minorEastAsia"/>
          <w:color w:val="000000" w:themeColor="text1"/>
          <w:lang w:eastAsia="ko-KR"/>
        </w:rPr>
        <w:t xml:space="preserve"> </w:t>
      </w:r>
      <w:r w:rsidRPr="00B0140A">
        <w:rPr>
          <w:rFonts w:eastAsiaTheme="minorEastAsia" w:hint="eastAsia"/>
          <w:color w:val="000000" w:themeColor="text1"/>
          <w:lang w:eastAsia="ko-KR"/>
        </w:rPr>
        <w:t>layer</w:t>
      </w:r>
      <w:r w:rsidRPr="00B0140A">
        <w:rPr>
          <w:rFonts w:eastAsiaTheme="minorEastAsia"/>
          <w:color w:val="000000" w:themeColor="text1"/>
          <w:lang w:eastAsia="ko-KR"/>
        </w:rPr>
        <w:t xml:space="preserve"> </w:t>
      </w:r>
      <w:r w:rsidRPr="00B0140A">
        <w:rPr>
          <w:rFonts w:eastAsiaTheme="minorEastAsia" w:hint="eastAsia"/>
          <w:color w:val="000000" w:themeColor="text1"/>
          <w:lang w:eastAsia="ko-KR"/>
        </w:rPr>
        <w:t>of</w:t>
      </w:r>
      <w:r w:rsidRPr="00B0140A">
        <w:rPr>
          <w:rFonts w:eastAsiaTheme="minorEastAsia"/>
          <w:color w:val="000000" w:themeColor="text1"/>
          <w:lang w:eastAsia="ko-KR"/>
        </w:rPr>
        <w:t xml:space="preserve"> substitution</w:t>
      </w:r>
      <w:r w:rsidRPr="00B0140A">
        <w:rPr>
          <w:rFonts w:eastAsiaTheme="minorEastAsia" w:hint="eastAsia"/>
          <w:color w:val="000000" w:themeColor="text1"/>
          <w:lang w:eastAsia="ko-KR"/>
        </w:rPr>
        <w:t xml:space="preserve">. </w:t>
      </w:r>
      <w:r w:rsidR="00AB598C" w:rsidRPr="00B0140A">
        <w:rPr>
          <w:rFonts w:eastAsiaTheme="minorEastAsia" w:hint="eastAsia"/>
          <w:color w:val="000000" w:themeColor="text1"/>
          <w:lang w:eastAsia="ko-KR"/>
        </w:rPr>
        <w:t>S</w:t>
      </w:r>
      <w:r w:rsidR="00AB598C" w:rsidRPr="00B0140A">
        <w:rPr>
          <w:rFonts w:eastAsiaTheme="minorEastAsia"/>
          <w:color w:val="000000" w:themeColor="text1"/>
          <w:lang w:eastAsia="ko-KR"/>
        </w:rPr>
        <w:t xml:space="preserve">uppose </w:t>
      </w:r>
      <w:r w:rsidR="007C2654" w:rsidRPr="00B0140A">
        <w:rPr>
          <w:rFonts w:eastAsiaTheme="minorEastAsia"/>
          <w:color w:val="000000" w:themeColor="text1"/>
          <w:lang w:eastAsia="ko-KR"/>
        </w:rPr>
        <w:t xml:space="preserve">that </w:t>
      </w:r>
      <w:r w:rsidR="00AB598C" w:rsidRPr="00B0140A">
        <w:rPr>
          <w:rFonts w:eastAsiaTheme="minorEastAsia"/>
          <w:color w:val="000000" w:themeColor="text1"/>
          <w:lang w:eastAsia="ko-KR"/>
        </w:rPr>
        <w:t xml:space="preserve">we attack the first S-box in </w:t>
      </w:r>
      <w:r w:rsidR="007C2654" w:rsidRPr="00B0140A">
        <w:rPr>
          <w:rFonts w:eastAsiaTheme="minorEastAsia"/>
          <w:color w:val="000000" w:themeColor="text1"/>
          <w:lang w:eastAsia="ko-KR"/>
        </w:rPr>
        <w:t xml:space="preserve">the </w:t>
      </w:r>
      <w:r w:rsidR="00AB598C" w:rsidRPr="00B0140A">
        <w:rPr>
          <w:rFonts w:eastAsiaTheme="minorEastAsia"/>
          <w:color w:val="000000" w:themeColor="text1"/>
          <w:lang w:eastAsia="ko-KR"/>
        </w:rPr>
        <w:t>second substitution layer.</w:t>
      </w:r>
      <w:r w:rsidR="005A4E63" w:rsidRPr="00B0140A">
        <w:rPr>
          <w:rFonts w:eastAsiaTheme="minorEastAsia"/>
          <w:color w:val="000000" w:themeColor="text1"/>
          <w:lang w:eastAsia="ko-KR"/>
        </w:rPr>
        <w:t xml:space="preserve"> </w:t>
      </w:r>
      <w:r w:rsidR="00D357AC">
        <w:rPr>
          <w:rFonts w:eastAsiaTheme="minorEastAsia" w:hint="eastAsia"/>
          <w:color w:val="000000" w:themeColor="text1"/>
          <w:lang w:eastAsia="ko-KR"/>
        </w:rPr>
        <w:t>We</w:t>
      </w:r>
      <w:r w:rsidR="00D357AC">
        <w:rPr>
          <w:rFonts w:eastAsiaTheme="minorEastAsia"/>
          <w:color w:val="000000" w:themeColor="text1"/>
          <w:lang w:eastAsia="ko-KR"/>
        </w:rPr>
        <w:t xml:space="preserve"> </w:t>
      </w:r>
      <w:r w:rsidR="00D357AC">
        <w:rPr>
          <w:rFonts w:eastAsiaTheme="minorEastAsia" w:hint="eastAsia"/>
          <w:color w:val="000000" w:themeColor="text1"/>
          <w:lang w:eastAsia="ko-KR"/>
        </w:rPr>
        <w:t>choose</w:t>
      </w:r>
      <w:r w:rsidR="00D357AC">
        <w:rPr>
          <w:rFonts w:eastAsiaTheme="minorEastAsia"/>
          <w:color w:val="000000" w:themeColor="text1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5</m:t>
            </m:r>
          </m:sup>
        </m:sSup>
      </m:oMath>
      <w:r w:rsidR="00D357AC">
        <w:rPr>
          <w:rFonts w:eastAsiaTheme="minorEastAsia" w:hint="eastAsia"/>
          <w:color w:val="000000" w:themeColor="text1"/>
          <w:lang w:eastAsia="ko-KR"/>
        </w:rPr>
        <w:t xml:space="preserve"> plaintexts</w:t>
      </w:r>
      <w:r w:rsidR="00D357AC">
        <w:rPr>
          <w:rFonts w:eastAsiaTheme="minorEastAsia"/>
          <w:color w:val="000000" w:themeColor="text1"/>
          <w:lang w:eastAsia="ko-KR"/>
        </w:rPr>
        <w:t xml:space="preserve"> </w:t>
      </w:r>
      <w:r w:rsidR="00D357AC">
        <w:rPr>
          <w:rFonts w:eastAsiaTheme="minorEastAsia" w:hint="eastAsia"/>
          <w:color w:val="000000" w:themeColor="text1"/>
          <w:lang w:eastAsia="ko-KR"/>
        </w:rPr>
        <w:t>that</w:t>
      </w:r>
      <w:r w:rsidR="00D357AC">
        <w:rPr>
          <w:rFonts w:eastAsiaTheme="minorEastAsia"/>
          <w:color w:val="000000" w:themeColor="text1"/>
          <w:lang w:eastAsia="ko-KR"/>
        </w:rPr>
        <w:t xml:space="preserve"> </w:t>
      </w:r>
      <w:r w:rsidR="00D357AC">
        <w:rPr>
          <w:rFonts w:eastAsiaTheme="minorEastAsia" w:hint="eastAsia"/>
          <w:color w:val="000000" w:themeColor="text1"/>
          <w:lang w:eastAsia="ko-KR"/>
        </w:rPr>
        <w:t>satisfy</w:t>
      </w:r>
      <w:r w:rsidR="00D357AC">
        <w:rPr>
          <w:rFonts w:eastAsiaTheme="minorEastAsia"/>
          <w:color w:val="000000" w:themeColor="text1"/>
          <w:lang w:eastAsia="ko-KR"/>
        </w:rPr>
        <w:t xml:space="preserve"> </w:t>
      </w:r>
      <w:r w:rsidR="00D357AC">
        <w:rPr>
          <w:rFonts w:eastAsiaTheme="minorEastAsia" w:hint="eastAsia"/>
          <w:color w:val="000000" w:themeColor="text1"/>
          <w:lang w:eastAsia="ko-KR"/>
        </w:rPr>
        <w:t>the</w:t>
      </w:r>
      <w:r w:rsidR="00D357AC">
        <w:rPr>
          <w:rFonts w:eastAsiaTheme="minorEastAsia"/>
          <w:color w:val="000000" w:themeColor="text1"/>
          <w:lang w:eastAsia="ko-KR"/>
        </w:rPr>
        <w:t xml:space="preserve"> </w:t>
      </w:r>
      <w:r w:rsidR="00D357AC">
        <w:rPr>
          <w:rFonts w:eastAsiaTheme="minorEastAsia" w:hint="eastAsia"/>
          <w:color w:val="000000" w:themeColor="text1"/>
          <w:lang w:eastAsia="ko-KR"/>
        </w:rPr>
        <w:t>properties</w:t>
      </w:r>
      <w:r w:rsidR="00D357AC">
        <w:rPr>
          <w:rFonts w:eastAsiaTheme="minorEastAsia"/>
          <w:color w:val="000000" w:themeColor="text1"/>
          <w:lang w:eastAsia="ko-KR"/>
        </w:rPr>
        <w:t xml:space="preserve"> </w:t>
      </w:r>
      <w:r w:rsidR="00D357AC" w:rsidRPr="00B0140A">
        <w:rPr>
          <w:rFonts w:eastAsiaTheme="minorEastAsia" w:hint="eastAsia"/>
          <w:color w:val="000000" w:themeColor="text1"/>
          <w:lang w:eastAsia="ko-KR"/>
        </w:rPr>
        <w:t>(</w:t>
      </w:r>
      <w:r w:rsidR="00D357AC" w:rsidRPr="00881D12">
        <w:rPr>
          <w:rFonts w:eastAsiaTheme="minorEastAsia" w:hint="eastAsia"/>
          <w:i/>
          <w:color w:val="000000" w:themeColor="text1"/>
          <w:lang w:eastAsia="ko-KR"/>
        </w:rPr>
        <w:t>D,</w:t>
      </w:r>
      <w:r w:rsidR="00D357AC" w:rsidRPr="00881D12">
        <w:rPr>
          <w:rFonts w:eastAsiaTheme="minorEastAsia"/>
          <w:i/>
          <w:color w:val="000000" w:themeColor="text1"/>
          <w:lang w:eastAsia="ko-KR"/>
        </w:rPr>
        <w:t xml:space="preserve"> </w:t>
      </w:r>
      <w:r w:rsidR="00D357AC" w:rsidRPr="00881D12">
        <w:rPr>
          <w:rFonts w:eastAsiaTheme="minorEastAsia" w:hint="eastAsia"/>
          <w:i/>
          <w:color w:val="000000" w:themeColor="text1"/>
          <w:lang w:eastAsia="ko-KR"/>
        </w:rPr>
        <w:t>D</w:t>
      </w:r>
      <w:proofErr w:type="gramStart"/>
      <w:r w:rsidR="00D357AC" w:rsidRPr="00881D12">
        <w:rPr>
          <w:rFonts w:eastAsiaTheme="minorEastAsia" w:hint="eastAsia"/>
          <w:i/>
          <w:color w:val="000000" w:themeColor="text1"/>
          <w:lang w:eastAsia="ko-KR"/>
        </w:rPr>
        <w:t>,</w:t>
      </w:r>
      <w:r w:rsidR="00D357AC" w:rsidRPr="00881D12">
        <w:rPr>
          <w:rFonts w:eastAsiaTheme="minorEastAsia"/>
          <w:i/>
          <w:color w:val="000000" w:themeColor="text1"/>
          <w:lang w:eastAsia="ko-KR"/>
        </w:rPr>
        <w:t xml:space="preserve"> </w:t>
      </w:r>
      <w:r w:rsidR="00D357AC" w:rsidRPr="00881D12">
        <w:rPr>
          <w:rFonts w:eastAsiaTheme="minorEastAsia" w:hint="eastAsia"/>
          <w:i/>
          <w:color w:val="000000" w:themeColor="text1"/>
          <w:lang w:eastAsia="ko-KR"/>
        </w:rPr>
        <w:t>...,</w:t>
      </w:r>
      <w:proofErr w:type="gramEnd"/>
      <w:r w:rsidR="00D357AC" w:rsidRPr="00881D12">
        <w:rPr>
          <w:rFonts w:eastAsiaTheme="minorEastAsia"/>
          <w:i/>
          <w:color w:val="000000" w:themeColor="text1"/>
          <w:lang w:eastAsia="ko-KR"/>
        </w:rPr>
        <w:t xml:space="preserve"> </w:t>
      </w:r>
      <w:r w:rsidR="00D357AC" w:rsidRPr="00881D12">
        <w:rPr>
          <w:rFonts w:eastAsiaTheme="minorEastAsia" w:hint="eastAsia"/>
          <w:i/>
          <w:color w:val="000000" w:themeColor="text1"/>
          <w:lang w:eastAsia="ko-KR"/>
        </w:rPr>
        <w:t>D</w:t>
      </w:r>
      <w:r w:rsidR="00D357AC" w:rsidRPr="00B0140A">
        <w:rPr>
          <w:rFonts w:eastAsiaTheme="minorEastAsia" w:hint="eastAsia"/>
          <w:color w:val="000000" w:themeColor="text1"/>
          <w:lang w:eastAsia="ko-KR"/>
        </w:rPr>
        <w:t>)</w:t>
      </w:r>
      <w:r w:rsidR="00CB4135">
        <w:rPr>
          <w:rFonts w:eastAsiaTheme="minorEastAsia"/>
          <w:color w:val="000000" w:themeColor="text1"/>
          <w:lang w:eastAsia="ko-KR"/>
        </w:rPr>
        <w:t xml:space="preserve"> </w:t>
      </w:r>
      <w:r w:rsidR="00CB4135">
        <w:rPr>
          <w:rFonts w:eastAsiaTheme="minorEastAsia" w:hint="eastAsia"/>
          <w:color w:val="000000" w:themeColor="text1"/>
          <w:lang w:eastAsia="ko-KR"/>
        </w:rPr>
        <w:t>and</w:t>
      </w:r>
      <w:r w:rsidR="00CB4135">
        <w:rPr>
          <w:rFonts w:eastAsiaTheme="minorEastAsia"/>
          <w:color w:val="000000" w:themeColor="text1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5</m:t>
            </m:r>
          </m:sup>
        </m:sSup>
      </m:oMath>
      <w:r w:rsidR="00CB4135">
        <w:rPr>
          <w:rFonts w:eastAsiaTheme="minorEastAsia" w:hint="eastAsia"/>
          <w:color w:val="000000" w:themeColor="text1"/>
          <w:lang w:eastAsia="ko-KR"/>
        </w:rPr>
        <w:t xml:space="preserve"> corresponding</w:t>
      </w:r>
      <w:r w:rsidR="00CB4135">
        <w:rPr>
          <w:rFonts w:eastAsiaTheme="minorEastAsia"/>
          <w:color w:val="000000" w:themeColor="text1"/>
          <w:lang w:eastAsia="ko-KR"/>
        </w:rPr>
        <w:t xml:space="preserve"> </w:t>
      </w:r>
      <w:r w:rsidR="00CB4135">
        <w:rPr>
          <w:rFonts w:eastAsiaTheme="minorEastAsia" w:hint="eastAsia"/>
          <w:color w:val="000000" w:themeColor="text1"/>
          <w:lang w:eastAsia="ko-KR"/>
        </w:rPr>
        <w:t>ciphertexts</w:t>
      </w:r>
      <w:r w:rsidR="00D357AC">
        <w:rPr>
          <w:rFonts w:eastAsiaTheme="minorEastAsia" w:hint="eastAsia"/>
          <w:color w:val="000000" w:themeColor="text1"/>
          <w:lang w:eastAsia="ko-KR"/>
        </w:rPr>
        <w:t>.</w:t>
      </w:r>
      <w:r w:rsidR="00BB429B">
        <w:rPr>
          <w:rFonts w:eastAsiaTheme="minorEastAsia"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color w:val="000000" w:themeColor="text1"/>
          <w:lang w:eastAsia="ko-KR"/>
        </w:rPr>
        <w:t>As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color w:val="000000" w:themeColor="text1"/>
          <w:lang w:eastAsia="ko-KR"/>
        </w:rPr>
        <w:t>explained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color w:val="000000" w:themeColor="text1"/>
          <w:lang w:eastAsia="ko-KR"/>
        </w:rPr>
        <w:t>in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23435D">
        <w:rPr>
          <w:rFonts w:eastAsiaTheme="minorEastAsia" w:hint="eastAsia"/>
          <w:color w:val="000000" w:themeColor="text1"/>
          <w:lang w:eastAsia="ko-KR"/>
        </w:rPr>
        <w:t>S</w:t>
      </w:r>
      <w:r w:rsidR="00304888">
        <w:rPr>
          <w:rFonts w:eastAsiaTheme="minorEastAsia" w:hint="eastAsia"/>
          <w:color w:val="000000" w:themeColor="text1"/>
          <w:lang w:eastAsia="ko-KR"/>
        </w:rPr>
        <w:t>ection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FE639D" w:rsidRPr="002E326D">
        <w:rPr>
          <w:rFonts w:eastAsia="바탕"/>
          <w:color w:val="000000" w:themeColor="text1"/>
          <w:lang w:eastAsia="ko-KR"/>
        </w:rPr>
        <w:t>Ⅱ</w:t>
      </w:r>
      <w:r w:rsidR="00304888">
        <w:rPr>
          <w:rFonts w:eastAsiaTheme="minorEastAsia" w:hint="eastAsia"/>
          <w:color w:val="000000" w:themeColor="text1"/>
          <w:lang w:eastAsia="ko-KR"/>
        </w:rPr>
        <w:t>,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color w:val="000000" w:themeColor="text1"/>
          <w:lang w:eastAsia="ko-KR"/>
        </w:rPr>
        <w:t>if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color w:val="000000" w:themeColor="text1"/>
          <w:lang w:eastAsia="ko-KR"/>
        </w:rPr>
        <w:t>the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color w:val="000000" w:themeColor="text1"/>
          <w:lang w:eastAsia="ko-KR"/>
        </w:rPr>
        <w:t>plaintext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color w:val="000000" w:themeColor="text1"/>
          <w:lang w:eastAsia="ko-KR"/>
        </w:rPr>
        <w:t>satisfies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 w:rsidRPr="00B0140A">
        <w:rPr>
          <w:rFonts w:eastAsiaTheme="minorEastAsia" w:hint="eastAsia"/>
          <w:color w:val="000000" w:themeColor="text1"/>
          <w:lang w:eastAsia="ko-KR"/>
        </w:rPr>
        <w:t>(</w:t>
      </w:r>
      <w:r w:rsidR="00304888" w:rsidRPr="00881D12">
        <w:rPr>
          <w:rFonts w:eastAsiaTheme="minorEastAsia" w:hint="eastAsia"/>
          <w:i/>
          <w:color w:val="000000" w:themeColor="text1"/>
          <w:lang w:eastAsia="ko-KR"/>
        </w:rPr>
        <w:t>D,</w:t>
      </w:r>
      <w:r w:rsidR="00304888" w:rsidRPr="00881D12">
        <w:rPr>
          <w:rFonts w:eastAsiaTheme="minorEastAsia"/>
          <w:i/>
          <w:color w:val="000000" w:themeColor="text1"/>
          <w:lang w:eastAsia="ko-KR"/>
        </w:rPr>
        <w:t xml:space="preserve"> </w:t>
      </w:r>
      <w:r w:rsidR="00304888" w:rsidRPr="00881D12">
        <w:rPr>
          <w:rFonts w:eastAsiaTheme="minorEastAsia" w:hint="eastAsia"/>
          <w:i/>
          <w:color w:val="000000" w:themeColor="text1"/>
          <w:lang w:eastAsia="ko-KR"/>
        </w:rPr>
        <w:t>D</w:t>
      </w:r>
      <w:proofErr w:type="gramStart"/>
      <w:r w:rsidR="00304888" w:rsidRPr="00881D12">
        <w:rPr>
          <w:rFonts w:eastAsiaTheme="minorEastAsia" w:hint="eastAsia"/>
          <w:i/>
          <w:color w:val="000000" w:themeColor="text1"/>
          <w:lang w:eastAsia="ko-KR"/>
        </w:rPr>
        <w:t>,</w:t>
      </w:r>
      <w:r w:rsidR="00304888" w:rsidRPr="00881D12">
        <w:rPr>
          <w:rFonts w:eastAsiaTheme="minorEastAsia"/>
          <w:i/>
          <w:color w:val="000000" w:themeColor="text1"/>
          <w:lang w:eastAsia="ko-KR"/>
        </w:rPr>
        <w:t xml:space="preserve"> </w:t>
      </w:r>
      <w:r w:rsidR="00304888" w:rsidRPr="00881D12">
        <w:rPr>
          <w:rFonts w:eastAsiaTheme="minorEastAsia" w:hint="eastAsia"/>
          <w:i/>
          <w:color w:val="000000" w:themeColor="text1"/>
          <w:lang w:eastAsia="ko-KR"/>
        </w:rPr>
        <w:t>...,</w:t>
      </w:r>
      <w:proofErr w:type="gramEnd"/>
      <w:r w:rsidR="00304888" w:rsidRPr="00881D12">
        <w:rPr>
          <w:rFonts w:eastAsiaTheme="minorEastAsia"/>
          <w:i/>
          <w:color w:val="000000" w:themeColor="text1"/>
          <w:lang w:eastAsia="ko-KR"/>
        </w:rPr>
        <w:t xml:space="preserve"> </w:t>
      </w:r>
      <w:r w:rsidR="00304888" w:rsidRPr="00881D12">
        <w:rPr>
          <w:rFonts w:eastAsiaTheme="minorEastAsia" w:hint="eastAsia"/>
          <w:i/>
          <w:color w:val="000000" w:themeColor="text1"/>
          <w:lang w:eastAsia="ko-KR"/>
        </w:rPr>
        <w:t>D</w:t>
      </w:r>
      <w:r w:rsidR="00304888" w:rsidRPr="00B0140A">
        <w:rPr>
          <w:rFonts w:eastAsiaTheme="minorEastAsia" w:hint="eastAsia"/>
          <w:color w:val="000000" w:themeColor="text1"/>
          <w:lang w:eastAsia="ko-KR"/>
        </w:rPr>
        <w:t>)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color w:val="000000" w:themeColor="text1"/>
          <w:lang w:eastAsia="ko-KR"/>
        </w:rPr>
        <w:t>properties,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color w:val="000000" w:themeColor="text1"/>
          <w:lang w:eastAsia="ko-KR"/>
        </w:rPr>
        <w:t>then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color w:val="000000" w:themeColor="text1"/>
          <w:lang w:eastAsia="ko-KR"/>
        </w:rPr>
        <w:t>the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6D797B">
        <w:rPr>
          <w:rFonts w:eastAsiaTheme="minorEastAsia" w:hint="eastAsia"/>
          <w:i/>
          <w:color w:val="000000" w:themeColor="text1"/>
          <w:lang w:eastAsia="ko-KR"/>
        </w:rPr>
        <w:t>M</w:t>
      </w:r>
      <w:r w:rsidR="00304888" w:rsidRPr="006D797B">
        <w:rPr>
          <w:rFonts w:eastAsiaTheme="minorEastAsia" w:hint="eastAsia"/>
          <w:i/>
          <w:color w:val="000000" w:themeColor="text1"/>
          <w:lang w:eastAsia="ko-KR"/>
        </w:rPr>
        <w:t>ultisets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color w:val="000000" w:themeColor="text1"/>
          <w:lang w:eastAsia="ko-KR"/>
        </w:rPr>
        <w:t>of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2</m:t>
            </m:r>
          </m:sub>
          <m:sup>
            <m:r>
              <w:rPr>
                <w:rFonts w:ascii="Cambria Math" w:eastAsia="MS Gothic" w:hAnsi="Cambria Math"/>
                <w:color w:val="000000" w:themeColor="text1"/>
                <w:lang w:eastAsia="ko-KR"/>
              </w:rPr>
              <m:t>*</m:t>
            </m:r>
          </m:sup>
        </m:sSubSup>
      </m:oMath>
      <w:r w:rsidR="00304888">
        <w:rPr>
          <w:rFonts w:eastAsiaTheme="minorEastAsia" w:hint="eastAsia"/>
          <w:color w:val="000000" w:themeColor="text1"/>
          <w:lang w:eastAsia="ko-KR"/>
        </w:rPr>
        <w:t xml:space="preserve"> inputs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color w:val="000000" w:themeColor="text1"/>
          <w:lang w:eastAsia="ko-KR"/>
        </w:rPr>
        <w:t>have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 w:rsidRPr="00B0140A">
        <w:rPr>
          <w:rFonts w:eastAsiaTheme="minorEastAsia" w:hint="eastAsia"/>
          <w:color w:val="000000" w:themeColor="text1"/>
          <w:lang w:eastAsia="ko-KR"/>
        </w:rPr>
        <w:t>(</w:t>
      </w:r>
      <w:r w:rsidR="00304888">
        <w:rPr>
          <w:rFonts w:eastAsiaTheme="minorEastAsia" w:hint="eastAsia"/>
          <w:i/>
          <w:color w:val="000000" w:themeColor="text1"/>
          <w:lang w:eastAsia="ko-KR"/>
        </w:rPr>
        <w:t>B</w:t>
      </w:r>
      <w:r w:rsidR="00304888" w:rsidRPr="00881D12">
        <w:rPr>
          <w:rFonts w:eastAsiaTheme="minorEastAsia" w:hint="eastAsia"/>
          <w:i/>
          <w:color w:val="000000" w:themeColor="text1"/>
          <w:lang w:eastAsia="ko-KR"/>
        </w:rPr>
        <w:t>,</w:t>
      </w:r>
      <w:r w:rsidR="00304888" w:rsidRPr="00881D12">
        <w:rPr>
          <w:rFonts w:eastAsiaTheme="minorEastAsia"/>
          <w:i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i/>
          <w:color w:val="000000" w:themeColor="text1"/>
          <w:lang w:eastAsia="ko-KR"/>
        </w:rPr>
        <w:lastRenderedPageBreak/>
        <w:t>B</w:t>
      </w:r>
      <w:r w:rsidR="00304888" w:rsidRPr="00881D12">
        <w:rPr>
          <w:rFonts w:eastAsiaTheme="minorEastAsia" w:hint="eastAsia"/>
          <w:i/>
          <w:color w:val="000000" w:themeColor="text1"/>
          <w:lang w:eastAsia="ko-KR"/>
        </w:rPr>
        <w:t>,</w:t>
      </w:r>
      <w:r w:rsidR="00304888" w:rsidRPr="00881D12">
        <w:rPr>
          <w:rFonts w:eastAsiaTheme="minorEastAsia"/>
          <w:i/>
          <w:color w:val="000000" w:themeColor="text1"/>
          <w:lang w:eastAsia="ko-KR"/>
        </w:rPr>
        <w:t xml:space="preserve"> </w:t>
      </w:r>
      <w:r w:rsidR="00304888" w:rsidRPr="00881D12">
        <w:rPr>
          <w:rFonts w:eastAsiaTheme="minorEastAsia" w:hint="eastAsia"/>
          <w:i/>
          <w:color w:val="000000" w:themeColor="text1"/>
          <w:lang w:eastAsia="ko-KR"/>
        </w:rPr>
        <w:t>...,</w:t>
      </w:r>
      <w:r w:rsidR="00304888" w:rsidRPr="00881D12">
        <w:rPr>
          <w:rFonts w:eastAsiaTheme="minorEastAsia"/>
          <w:i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i/>
          <w:color w:val="000000" w:themeColor="text1"/>
          <w:lang w:eastAsia="ko-KR"/>
        </w:rPr>
        <w:t>B</w:t>
      </w:r>
      <w:r w:rsidR="00304888" w:rsidRPr="00B0140A">
        <w:rPr>
          <w:rFonts w:eastAsiaTheme="minorEastAsia" w:hint="eastAsia"/>
          <w:color w:val="000000" w:themeColor="text1"/>
          <w:lang w:eastAsia="ko-KR"/>
        </w:rPr>
        <w:t>)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304888">
        <w:rPr>
          <w:rFonts w:eastAsiaTheme="minorEastAsia" w:hint="eastAsia"/>
          <w:color w:val="000000" w:themeColor="text1"/>
          <w:lang w:eastAsia="ko-KR"/>
        </w:rPr>
        <w:t>properties.</w:t>
      </w:r>
      <w:r w:rsidR="00304888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We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proceed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with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the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attack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using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the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sum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of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all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elements,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which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are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balanced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properties,</w:t>
      </w:r>
      <w:r w:rsidR="00DB08F6">
        <w:rPr>
          <w:rFonts w:eastAsiaTheme="minorEastAsia"/>
          <w:color w:val="000000" w:themeColor="text1"/>
          <w:lang w:eastAsia="ko-KR"/>
        </w:rPr>
        <w:t xml:space="preserve"> </w:t>
      </w:r>
      <w:r w:rsidR="00DB08F6">
        <w:rPr>
          <w:rFonts w:eastAsiaTheme="minorEastAsia" w:hint="eastAsia"/>
          <w:color w:val="000000" w:themeColor="text1"/>
          <w:lang w:eastAsia="ko-KR"/>
        </w:rPr>
        <w:t>zero.</w:t>
      </w:r>
      <w:r w:rsidR="001C1F64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First,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index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the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input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corresponding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to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all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variables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that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can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come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to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the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S-box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output.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We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set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m:oMath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Z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>={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>}</m:t>
        </m:r>
      </m:oMath>
      <w:r w:rsidR="002E326D">
        <w:rPr>
          <w:rFonts w:eastAsiaTheme="minorEastAsia" w:hint="eastAsia"/>
          <w:color w:val="000000" w:themeColor="text1"/>
          <w:lang w:eastAsia="ko-KR"/>
        </w:rPr>
        <w:t xml:space="preserve"> to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the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input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of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the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S-box</w:t>
      </w:r>
      <w:r w:rsidR="00993515">
        <w:rPr>
          <w:rFonts w:eastAsiaTheme="minorEastAsia"/>
          <w:color w:val="000000" w:themeColor="text1"/>
          <w:lang w:eastAsia="ko-KR"/>
        </w:rPr>
        <w:t xml:space="preserve"> such </w:t>
      </w:r>
      <w:proofErr w:type="gramStart"/>
      <w:r w:rsidR="00993515">
        <w:rPr>
          <w:rFonts w:eastAsiaTheme="minorEastAsia"/>
          <w:color w:val="000000" w:themeColor="text1"/>
          <w:lang w:eastAsia="ko-KR"/>
        </w:rPr>
        <w:t xml:space="preserve">that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>S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ko-K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ko-KR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eastAsia="ko-KR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>=</m:t>
        </m:r>
        <m:r>
          <w:rPr>
            <w:rFonts w:ascii="Cambria Math" w:eastAsiaTheme="minorEastAsia" w:hAnsi="Cambria Math"/>
            <w:color w:val="000000" w:themeColor="text1"/>
            <w:lang w:eastAsia="ko-KR"/>
          </w:rPr>
          <m:t>k</m:t>
        </m:r>
      </m:oMath>
      <w:r w:rsidR="002E326D">
        <w:rPr>
          <w:rFonts w:eastAsiaTheme="minorEastAsia" w:hint="eastAsia"/>
          <w:color w:val="000000" w:themeColor="text1"/>
          <w:lang w:eastAsia="ko-KR"/>
        </w:rPr>
        <w:t>,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shown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in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>
        <w:rPr>
          <w:rFonts w:eastAsiaTheme="minorEastAsia" w:hint="eastAsia"/>
          <w:color w:val="000000" w:themeColor="text1"/>
          <w:lang w:eastAsia="ko-KR"/>
        </w:rPr>
        <w:t>Table</w:t>
      </w:r>
      <w:r w:rsidR="002E326D">
        <w:rPr>
          <w:rFonts w:eastAsiaTheme="minorEastAsia"/>
          <w:color w:val="000000" w:themeColor="text1"/>
          <w:lang w:eastAsia="ko-KR"/>
        </w:rPr>
        <w:t xml:space="preserve"> </w:t>
      </w:r>
      <w:r w:rsidR="002E326D" w:rsidRPr="002E326D">
        <w:rPr>
          <w:rFonts w:eastAsia="바탕"/>
          <w:color w:val="000000" w:themeColor="text1"/>
          <w:lang w:eastAsia="ko-KR"/>
        </w:rPr>
        <w:t>Ⅱ</w:t>
      </w:r>
      <w:r w:rsidR="002E326D">
        <w:rPr>
          <w:rFonts w:eastAsiaTheme="minorEastAsia" w:hint="eastAsia"/>
          <w:color w:val="000000" w:themeColor="text1"/>
          <w:lang w:eastAsia="ko-KR"/>
        </w:rPr>
        <w:t>.</w:t>
      </w:r>
    </w:p>
    <w:p w14:paraId="0E2B35B7" w14:textId="6EF76A6A" w:rsidR="00B775E0" w:rsidRPr="00B775E0" w:rsidRDefault="00B775E0" w:rsidP="00B775E0">
      <w:pPr>
        <w:pStyle w:val="a8"/>
        <w:keepNext/>
        <w:spacing w:afterLines="50" w:after="120"/>
        <w:rPr>
          <w:b w:val="0"/>
          <w:sz w:val="16"/>
        </w:rPr>
      </w:pPr>
      <w:r w:rsidRPr="00B775E0">
        <w:rPr>
          <w:b w:val="0"/>
          <w:sz w:val="16"/>
        </w:rPr>
        <w:t>T</w:t>
      </w:r>
      <w:r w:rsidR="00BC0185">
        <w:rPr>
          <w:rFonts w:hint="eastAsia"/>
          <w:b w:val="0"/>
          <w:sz w:val="16"/>
          <w:lang w:eastAsia="ko-KR"/>
        </w:rPr>
        <w:t>ABLE</w:t>
      </w:r>
      <w:r w:rsidRPr="00B775E0">
        <w:rPr>
          <w:b w:val="0"/>
          <w:sz w:val="16"/>
        </w:rPr>
        <w:t xml:space="preserve"> </w:t>
      </w:r>
      <w:r w:rsidRPr="00B775E0">
        <w:rPr>
          <w:b w:val="0"/>
          <w:sz w:val="16"/>
        </w:rPr>
        <w:fldChar w:fldCharType="begin"/>
      </w:r>
      <w:r w:rsidRPr="00B775E0">
        <w:rPr>
          <w:b w:val="0"/>
          <w:sz w:val="16"/>
        </w:rPr>
        <w:instrText xml:space="preserve"> SEQ Table \* ROMAN </w:instrText>
      </w:r>
      <w:r w:rsidRPr="00B775E0">
        <w:rPr>
          <w:b w:val="0"/>
          <w:sz w:val="16"/>
        </w:rPr>
        <w:fldChar w:fldCharType="separate"/>
      </w:r>
      <w:r w:rsidR="00E54DA6">
        <w:rPr>
          <w:b w:val="0"/>
          <w:noProof/>
          <w:sz w:val="16"/>
        </w:rPr>
        <w:t>II</w:t>
      </w:r>
      <w:r w:rsidRPr="00B775E0">
        <w:rPr>
          <w:b w:val="0"/>
          <w:sz w:val="16"/>
        </w:rPr>
        <w:fldChar w:fldCharType="end"/>
      </w:r>
      <w:r w:rsidRPr="00B775E0">
        <w:rPr>
          <w:b w:val="0"/>
          <w:sz w:val="16"/>
        </w:rPr>
        <w:t>.</w:t>
      </w:r>
      <w:r w:rsidR="007E0562">
        <w:rPr>
          <w:b w:val="0"/>
          <w:sz w:val="16"/>
        </w:rPr>
        <w:t xml:space="preserve"> </w:t>
      </w:r>
      <w:r w:rsidR="00243D99">
        <w:rPr>
          <w:b w:val="0"/>
          <w:bCs w:val="0"/>
          <w:smallCaps/>
          <w:noProof/>
          <w:sz w:val="16"/>
          <w:szCs w:val="16"/>
        </w:rPr>
        <w:t xml:space="preserve">Indexing </w:t>
      </w:r>
      <w:r w:rsidR="00243D99">
        <w:rPr>
          <w:rFonts w:hint="eastAsia"/>
          <w:b w:val="0"/>
          <w:bCs w:val="0"/>
          <w:smallCaps/>
          <w:noProof/>
          <w:sz w:val="16"/>
          <w:szCs w:val="16"/>
          <w:lang w:eastAsia="ko-KR"/>
        </w:rPr>
        <w:t>t</w:t>
      </w:r>
      <w:r w:rsidR="00243D99" w:rsidRPr="00243D99">
        <w:rPr>
          <w:b w:val="0"/>
          <w:bCs w:val="0"/>
          <w:smallCaps/>
          <w:noProof/>
          <w:sz w:val="16"/>
          <w:szCs w:val="16"/>
        </w:rPr>
        <w:t>he Input Val</w:t>
      </w:r>
      <w:r w:rsidR="00243D99">
        <w:rPr>
          <w:b w:val="0"/>
          <w:bCs w:val="0"/>
          <w:smallCaps/>
          <w:noProof/>
          <w:sz w:val="16"/>
          <w:szCs w:val="16"/>
        </w:rPr>
        <w:t>ues</w:t>
      </w:r>
      <w:r w:rsidR="000476A1">
        <w:rPr>
          <w:b w:val="0"/>
          <w:bCs w:val="0"/>
          <w:smallCaps/>
          <w:noProof/>
          <w:sz w:val="16"/>
          <w:szCs w:val="16"/>
        </w:rPr>
        <w:t xml:space="preserve"> </w:t>
      </w:r>
      <w:r w:rsidR="000476A1" w:rsidRPr="000476A1">
        <w:rPr>
          <w:bCs w:val="0"/>
          <w:smallCaps/>
          <w:noProof/>
          <w:sz w:val="16"/>
          <w:szCs w:val="16"/>
        </w:rPr>
        <w:t>Z</w:t>
      </w:r>
      <w:r w:rsidR="00243D99">
        <w:rPr>
          <w:b w:val="0"/>
          <w:bCs w:val="0"/>
          <w:smallCaps/>
          <w:noProof/>
          <w:sz w:val="16"/>
          <w:szCs w:val="16"/>
        </w:rPr>
        <w:t xml:space="preserve"> </w:t>
      </w:r>
      <w:r w:rsidR="00243D99">
        <w:rPr>
          <w:rFonts w:hint="eastAsia"/>
          <w:b w:val="0"/>
          <w:bCs w:val="0"/>
          <w:smallCaps/>
          <w:noProof/>
          <w:sz w:val="16"/>
          <w:szCs w:val="16"/>
          <w:lang w:eastAsia="ko-KR"/>
        </w:rPr>
        <w:t>o</w:t>
      </w:r>
      <w:r w:rsidR="00243D99" w:rsidRPr="00243D99">
        <w:rPr>
          <w:b w:val="0"/>
          <w:bCs w:val="0"/>
          <w:smallCaps/>
          <w:noProof/>
          <w:sz w:val="16"/>
          <w:szCs w:val="16"/>
        </w:rPr>
        <w:t>f</w:t>
      </w:r>
      <w:r w:rsidR="00243D99">
        <w:rPr>
          <w:b w:val="0"/>
          <w:sz w:val="16"/>
        </w:rPr>
        <w:t xml:space="preserve"> </w:t>
      </w:r>
      <m:oMath>
        <m:sSubSup>
          <m:sSubSupPr>
            <m:ctrlPr>
              <w:rPr>
                <w:rFonts w:ascii="Cambria Math" w:hAnsi="Cambria Math"/>
                <w:b w:val="0"/>
                <w:sz w:val="1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6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6"/>
              </w:rPr>
              <m:t>*</m:t>
            </m:r>
          </m:sup>
        </m:sSubSup>
      </m:oMath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960"/>
        <w:gridCol w:w="963"/>
        <w:gridCol w:w="963"/>
        <w:gridCol w:w="963"/>
        <w:gridCol w:w="967"/>
      </w:tblGrid>
      <w:tr w:rsidR="00B775E0" w14:paraId="73FB5E02" w14:textId="77777777" w:rsidTr="00565D68">
        <w:trPr>
          <w:trHeight w:val="239"/>
        </w:trPr>
        <w:tc>
          <w:tcPr>
            <w:tcW w:w="960" w:type="dxa"/>
            <w:shd w:val="clear" w:color="auto" w:fill="DBDBDB" w:themeFill="accent3" w:themeFillTint="66"/>
            <w:vAlign w:val="center"/>
          </w:tcPr>
          <w:p w14:paraId="2AB870FE" w14:textId="77777777" w:rsidR="009D4B9C" w:rsidRPr="00B775E0" w:rsidRDefault="009D4B9C" w:rsidP="00A96CE4">
            <w:pPr>
              <w:pStyle w:val="a3"/>
              <w:ind w:firstLine="0"/>
              <w:jc w:val="center"/>
              <w:rPr>
                <w:rFonts w:eastAsiaTheme="minorEastAsia"/>
                <w:b/>
                <w:i/>
                <w:sz w:val="16"/>
                <w:lang w:eastAsia="ko-KR"/>
              </w:rPr>
            </w:pPr>
            <w:r w:rsidRPr="00B775E0">
              <w:rPr>
                <w:rFonts w:eastAsiaTheme="minorEastAsia" w:hint="eastAsia"/>
                <w:b/>
                <w:i/>
                <w:sz w:val="16"/>
                <w:lang w:eastAsia="ko-KR"/>
              </w:rPr>
              <w:t>Z</w:t>
            </w:r>
          </w:p>
        </w:tc>
        <w:tc>
          <w:tcPr>
            <w:tcW w:w="963" w:type="dxa"/>
            <w:vAlign w:val="center"/>
          </w:tcPr>
          <w:p w14:paraId="00D38D01" w14:textId="77777777" w:rsidR="009D4B9C" w:rsidRPr="00B775E0" w:rsidRDefault="004C2A39" w:rsidP="00A96CE4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lang w:eastAsia="ko-K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3" w:type="dxa"/>
            <w:vAlign w:val="center"/>
          </w:tcPr>
          <w:p w14:paraId="4ED512D7" w14:textId="77777777" w:rsidR="009D4B9C" w:rsidRPr="00B775E0" w:rsidRDefault="004C2A39" w:rsidP="00A96CE4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lang w:eastAsia="ko-K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3" w:type="dxa"/>
            <w:vAlign w:val="center"/>
          </w:tcPr>
          <w:p w14:paraId="5F4093C7" w14:textId="77777777" w:rsidR="009D4B9C" w:rsidRPr="00B775E0" w:rsidRDefault="009D4B9C" w:rsidP="00A96CE4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 w:rsidRPr="00B775E0">
              <w:rPr>
                <w:rFonts w:eastAsiaTheme="minorEastAsia"/>
                <w:sz w:val="16"/>
                <w:lang w:eastAsia="ko-KR"/>
              </w:rPr>
              <w:t>…</w:t>
            </w:r>
          </w:p>
        </w:tc>
        <w:tc>
          <w:tcPr>
            <w:tcW w:w="967" w:type="dxa"/>
            <w:vAlign w:val="center"/>
          </w:tcPr>
          <w:p w14:paraId="4B721E25" w14:textId="77777777" w:rsidR="009D4B9C" w:rsidRPr="00B775E0" w:rsidRDefault="004C2A39" w:rsidP="00A96CE4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6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lang w:eastAsia="ko-KR"/>
                      </w:rPr>
                      <m:t>15</m:t>
                    </m:r>
                  </m:sub>
                </m:sSub>
              </m:oMath>
            </m:oMathPara>
          </w:p>
        </w:tc>
      </w:tr>
      <w:tr w:rsidR="00B775E0" w14:paraId="5B3388E4" w14:textId="77777777" w:rsidTr="00565D68">
        <w:trPr>
          <w:trHeight w:val="239"/>
        </w:trPr>
        <w:tc>
          <w:tcPr>
            <w:tcW w:w="960" w:type="dxa"/>
            <w:shd w:val="clear" w:color="auto" w:fill="DBDBDB" w:themeFill="accent3" w:themeFillTint="66"/>
            <w:vAlign w:val="center"/>
          </w:tcPr>
          <w:p w14:paraId="0D527A80" w14:textId="77777777" w:rsidR="009D4B9C" w:rsidRPr="00B775E0" w:rsidRDefault="009D4B9C" w:rsidP="00A96CE4">
            <w:pPr>
              <w:pStyle w:val="a3"/>
              <w:ind w:firstLine="0"/>
              <w:jc w:val="center"/>
              <w:rPr>
                <w:rFonts w:eastAsiaTheme="minorEastAsia"/>
                <w:b/>
                <w:i/>
                <w:sz w:val="16"/>
                <w:lang w:eastAsia="ko-KR"/>
              </w:rPr>
            </w:pPr>
            <w:r w:rsidRPr="00B775E0">
              <w:rPr>
                <w:rFonts w:eastAsiaTheme="minorEastAsia" w:hint="eastAsia"/>
                <w:b/>
                <w:i/>
                <w:sz w:val="16"/>
                <w:lang w:eastAsia="ko-KR"/>
              </w:rPr>
              <w:t>Y</w:t>
            </w:r>
          </w:p>
        </w:tc>
        <w:tc>
          <w:tcPr>
            <w:tcW w:w="963" w:type="dxa"/>
            <w:vAlign w:val="center"/>
          </w:tcPr>
          <w:p w14:paraId="30323912" w14:textId="77777777" w:rsidR="009D4B9C" w:rsidRPr="00B775E0" w:rsidRDefault="009D4B9C" w:rsidP="00A96CE4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 w:rsidRPr="00B775E0">
              <w:rPr>
                <w:rFonts w:eastAsiaTheme="minorEastAsia" w:hint="eastAsia"/>
                <w:sz w:val="16"/>
                <w:lang w:eastAsia="ko-KR"/>
              </w:rPr>
              <w:t>0</w:t>
            </w:r>
          </w:p>
        </w:tc>
        <w:tc>
          <w:tcPr>
            <w:tcW w:w="963" w:type="dxa"/>
            <w:vAlign w:val="center"/>
          </w:tcPr>
          <w:p w14:paraId="11C446B3" w14:textId="77777777" w:rsidR="009D4B9C" w:rsidRPr="00B775E0" w:rsidRDefault="009D4B9C" w:rsidP="00A96CE4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 w:rsidRPr="00B775E0">
              <w:rPr>
                <w:rFonts w:eastAsiaTheme="minorEastAsia" w:hint="eastAsia"/>
                <w:sz w:val="16"/>
                <w:lang w:eastAsia="ko-KR"/>
              </w:rPr>
              <w:t>1</w:t>
            </w:r>
          </w:p>
        </w:tc>
        <w:tc>
          <w:tcPr>
            <w:tcW w:w="963" w:type="dxa"/>
            <w:vAlign w:val="center"/>
          </w:tcPr>
          <w:p w14:paraId="31D90EBB" w14:textId="77777777" w:rsidR="009D4B9C" w:rsidRPr="00B775E0" w:rsidRDefault="009D4B9C" w:rsidP="00A96CE4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 w:rsidRPr="00B775E0">
              <w:rPr>
                <w:rFonts w:eastAsiaTheme="minorEastAsia"/>
                <w:sz w:val="16"/>
                <w:lang w:eastAsia="ko-KR"/>
              </w:rPr>
              <w:t>…</w:t>
            </w:r>
          </w:p>
        </w:tc>
        <w:tc>
          <w:tcPr>
            <w:tcW w:w="967" w:type="dxa"/>
            <w:vAlign w:val="center"/>
          </w:tcPr>
          <w:p w14:paraId="6F16DD45" w14:textId="77777777" w:rsidR="009D4B9C" w:rsidRPr="00B775E0" w:rsidRDefault="009D4B9C" w:rsidP="00A96CE4">
            <w:pPr>
              <w:pStyle w:val="a3"/>
              <w:ind w:firstLine="0"/>
              <w:jc w:val="center"/>
              <w:rPr>
                <w:rFonts w:eastAsiaTheme="minorEastAsia"/>
                <w:sz w:val="16"/>
                <w:lang w:eastAsia="ko-KR"/>
              </w:rPr>
            </w:pPr>
            <w:r w:rsidRPr="00B775E0">
              <w:rPr>
                <w:rFonts w:eastAsiaTheme="minorEastAsia" w:hint="eastAsia"/>
                <w:sz w:val="16"/>
                <w:lang w:eastAsia="ko-KR"/>
              </w:rPr>
              <w:t>15</w:t>
            </w:r>
          </w:p>
        </w:tc>
      </w:tr>
    </w:tbl>
    <w:p w14:paraId="29162882" w14:textId="6BE512E7" w:rsidR="005A6D42" w:rsidRPr="004143A8" w:rsidRDefault="000E5006" w:rsidP="00BB6933">
      <w:pPr>
        <w:pStyle w:val="a3"/>
        <w:spacing w:before="288"/>
        <w:ind w:firstLine="289"/>
        <w:rPr>
          <w:rFonts w:eastAsiaTheme="minorEastAsia"/>
          <w:color w:val="000000" w:themeColor="text1"/>
          <w:lang w:eastAsia="ko-KR"/>
        </w:rPr>
      </w:pPr>
      <w:r>
        <w:rPr>
          <w:rFonts w:eastAsiaTheme="minorEastAsia" w:hint="eastAsia"/>
          <w:color w:val="000000" w:themeColor="text1"/>
          <w:lang w:eastAsia="ko-KR"/>
        </w:rPr>
        <w:t>Since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the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S-box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in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the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second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layer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is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a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nonlinear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function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from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4</w:t>
      </w:r>
      <w:r w:rsidR="0028476F">
        <w:rPr>
          <w:rFonts w:eastAsiaTheme="minorEastAsia"/>
          <w:color w:val="000000" w:themeColor="text1"/>
          <w:lang w:eastAsia="ko-KR"/>
        </w:rPr>
        <w:t>-</w:t>
      </w:r>
      <w:r>
        <w:rPr>
          <w:rFonts w:eastAsiaTheme="minorEastAsia" w:hint="eastAsia"/>
          <w:color w:val="000000" w:themeColor="text1"/>
          <w:lang w:eastAsia="ko-KR"/>
        </w:rPr>
        <w:t>bits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 w:rsidR="0011019A">
        <w:rPr>
          <w:rFonts w:eastAsiaTheme="minorEastAsia"/>
          <w:color w:val="000000" w:themeColor="text1"/>
          <w:lang w:eastAsia="ko-KR"/>
        </w:rPr>
        <w:t>on</w:t>
      </w:r>
      <w:r>
        <w:rPr>
          <w:rFonts w:eastAsiaTheme="minorEastAsia" w:hint="eastAsia"/>
          <w:color w:val="000000" w:themeColor="text1"/>
          <w:lang w:eastAsia="ko-KR"/>
        </w:rPr>
        <w:t>to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4</w:t>
      </w:r>
      <w:r w:rsidR="0028476F">
        <w:rPr>
          <w:rFonts w:eastAsiaTheme="minorEastAsia"/>
          <w:color w:val="000000" w:themeColor="text1"/>
          <w:lang w:eastAsia="ko-KR"/>
        </w:rPr>
        <w:t>-</w:t>
      </w:r>
      <w:r>
        <w:rPr>
          <w:rFonts w:eastAsiaTheme="minorEastAsia" w:hint="eastAsia"/>
          <w:color w:val="000000" w:themeColor="text1"/>
          <w:lang w:eastAsia="ko-KR"/>
        </w:rPr>
        <w:t>bits,</w:t>
      </w:r>
      <w:r>
        <w:rPr>
          <w:rFonts w:eastAsiaTheme="minorEastAsia"/>
          <w:color w:val="000000" w:themeColor="text1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  <m:t>2</m:t>
            </m:r>
          </m:e>
          <m:sup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4</m:t>
            </m:r>
          </m:sup>
        </m:sSup>
      </m:oMath>
      <w:r w:rsidR="00DA45F4">
        <w:rPr>
          <w:rFonts w:eastAsiaTheme="minorEastAsia" w:hint="eastAsia"/>
          <w:color w:val="000000" w:themeColor="text1"/>
          <w:spacing w:val="-4"/>
          <w:lang w:eastAsia="ko-KR"/>
        </w:rPr>
        <w:t xml:space="preserve"> </w:t>
      </w:r>
      <w:r w:rsidR="002A2AD7">
        <w:rPr>
          <w:rFonts w:eastAsiaTheme="minorEastAsia" w:hint="eastAsia"/>
          <w:color w:val="000000" w:themeColor="text1"/>
          <w:lang w:eastAsia="ko-KR"/>
        </w:rPr>
        <w:t>indic</w:t>
      </w:r>
      <w:r>
        <w:rPr>
          <w:rFonts w:eastAsiaTheme="minorEastAsia" w:hint="eastAsia"/>
          <w:color w:val="000000" w:themeColor="text1"/>
          <w:lang w:eastAsia="ko-KR"/>
        </w:rPr>
        <w:t>es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are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used.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 w:rsidR="00B26070">
        <w:rPr>
          <w:rFonts w:eastAsiaTheme="minorEastAsia" w:hint="eastAsia"/>
          <w:color w:val="000000" w:themeColor="text1"/>
          <w:lang w:eastAsia="ko-KR"/>
        </w:rPr>
        <w:t>Next,</w:t>
      </w:r>
      <w:r w:rsidR="00B26070">
        <w:rPr>
          <w:rFonts w:eastAsiaTheme="minorEastAsia"/>
          <w:color w:val="000000" w:themeColor="text1"/>
          <w:lang w:eastAsia="ko-KR"/>
        </w:rPr>
        <w:t xml:space="preserve"> </w:t>
      </w:r>
      <w:r w:rsidR="00B26070">
        <w:rPr>
          <w:rFonts w:eastAsiaTheme="minorEastAsia" w:hint="eastAsia"/>
          <w:color w:val="000000" w:themeColor="text1"/>
          <w:lang w:eastAsia="ko-KR"/>
        </w:rPr>
        <w:t>a</w:t>
      </w:r>
      <w:r w:rsidR="00B26070">
        <w:rPr>
          <w:rFonts w:eastAsiaTheme="minorEastAsia"/>
          <w:color w:val="000000" w:themeColor="text1"/>
          <w:lang w:eastAsia="ko-KR"/>
        </w:rPr>
        <w:t xml:space="preserve"> </w:t>
      </w:r>
      <w:r w:rsidR="00B26070">
        <w:rPr>
          <w:rFonts w:eastAsiaTheme="minorEastAsia" w:hint="eastAsia"/>
          <w:color w:val="000000" w:themeColor="text1"/>
          <w:lang w:eastAsia="ko-KR"/>
        </w:rPr>
        <w:t>linear</w:t>
      </w:r>
      <w:r w:rsidR="00B26070">
        <w:rPr>
          <w:rFonts w:eastAsiaTheme="minorEastAsia"/>
          <w:color w:val="000000" w:themeColor="text1"/>
          <w:lang w:eastAsia="ko-KR"/>
        </w:rPr>
        <w:t xml:space="preserve"> </w:t>
      </w:r>
      <w:r w:rsidR="00B26070">
        <w:rPr>
          <w:rFonts w:eastAsiaTheme="minorEastAsia" w:hint="eastAsia"/>
          <w:color w:val="000000" w:themeColor="text1"/>
          <w:lang w:eastAsia="ko-KR"/>
        </w:rPr>
        <w:t>equation</w:t>
      </w:r>
      <w:r w:rsidR="00B26070">
        <w:rPr>
          <w:rFonts w:eastAsiaTheme="minorEastAsia"/>
          <w:color w:val="000000" w:themeColor="text1"/>
          <w:lang w:eastAsia="ko-KR"/>
        </w:rPr>
        <w:t xml:space="preserve"> </w:t>
      </w:r>
      <w:r w:rsidR="00A03597">
        <w:rPr>
          <w:rFonts w:eastAsiaTheme="minorEastAsia" w:hint="eastAsia"/>
          <w:color w:val="000000" w:themeColor="text1"/>
          <w:lang w:eastAsia="ko-KR"/>
        </w:rPr>
        <w:t>creates</w:t>
      </w:r>
      <w:r w:rsidR="00B26070">
        <w:rPr>
          <w:rFonts w:eastAsiaTheme="minorEastAsia"/>
          <w:color w:val="000000" w:themeColor="text1"/>
          <w:lang w:eastAsia="ko-KR"/>
        </w:rPr>
        <w:t xml:space="preserve"> </w:t>
      </w:r>
      <w:r w:rsidR="00B26070">
        <w:rPr>
          <w:rFonts w:eastAsiaTheme="minorEastAsia" w:hint="eastAsia"/>
          <w:color w:val="000000" w:themeColor="text1"/>
          <w:lang w:eastAsia="ko-KR"/>
        </w:rPr>
        <w:t>using</w:t>
      </w:r>
      <w:r w:rsidR="00B26070">
        <w:rPr>
          <w:rFonts w:eastAsiaTheme="minorEastAsia"/>
          <w:color w:val="000000" w:themeColor="text1"/>
          <w:lang w:eastAsia="ko-KR"/>
        </w:rPr>
        <w:t xml:space="preserve"> </w:t>
      </w:r>
      <w:r w:rsidR="00B26070">
        <w:rPr>
          <w:rFonts w:eastAsiaTheme="minorEastAsia" w:hint="eastAsia"/>
          <w:color w:val="000000" w:themeColor="text1"/>
          <w:lang w:eastAsia="ko-KR"/>
        </w:rPr>
        <w:t>the</w:t>
      </w:r>
      <w:r w:rsidR="00B26070">
        <w:rPr>
          <w:rFonts w:eastAsiaTheme="minorEastAsia"/>
          <w:color w:val="000000" w:themeColor="text1"/>
          <w:lang w:eastAsia="ko-KR"/>
        </w:rPr>
        <w:t xml:space="preserve"> </w:t>
      </w:r>
      <w:r w:rsidR="00B26070">
        <w:rPr>
          <w:rFonts w:eastAsiaTheme="minorEastAsia" w:hint="eastAsia"/>
          <w:color w:val="000000" w:themeColor="text1"/>
          <w:lang w:eastAsia="ko-KR"/>
        </w:rPr>
        <w:t>corresponding</w:t>
      </w:r>
      <w:r w:rsidR="00B26070">
        <w:rPr>
          <w:rFonts w:eastAsiaTheme="minorEastAsia"/>
          <w:color w:val="000000" w:themeColor="text1"/>
          <w:lang w:eastAsia="ko-KR"/>
        </w:rPr>
        <w:t xml:space="preserve"> </w:t>
      </w:r>
      <w:r w:rsidR="00B630DB">
        <w:rPr>
          <w:rFonts w:eastAsiaTheme="minorEastAsia" w:hint="eastAsia"/>
          <w:color w:val="000000" w:themeColor="text1"/>
          <w:lang w:eastAsia="ko-KR"/>
        </w:rPr>
        <w:t>indexes</w:t>
      </w:r>
      <w:r w:rsidR="00B630DB">
        <w:rPr>
          <w:rFonts w:eastAsiaTheme="minorEastAsia"/>
          <w:color w:val="000000" w:themeColor="text1"/>
          <w:lang w:eastAsia="ko-KR"/>
        </w:rPr>
        <w:t xml:space="preserve"> </w:t>
      </w:r>
      <w:r w:rsidR="00B630DB">
        <w:rPr>
          <w:rFonts w:eastAsiaTheme="minorEastAsia" w:hint="eastAsia"/>
          <w:color w:val="000000" w:themeColor="text1"/>
          <w:lang w:eastAsia="ko-KR"/>
        </w:rPr>
        <w:t>of</w:t>
      </w:r>
      <w:r w:rsidR="00B630DB">
        <w:rPr>
          <w:rFonts w:eastAsiaTheme="minorEastAsia"/>
          <w:color w:val="000000" w:themeColor="text1"/>
          <w:lang w:eastAsia="ko-KR"/>
        </w:rPr>
        <w:t xml:space="preserve"> </w:t>
      </w:r>
      <w:r w:rsidR="00B630DB">
        <w:rPr>
          <w:rFonts w:eastAsiaTheme="minorEastAsia" w:hint="eastAsia"/>
          <w:color w:val="000000" w:themeColor="text1"/>
          <w:lang w:eastAsia="ko-KR"/>
        </w:rPr>
        <w:t>element</w:t>
      </w:r>
      <w:r w:rsidR="00E62B96">
        <w:rPr>
          <w:rFonts w:eastAsiaTheme="minorEastAsia" w:hint="eastAsia"/>
          <w:color w:val="000000" w:themeColor="text1"/>
          <w:lang w:eastAsia="ko-KR"/>
        </w:rPr>
        <w:t>s</w:t>
      </w:r>
      <w:r w:rsidR="00B630DB">
        <w:rPr>
          <w:rFonts w:eastAsiaTheme="minorEastAsia" w:hint="eastAsia"/>
          <w:color w:val="000000" w:themeColor="text1"/>
          <w:lang w:eastAsia="ko-KR"/>
        </w:rPr>
        <w:t xml:space="preserve"> constructed</w:t>
      </w:r>
      <w:r w:rsidR="00B630DB">
        <w:rPr>
          <w:rFonts w:eastAsiaTheme="minorEastAsia"/>
          <w:color w:val="000000" w:themeColor="text1"/>
          <w:lang w:eastAsia="ko-KR"/>
        </w:rPr>
        <w:t xml:space="preserve"> </w:t>
      </w:r>
      <w:r w:rsidR="00B630DB">
        <w:rPr>
          <w:rFonts w:eastAsiaTheme="minorEastAsia" w:hint="eastAsia"/>
          <w:color w:val="000000" w:themeColor="text1"/>
          <w:lang w:eastAsia="ko-KR"/>
        </w:rPr>
        <w:t>from</w:t>
      </w:r>
      <w:r w:rsidR="00B630DB">
        <w:rPr>
          <w:rFonts w:eastAsiaTheme="minorEastAsia"/>
          <w:color w:val="000000" w:themeColor="text1"/>
          <w:lang w:eastAsia="ko-KR"/>
        </w:rPr>
        <w:t xml:space="preserve"> </w:t>
      </w:r>
      <w:r w:rsidR="00B630DB">
        <w:rPr>
          <w:rFonts w:eastAsiaTheme="minorEastAsia" w:hint="eastAsia"/>
          <w:color w:val="000000" w:themeColor="text1"/>
          <w:lang w:eastAsia="ko-KR"/>
        </w:rPr>
        <w:t>the</w:t>
      </w:r>
      <w:r w:rsidR="00B630DB">
        <w:rPr>
          <w:rFonts w:eastAsiaTheme="minorEastAsia"/>
          <w:color w:val="000000" w:themeColor="text1"/>
          <w:lang w:eastAsia="ko-KR"/>
        </w:rPr>
        <w:t xml:space="preserve"> </w:t>
      </w:r>
      <w:r w:rsidR="008C2495" w:rsidRPr="008C2495">
        <w:rPr>
          <w:rFonts w:eastAsiaTheme="minorEastAsia" w:hint="eastAsia"/>
          <w:i/>
          <w:color w:val="000000" w:themeColor="text1"/>
          <w:lang w:eastAsia="ko-KR"/>
        </w:rPr>
        <w:t>M</w:t>
      </w:r>
      <w:r w:rsidR="00B630DB" w:rsidRPr="008C2495">
        <w:rPr>
          <w:rFonts w:eastAsiaTheme="minorEastAsia" w:hint="eastAsia"/>
          <w:i/>
          <w:color w:val="000000" w:themeColor="text1"/>
          <w:lang w:eastAsia="ko-KR"/>
        </w:rPr>
        <w:t>ultiset</w:t>
      </w:r>
      <w:r w:rsidR="00B630DB">
        <w:rPr>
          <w:rFonts w:eastAsiaTheme="minorEastAsia"/>
          <w:color w:val="000000" w:themeColor="text1"/>
          <w:lang w:eastAsia="ko-KR"/>
        </w:rPr>
        <w:t xml:space="preserve"> </w:t>
      </w:r>
      <w:r w:rsidR="00B630DB">
        <w:rPr>
          <w:rFonts w:eastAsiaTheme="minorEastAsia" w:hint="eastAsia"/>
          <w:color w:val="000000" w:themeColor="text1"/>
          <w:lang w:eastAsia="ko-KR"/>
        </w:rPr>
        <w:t>of</w:t>
      </w:r>
      <w:r w:rsidR="00B630DB">
        <w:rPr>
          <w:rFonts w:eastAsiaTheme="minorEastAsia"/>
          <w:color w:val="000000" w:themeColor="text1"/>
          <w:lang w:eastAsia="ko-KR"/>
        </w:rPr>
        <w:t xml:space="preserve"> </w:t>
      </w:r>
      <w:r w:rsidR="00B630DB">
        <w:rPr>
          <w:rFonts w:eastAsiaTheme="minorEastAsia" w:hint="eastAsia"/>
          <w:color w:val="000000" w:themeColor="text1"/>
          <w:lang w:eastAsia="ko-KR"/>
        </w:rPr>
        <w:t>the</w:t>
      </w:r>
      <w:r w:rsidR="00B630DB">
        <w:rPr>
          <w:rFonts w:eastAsiaTheme="minorEastAsia"/>
          <w:color w:val="000000" w:themeColor="text1"/>
          <w:lang w:eastAsia="ko-KR"/>
        </w:rPr>
        <w:t xml:space="preserve"> </w:t>
      </w:r>
      <w:r w:rsidR="00B630DB">
        <w:rPr>
          <w:rFonts w:eastAsiaTheme="minorEastAsia" w:hint="eastAsia"/>
          <w:color w:val="000000" w:themeColor="text1"/>
          <w:lang w:eastAsia="ko-KR"/>
        </w:rPr>
        <w:t>obtained</w:t>
      </w:r>
      <w:r w:rsidR="00B630DB">
        <w:rPr>
          <w:rFonts w:eastAsiaTheme="minorEastAsia"/>
          <w:color w:val="000000" w:themeColor="text1"/>
          <w:lang w:eastAsia="ko-KR"/>
        </w:rPr>
        <w:t xml:space="preserve"> </w:t>
      </w:r>
      <w:r w:rsidR="00B630DB">
        <w:rPr>
          <w:rFonts w:eastAsiaTheme="minorEastAsia" w:hint="eastAsia"/>
          <w:color w:val="000000" w:themeColor="text1"/>
          <w:lang w:eastAsia="ko-KR"/>
        </w:rPr>
        <w:t>ciphertexts.</w:t>
      </w:r>
      <w:r w:rsidR="00A03597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That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is,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when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the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8C2495" w:rsidRPr="008C2495">
        <w:rPr>
          <w:rFonts w:eastAsiaTheme="minorEastAsia" w:hint="eastAsia"/>
          <w:i/>
          <w:color w:val="000000" w:themeColor="text1"/>
          <w:lang w:eastAsia="ko-KR"/>
        </w:rPr>
        <w:t>M</w:t>
      </w:r>
      <w:r w:rsidR="005A6D42" w:rsidRPr="008C2495">
        <w:rPr>
          <w:rFonts w:eastAsiaTheme="minorEastAsia" w:hint="eastAsia"/>
          <w:i/>
          <w:color w:val="000000" w:themeColor="text1"/>
          <w:lang w:eastAsia="ko-KR"/>
        </w:rPr>
        <w:t>ultiset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of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the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output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for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one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S-box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proofErr w:type="gramStart"/>
      <w:r w:rsidR="005A6D42">
        <w:rPr>
          <w:rFonts w:eastAsiaTheme="minorEastAsia" w:hint="eastAsia"/>
          <w:color w:val="000000" w:themeColor="text1"/>
          <w:lang w:eastAsia="ko-KR"/>
        </w:rPr>
        <w:t>is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output</m:t>
            </m:r>
          </m:sub>
        </m:sSub>
      </m:oMath>
      <w:r w:rsidR="005A6D42">
        <w:rPr>
          <w:rFonts w:eastAsiaTheme="minorEastAsia" w:hint="eastAsia"/>
          <w:color w:val="000000" w:themeColor="text1"/>
          <w:lang w:eastAsia="ko-KR"/>
        </w:rPr>
        <w:t>,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the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equation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is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as</w:t>
      </w:r>
      <w:r w:rsidR="005A6D42">
        <w:rPr>
          <w:rFonts w:eastAsiaTheme="minorEastAsia"/>
          <w:color w:val="000000" w:themeColor="text1"/>
          <w:lang w:eastAsia="ko-KR"/>
        </w:rPr>
        <w:t xml:space="preserve"> </w:t>
      </w:r>
      <w:r w:rsidR="005A6D42">
        <w:rPr>
          <w:rFonts w:eastAsiaTheme="minorEastAsia" w:hint="eastAsia"/>
          <w:color w:val="000000" w:themeColor="text1"/>
          <w:lang w:eastAsia="ko-KR"/>
        </w:rPr>
        <w:t>follows:</w:t>
      </w:r>
      <w:r w:rsidR="00E10CBC">
        <w:rPr>
          <w:rFonts w:eastAsiaTheme="minorEastAsia"/>
          <w:color w:val="000000" w:themeColor="text1"/>
          <w:lang w:eastAsia="ko-KR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naryPr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t</m:t>
            </m:r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ko-KR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color w:val="000000" w:themeColor="text1"/>
                    <w:lang w:eastAsia="ko-KR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hint="eastAsia"/>
                    <w:color w:val="000000" w:themeColor="text1"/>
                    <w:lang w:eastAsia="ko-KR"/>
                  </w:rPr>
                  <m:t>output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  <w:color w:val="000000" w:themeColor="text1"/>
                    <w:lang w:eastAsia="ko-KR"/>
                  </w:rPr>
                  <m:t>S</m:t>
                </m:r>
              </m:e>
              <m:sup>
                <m:r>
                  <w:rPr>
                    <w:rFonts w:ascii="Cambria Math" w:eastAsia="바탕" w:hAnsi="Cambria Math" w:cs="바탕" w:hint="eastAsia"/>
                    <w:color w:val="000000" w:themeColor="text1"/>
                    <w:lang w:eastAsia="ko-KR"/>
                  </w:rPr>
                  <m:t>-</m:t>
                </m:r>
                <m:r>
                  <w:rPr>
                    <w:rFonts w:ascii="Cambria Math" w:eastAsiaTheme="minorEastAsia" w:hAnsi="Cambria Math" w:hint="eastAsia"/>
                    <w:color w:val="000000" w:themeColor="text1"/>
                    <w:lang w:eastAsia="ko-KR"/>
                  </w:rPr>
                  <m:t>1</m:t>
                </m:r>
              </m:sup>
            </m:sSup>
          </m:e>
        </m:nary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d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t</m:t>
            </m:r>
          </m:e>
        </m:d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=0</m:t>
        </m:r>
      </m:oMath>
      <w:r w:rsidR="00913490">
        <w:rPr>
          <w:rFonts w:eastAsiaTheme="minorEastAsia" w:hint="eastAsia"/>
          <w:color w:val="000000" w:themeColor="text1"/>
          <w:lang w:eastAsia="ko-KR"/>
        </w:rPr>
        <w:t>.</w:t>
      </w:r>
      <w:r w:rsidR="00913490">
        <w:rPr>
          <w:rFonts w:eastAsiaTheme="minorEastAsia"/>
          <w:color w:val="000000" w:themeColor="text1"/>
          <w:lang w:eastAsia="ko-KR"/>
        </w:rPr>
        <w:t xml:space="preserve"> </w:t>
      </w:r>
      <w:proofErr w:type="gramStart"/>
      <w:r w:rsidR="00A04B6F">
        <w:rPr>
          <w:rFonts w:eastAsiaTheme="minorEastAsia" w:hint="eastAsia"/>
          <w:color w:val="000000" w:themeColor="text1"/>
          <w:lang w:eastAsia="ko-KR"/>
        </w:rPr>
        <w:t>Let's</w:t>
      </w:r>
      <w:proofErr w:type="gramEnd"/>
      <w:r w:rsidR="00A04B6F">
        <w:rPr>
          <w:rFonts w:eastAsiaTheme="minorEastAsia"/>
          <w:color w:val="000000" w:themeColor="text1"/>
          <w:lang w:eastAsia="ko-KR"/>
        </w:rPr>
        <w:t xml:space="preserve"> </w:t>
      </w:r>
      <w:r w:rsidR="00A04B6F">
        <w:rPr>
          <w:rFonts w:eastAsiaTheme="minorEastAsia" w:hint="eastAsia"/>
          <w:color w:val="000000" w:themeColor="text1"/>
          <w:lang w:eastAsia="ko-KR"/>
        </w:rPr>
        <w:t>take</w:t>
      </w:r>
      <w:r w:rsidR="00A04B6F">
        <w:rPr>
          <w:rFonts w:eastAsiaTheme="minorEastAsia"/>
          <w:color w:val="000000" w:themeColor="text1"/>
          <w:lang w:eastAsia="ko-KR"/>
        </w:rPr>
        <w:t xml:space="preserve"> </w:t>
      </w:r>
      <w:r w:rsidR="00A04B6F">
        <w:rPr>
          <w:rFonts w:eastAsiaTheme="minorEastAsia" w:hint="eastAsia"/>
          <w:color w:val="000000" w:themeColor="text1"/>
          <w:lang w:eastAsia="ko-KR"/>
        </w:rPr>
        <w:t>a</w:t>
      </w:r>
      <w:r w:rsidR="00A04B6F">
        <w:rPr>
          <w:rFonts w:eastAsiaTheme="minorEastAsia"/>
          <w:color w:val="000000" w:themeColor="text1"/>
          <w:lang w:eastAsia="ko-KR"/>
        </w:rPr>
        <w:t xml:space="preserve"> </w:t>
      </w:r>
      <w:r w:rsidR="00A04B6F">
        <w:rPr>
          <w:rFonts w:eastAsiaTheme="minorEastAsia" w:hint="eastAsia"/>
          <w:color w:val="000000" w:themeColor="text1"/>
          <w:lang w:eastAsia="ko-KR"/>
        </w:rPr>
        <w:t>look</w:t>
      </w:r>
      <w:r w:rsidR="00A04B6F">
        <w:rPr>
          <w:rFonts w:eastAsiaTheme="minorEastAsia"/>
          <w:color w:val="000000" w:themeColor="text1"/>
          <w:lang w:eastAsia="ko-KR"/>
        </w:rPr>
        <w:t xml:space="preserve"> </w:t>
      </w:r>
      <w:r w:rsidR="00A04B6F">
        <w:rPr>
          <w:rFonts w:eastAsiaTheme="minorEastAsia" w:hint="eastAsia"/>
          <w:color w:val="000000" w:themeColor="text1"/>
          <w:lang w:eastAsia="ko-KR"/>
        </w:rPr>
        <w:t>at</w:t>
      </w:r>
      <w:r w:rsidR="00A04B6F">
        <w:rPr>
          <w:rFonts w:eastAsiaTheme="minorEastAsia"/>
          <w:color w:val="000000" w:themeColor="text1"/>
          <w:lang w:eastAsia="ko-KR"/>
        </w:rPr>
        <w:t xml:space="preserve"> </w:t>
      </w:r>
      <w:r w:rsidR="00A04B6F">
        <w:rPr>
          <w:rFonts w:eastAsiaTheme="minorEastAsia" w:hint="eastAsia"/>
          <w:color w:val="000000" w:themeColor="text1"/>
          <w:lang w:eastAsia="ko-KR"/>
        </w:rPr>
        <w:t>the</w:t>
      </w:r>
      <w:r w:rsidR="00A04B6F">
        <w:rPr>
          <w:rFonts w:eastAsiaTheme="minorEastAsia"/>
          <w:color w:val="000000" w:themeColor="text1"/>
          <w:lang w:eastAsia="ko-KR"/>
        </w:rPr>
        <w:t xml:space="preserve"> </w:t>
      </w:r>
      <w:r w:rsidR="00A04B6F">
        <w:rPr>
          <w:rFonts w:eastAsiaTheme="minorEastAsia" w:hint="eastAsia"/>
          <w:color w:val="000000" w:themeColor="text1"/>
          <w:lang w:eastAsia="ko-KR"/>
        </w:rPr>
        <w:t>detailed</w:t>
      </w:r>
      <w:r w:rsidR="00A04B6F">
        <w:rPr>
          <w:rFonts w:eastAsiaTheme="minorEastAsia"/>
          <w:color w:val="000000" w:themeColor="text1"/>
          <w:lang w:eastAsia="ko-KR"/>
        </w:rPr>
        <w:t xml:space="preserve"> </w:t>
      </w:r>
      <w:r w:rsidR="00A04B6F">
        <w:rPr>
          <w:rFonts w:eastAsiaTheme="minorEastAsia" w:hint="eastAsia"/>
          <w:color w:val="000000" w:themeColor="text1"/>
          <w:lang w:eastAsia="ko-KR"/>
        </w:rPr>
        <w:t>explanation</w:t>
      </w:r>
      <w:r w:rsidR="00A04B6F">
        <w:rPr>
          <w:rFonts w:eastAsiaTheme="minorEastAsia"/>
          <w:color w:val="000000" w:themeColor="text1"/>
          <w:lang w:eastAsia="ko-KR"/>
        </w:rPr>
        <w:t xml:space="preserve"> </w:t>
      </w:r>
      <w:r w:rsidR="00A04B6F">
        <w:rPr>
          <w:rFonts w:eastAsiaTheme="minorEastAsia" w:hint="eastAsia"/>
          <w:color w:val="000000" w:themeColor="text1"/>
          <w:lang w:eastAsia="ko-KR"/>
        </w:rPr>
        <w:t>with</w:t>
      </w:r>
      <w:r w:rsidR="00A04B6F">
        <w:rPr>
          <w:rFonts w:eastAsiaTheme="minorEastAsia"/>
          <w:color w:val="000000" w:themeColor="text1"/>
          <w:lang w:eastAsia="ko-KR"/>
        </w:rPr>
        <w:t xml:space="preserve"> </w:t>
      </w:r>
      <w:r w:rsidR="00A04B6F">
        <w:rPr>
          <w:rFonts w:eastAsiaTheme="minorEastAsia" w:hint="eastAsia"/>
          <w:color w:val="000000" w:themeColor="text1"/>
          <w:lang w:eastAsia="ko-KR"/>
        </w:rPr>
        <w:t>the</w:t>
      </w:r>
      <w:r w:rsidR="00A04B6F">
        <w:rPr>
          <w:rFonts w:eastAsiaTheme="minorEastAsia"/>
          <w:color w:val="000000" w:themeColor="text1"/>
          <w:lang w:eastAsia="ko-KR"/>
        </w:rPr>
        <w:t xml:space="preserve"> </w:t>
      </w:r>
      <w:r w:rsidR="00A04B6F">
        <w:rPr>
          <w:rFonts w:eastAsiaTheme="minorEastAsia" w:hint="eastAsia"/>
          <w:color w:val="000000" w:themeColor="text1"/>
          <w:lang w:eastAsia="ko-KR"/>
        </w:rPr>
        <w:t>toy</w:t>
      </w:r>
      <w:r w:rsidR="00A04B6F">
        <w:rPr>
          <w:rFonts w:eastAsiaTheme="minorEastAsia"/>
          <w:color w:val="000000" w:themeColor="text1"/>
          <w:lang w:eastAsia="ko-KR"/>
        </w:rPr>
        <w:t xml:space="preserve"> </w:t>
      </w:r>
      <w:r w:rsidR="00A04B6F">
        <w:rPr>
          <w:rFonts w:eastAsiaTheme="minorEastAsia" w:hint="eastAsia"/>
          <w:color w:val="000000" w:themeColor="text1"/>
          <w:lang w:eastAsia="ko-KR"/>
        </w:rPr>
        <w:t>example.</w:t>
      </w:r>
      <w:r w:rsidR="00A04B6F">
        <w:rPr>
          <w:rFonts w:eastAsiaTheme="minorEastAsia"/>
          <w:color w:val="000000" w:themeColor="text1"/>
          <w:lang w:eastAsia="ko-KR"/>
        </w:rPr>
        <w:t xml:space="preserve"> </w:t>
      </w:r>
      <w:r w:rsidR="00B70710">
        <w:rPr>
          <w:rFonts w:eastAsiaTheme="minorEastAsia"/>
          <w:color w:val="000000" w:themeColor="text1"/>
          <w:lang w:eastAsia="ko-KR"/>
        </w:rPr>
        <w:t xml:space="preserve">Let us set </w:t>
      </w:r>
      <w:r w:rsidR="005C361C">
        <w:rPr>
          <w:rFonts w:eastAsiaTheme="minorEastAsia"/>
          <w:color w:val="000000" w:themeColor="text1"/>
          <w:lang w:eastAsia="ko-KR"/>
        </w:rPr>
        <w:t xml:space="preserve">ciphertexts </w:t>
      </w:r>
      <w:proofErr w:type="gramStart"/>
      <w:r w:rsidR="00B70710">
        <w:rPr>
          <w:rFonts w:eastAsiaTheme="minorEastAsia" w:hint="eastAsia"/>
          <w:color w:val="000000" w:themeColor="text1"/>
          <w:lang w:eastAsia="ko-KR"/>
        </w:rPr>
        <w:t>to</w:t>
      </w:r>
      <w:r w:rsidR="005C361C">
        <w:rPr>
          <w:rFonts w:eastAsiaTheme="minorEastAsia"/>
          <w:color w:val="000000" w:themeColor="text1"/>
          <w:lang w:eastAsia="ko-KR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  <w:color w:val="000000" w:themeColor="text1"/>
                <w:spacing w:val="-4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pacing w:val="-4"/>
            <w:lang w:eastAsia="ko-K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 w:themeColor="text1"/>
                <w:spacing w:val="-4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pacing w:val="-4"/>
                    <w:lang w:eastAsia="ko-K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pacing w:val="-4"/>
                    <w:lang w:eastAsia="ko-K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pacing w:val="-4"/>
                    <w:lang w:eastAsia="ko-KR"/>
                  </w:rPr>
                  <m:t>i, 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pacing w:val="-4"/>
                    <w:lang w:eastAsia="ko-K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pacing w:val="-4"/>
                    <w:lang w:eastAsia="ko-K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pacing w:val="-4"/>
                    <w:lang w:eastAsia="ko-KR"/>
                  </w:rPr>
                  <m:t>i, 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pacing w:val="-4"/>
                    <w:lang w:eastAsia="ko-KR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color w:val="000000" w:themeColor="text1"/>
                    <w:spacing w:val="-4"/>
                    <w:lang w:eastAsia="ko-K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pacing w:val="-4"/>
                    <w:lang w:eastAsia="ko-KR"/>
                  </w:rPr>
                  <m:t>i, 15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pacing w:val="-4"/>
            <w:lang w:eastAsia="ko-KR"/>
          </w:rPr>
          <m:t>, i∈</m:t>
        </m:r>
        <m:r>
          <w:rPr>
            <w:rFonts w:ascii="Cambria Math" w:eastAsiaTheme="minorEastAsia" w:hAnsi="Cambria Math" w:hint="eastAsia"/>
            <w:color w:val="000000" w:themeColor="text1"/>
            <w:spacing w:val="-4"/>
            <w:lang w:eastAsia="ko-KR"/>
          </w:rPr>
          <m:t>{1,</m:t>
        </m:r>
        <m:r>
          <w:rPr>
            <w:rFonts w:ascii="Cambria Math" w:eastAsiaTheme="minorEastAsia" w:hAnsi="Cambria Math"/>
            <w:color w:val="000000" w:themeColor="text1"/>
            <w:spacing w:val="-4"/>
            <w:lang w:eastAsia="ko-KR"/>
          </w:rPr>
          <m:t xml:space="preserve"> </m:t>
        </m:r>
        <m:r>
          <w:rPr>
            <w:rFonts w:ascii="Cambria Math" w:eastAsiaTheme="minorEastAsia" w:hAnsi="Cambria Math" w:hint="eastAsia"/>
            <w:color w:val="000000" w:themeColor="text1"/>
            <w:spacing w:val="-4"/>
            <w:lang w:eastAsia="ko-KR"/>
          </w:rPr>
          <m:t>2,</m:t>
        </m:r>
        <m:r>
          <w:rPr>
            <w:rFonts w:ascii="Cambria Math" w:eastAsiaTheme="minorEastAsia" w:hAnsi="Cambria Math"/>
            <w:color w:val="000000" w:themeColor="text1"/>
            <w:spacing w:val="-4"/>
            <w:lang w:eastAsia="ko-KR"/>
          </w:rPr>
          <m:t xml:space="preserve"> …</m:t>
        </m:r>
        <m:r>
          <w:rPr>
            <w:rFonts w:ascii="Cambria Math" w:eastAsiaTheme="minorEastAsia" w:hAnsi="Cambria Math" w:hint="eastAsia"/>
            <w:color w:val="000000" w:themeColor="text1"/>
            <w:spacing w:val="-4"/>
            <w:lang w:eastAsia="ko-KR"/>
          </w:rPr>
          <m:t>,</m:t>
        </m:r>
        <m:r>
          <w:rPr>
            <w:rFonts w:ascii="Cambria Math" w:eastAsiaTheme="minorEastAsia" w:hAnsi="Cambria Math"/>
            <w:color w:val="000000" w:themeColor="text1"/>
            <w:spacing w:val="-4"/>
            <w:lang w:eastAsia="ko-KR"/>
          </w:rPr>
          <m:t xml:space="preserve"> </m:t>
        </m:r>
        <m:r>
          <w:rPr>
            <w:rFonts w:ascii="Cambria Math" w:eastAsiaTheme="minorEastAsia" w:hAnsi="Cambria Math" w:hint="eastAsia"/>
            <w:color w:val="000000" w:themeColor="text1"/>
            <w:spacing w:val="-4"/>
            <w:lang w:eastAsia="ko-KR"/>
          </w:rPr>
          <m:t>32}</m:t>
        </m:r>
      </m:oMath>
      <w:r w:rsidR="005C361C" w:rsidRPr="005C361C">
        <w:rPr>
          <w:rFonts w:eastAsiaTheme="minorEastAsia" w:hint="eastAsia"/>
          <w:color w:val="000000" w:themeColor="text1"/>
          <w:spacing w:val="-4"/>
          <w:lang w:eastAsia="ko-KR"/>
        </w:rPr>
        <w:t>.</w:t>
      </w:r>
      <w:r w:rsidR="005C361C" w:rsidRPr="005C361C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We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obtain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a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B013CB">
        <w:rPr>
          <w:rFonts w:eastAsiaTheme="minorEastAsia" w:hint="eastAsia"/>
          <w:i/>
          <w:color w:val="000000" w:themeColor="text1"/>
          <w:spacing w:val="-4"/>
          <w:lang w:eastAsia="ko-KR"/>
        </w:rPr>
        <w:t>M</w:t>
      </w:r>
      <w:r w:rsidR="0091082E" w:rsidRPr="00B013CB">
        <w:rPr>
          <w:rFonts w:eastAsiaTheme="minorEastAsia"/>
          <w:i/>
          <w:color w:val="000000" w:themeColor="text1"/>
          <w:spacing w:val="-4"/>
          <w:lang w:eastAsia="ko-KR"/>
        </w:rPr>
        <w:t>ultiset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for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the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first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S-box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when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the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  <m:t>5</m:t>
            </m:r>
          </m:sup>
        </m:sSup>
      </m:oMath>
      <w:r w:rsidR="0091082E">
        <w:rPr>
          <w:rFonts w:eastAsiaTheme="minorEastAsia" w:hint="eastAsia"/>
          <w:color w:val="A5A5A5" w:themeColor="accent3"/>
          <w:spacing w:val="-4"/>
          <w:lang w:eastAsia="ko-KR"/>
        </w:rPr>
        <w:t xml:space="preserve"> </w:t>
      </w:r>
      <w:r w:rsidR="0091082E" w:rsidRPr="00671893">
        <w:rPr>
          <w:rFonts w:eastAsiaTheme="minorEastAsia" w:hint="eastAsia"/>
          <w:color w:val="000000" w:themeColor="text1"/>
          <w:spacing w:val="-4"/>
          <w:lang w:eastAsia="ko-KR"/>
        </w:rPr>
        <w:t>ciphertexts</w:t>
      </w:r>
      <w:r w:rsidR="0091082E" w:rsidRPr="00671893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we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obtain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are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equal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to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the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proofErr w:type="gramStart"/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following</w:t>
      </w:r>
      <w:r w:rsidR="0091082E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Y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color w:val="000000" w:themeColor="text1"/>
            <w:spacing w:val="-4"/>
            <w:lang w:eastAsia="ko-K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 w:themeColor="text1"/>
                <w:spacing w:val="-4"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3</m:t>
            </m:r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  <m:t xml:space="preserve"> </m:t>
            </m:r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31,</m:t>
            </m:r>
            <m: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  <m:t xml:space="preserve"> …</m:t>
            </m:r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  <m:t xml:space="preserve"> </m:t>
            </m:r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19</m:t>
            </m:r>
          </m:e>
        </m:d>
      </m:oMath>
      <w:r w:rsidR="0091082E" w:rsidRPr="004E7DB5">
        <w:rPr>
          <w:rFonts w:eastAsiaTheme="minorEastAsia" w:hint="eastAsia"/>
          <w:color w:val="000000" w:themeColor="text1"/>
          <w:spacing w:val="-4"/>
          <w:lang w:eastAsia="ko-KR"/>
        </w:rPr>
        <w:t>,</w:t>
      </w:r>
      <w:r w:rsidR="0091082E" w:rsidRPr="004E7DB5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Y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2</m:t>
            </m:r>
          </m:sub>
        </m:sSub>
        <m:r>
          <w:rPr>
            <w:rFonts w:ascii="Cambria Math" w:eastAsiaTheme="minorEastAsia" w:hAnsi="Cambria Math" w:hint="eastAsia"/>
            <w:color w:val="000000" w:themeColor="text1"/>
            <w:spacing w:val="-4"/>
            <w:lang w:eastAsia="ko-K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 w:themeColor="text1"/>
                <w:spacing w:val="-4"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5</m:t>
            </m:r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  <m:t xml:space="preserve"> 2</m:t>
            </m:r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3,</m:t>
            </m:r>
            <m: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  <m:t xml:space="preserve"> …</m:t>
            </m:r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  <m:t xml:space="preserve"> </m:t>
            </m:r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10</m:t>
            </m:r>
          </m:e>
        </m:d>
      </m:oMath>
      <w:r w:rsidR="0091082E" w:rsidRPr="004E7DB5">
        <w:rPr>
          <w:rFonts w:eastAsiaTheme="minorEastAsia" w:hint="eastAsia"/>
          <w:color w:val="000000" w:themeColor="text1"/>
          <w:spacing w:val="-4"/>
          <w:lang w:eastAsia="ko-KR"/>
        </w:rPr>
        <w:t>,</w:t>
      </w:r>
      <w:r w:rsidR="0091082E" w:rsidRPr="004E7DB5">
        <w:rPr>
          <w:rFonts w:eastAsiaTheme="minorEastAsia"/>
          <w:color w:val="000000" w:themeColor="text1"/>
          <w:spacing w:val="-4"/>
          <w:lang w:eastAsia="ko-KR"/>
        </w:rPr>
        <w:t xml:space="preserve"> …,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pacing w:val="-4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Y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pacing w:val="-4"/>
                <w:lang w:eastAsia="ko-KR"/>
              </w:rPr>
              <m:t>32</m:t>
            </m:r>
          </m:sub>
        </m:sSub>
        <m:r>
          <w:rPr>
            <w:rFonts w:ascii="Cambria Math" w:eastAsiaTheme="minorEastAsia" w:hAnsi="Cambria Math" w:hint="eastAsia"/>
            <w:color w:val="000000" w:themeColor="text1"/>
            <w:spacing w:val="-4"/>
            <w:lang w:eastAsia="ko-KR"/>
          </w:rPr>
          <m:t>={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pacing w:val="-4"/>
            <w:lang w:eastAsia="ko-KR"/>
          </w:rPr>
          <m:t>23</m:t>
        </m:r>
        <m:r>
          <w:rPr>
            <w:rFonts w:ascii="Cambria Math" w:eastAsiaTheme="minorEastAsia" w:hAnsi="Cambria Math" w:hint="eastAsia"/>
            <w:color w:val="000000" w:themeColor="text1"/>
            <w:spacing w:val="-4"/>
            <w:lang w:eastAsia="ko-KR"/>
          </w:rPr>
          <m:t>,</m:t>
        </m:r>
        <m:r>
          <w:rPr>
            <w:rFonts w:ascii="Cambria Math" w:eastAsiaTheme="minorEastAsia" w:hAnsi="Cambria Math"/>
            <w:color w:val="000000" w:themeColor="text1"/>
            <w:spacing w:val="-4"/>
            <w:lang w:eastAsia="ko-KR"/>
          </w:rPr>
          <m:t xml:space="preserve"> </m:t>
        </m:r>
        <m:r>
          <w:rPr>
            <w:rFonts w:ascii="Cambria Math" w:eastAsiaTheme="minorEastAsia" w:hAnsi="Cambria Math" w:hint="eastAsia"/>
            <w:color w:val="000000" w:themeColor="text1"/>
            <w:spacing w:val="-4"/>
            <w:lang w:eastAsia="ko-KR"/>
          </w:rPr>
          <m:t>2,</m:t>
        </m:r>
        <m:r>
          <w:rPr>
            <w:rFonts w:ascii="Cambria Math" w:eastAsiaTheme="minorEastAsia" w:hAnsi="Cambria Math"/>
            <w:color w:val="000000" w:themeColor="text1"/>
            <w:spacing w:val="-4"/>
            <w:lang w:eastAsia="ko-KR"/>
          </w:rPr>
          <m:t xml:space="preserve"> …</m:t>
        </m:r>
        <m:r>
          <w:rPr>
            <w:rFonts w:ascii="Cambria Math" w:eastAsiaTheme="minorEastAsia" w:hAnsi="Cambria Math" w:hint="eastAsia"/>
            <w:color w:val="000000" w:themeColor="text1"/>
            <w:spacing w:val="-4"/>
            <w:lang w:eastAsia="ko-KR"/>
          </w:rPr>
          <m:t>,</m:t>
        </m:r>
        <m:r>
          <w:rPr>
            <w:rFonts w:ascii="Cambria Math" w:eastAsiaTheme="minorEastAsia" w:hAnsi="Cambria Math"/>
            <w:color w:val="000000" w:themeColor="text1"/>
            <w:spacing w:val="-4"/>
            <w:lang w:eastAsia="ko-KR"/>
          </w:rPr>
          <m:t xml:space="preserve"> </m:t>
        </m:r>
        <m:r>
          <w:rPr>
            <w:rFonts w:ascii="Cambria Math" w:eastAsiaTheme="minorEastAsia" w:hAnsi="Cambria Math" w:hint="eastAsia"/>
            <w:color w:val="000000" w:themeColor="text1"/>
            <w:spacing w:val="-4"/>
            <w:lang w:eastAsia="ko-KR"/>
          </w:rPr>
          <m:t>11}</m:t>
        </m:r>
      </m:oMath>
      <w:r w:rsidR="0091082E">
        <w:rPr>
          <w:rFonts w:eastAsiaTheme="minorEastAsia" w:hint="eastAsia"/>
          <w:color w:val="000000" w:themeColor="text1"/>
          <w:spacing w:val="-4"/>
          <w:lang w:eastAsia="ko-KR"/>
        </w:rPr>
        <w:t>.</w:t>
      </w:r>
      <w:r w:rsidR="00955B06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405D0C">
        <w:rPr>
          <w:rFonts w:eastAsiaTheme="minorEastAsia" w:hint="eastAsia"/>
          <w:color w:val="000000" w:themeColor="text1"/>
          <w:spacing w:val="-4"/>
          <w:lang w:eastAsia="ko-KR"/>
        </w:rPr>
        <w:t>As</w:t>
      </w:r>
      <w:r w:rsidR="00405D0C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405D0C">
        <w:rPr>
          <w:rFonts w:eastAsiaTheme="minorEastAsia" w:hint="eastAsia"/>
          <w:color w:val="000000" w:themeColor="text1"/>
          <w:spacing w:val="-4"/>
          <w:lang w:eastAsia="ko-KR"/>
        </w:rPr>
        <w:t>a</w:t>
      </w:r>
      <w:r w:rsidR="00405D0C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w:r w:rsidR="00405D0C">
        <w:rPr>
          <w:rFonts w:eastAsiaTheme="minorEastAsia" w:hint="eastAsia"/>
          <w:color w:val="000000" w:themeColor="text1"/>
          <w:spacing w:val="-4"/>
          <w:lang w:eastAsia="ko-KR"/>
        </w:rPr>
        <w:t>result,</w:t>
      </w:r>
      <w:r w:rsidR="00405D0C">
        <w:rPr>
          <w:rFonts w:eastAsiaTheme="minorEastAsia"/>
          <w:color w:val="000000" w:themeColor="text1"/>
          <w:spacing w:val="-4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output</m:t>
            </m:r>
          </m:sub>
        </m:sSub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={3,</m:t>
        </m:r>
        <m:r>
          <w:rPr>
            <w:rFonts w:ascii="Cambria Math" w:eastAsiaTheme="minorEastAsia" w:hAnsi="Cambria Math"/>
            <w:color w:val="000000" w:themeColor="text1"/>
            <w:lang w:eastAsia="ko-KR"/>
          </w:rPr>
          <m:t xml:space="preserve"> </m:t>
        </m:r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5,</m:t>
        </m:r>
        <m:r>
          <w:rPr>
            <w:rFonts w:ascii="Cambria Math" w:eastAsiaTheme="minorEastAsia" w:hAnsi="Cambria Math"/>
            <w:color w:val="000000" w:themeColor="text1"/>
            <w:lang w:eastAsia="ko-KR"/>
          </w:rPr>
          <m:t xml:space="preserve"> …</m:t>
        </m:r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,</m:t>
        </m:r>
        <m:r>
          <w:rPr>
            <w:rFonts w:ascii="Cambria Math" w:eastAsiaTheme="minorEastAsia" w:hAnsi="Cambria Math"/>
            <w:color w:val="000000" w:themeColor="text1"/>
            <w:lang w:eastAsia="ko-KR"/>
          </w:rPr>
          <m:t xml:space="preserve"> </m:t>
        </m:r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23}</m:t>
        </m:r>
      </m:oMath>
      <w:r w:rsidR="008D0F17">
        <w:rPr>
          <w:rFonts w:eastAsiaTheme="minorEastAsia" w:hint="eastAsia"/>
          <w:color w:val="000000" w:themeColor="text1"/>
          <w:lang w:eastAsia="ko-KR"/>
        </w:rPr>
        <w:t xml:space="preserve"> and</w:t>
      </w:r>
      <w:r w:rsidR="008D0F17">
        <w:rPr>
          <w:rFonts w:eastAsiaTheme="minorEastAsia"/>
          <w:color w:val="000000" w:themeColor="text1"/>
          <w:lang w:eastAsia="ko-KR"/>
        </w:rPr>
        <w:t xml:space="preserve"> </w:t>
      </w:r>
      <w:r w:rsidR="008D0F17">
        <w:rPr>
          <w:rFonts w:eastAsiaTheme="minorEastAsia" w:hint="eastAsia"/>
          <w:color w:val="000000" w:themeColor="text1"/>
          <w:lang w:eastAsia="ko-KR"/>
        </w:rPr>
        <w:t>produces</w:t>
      </w:r>
      <w:r w:rsidR="008D0F17">
        <w:rPr>
          <w:rFonts w:eastAsiaTheme="minorEastAsia"/>
          <w:color w:val="000000" w:themeColor="text1"/>
          <w:lang w:eastAsia="ko-KR"/>
        </w:rPr>
        <w:t xml:space="preserve"> </w:t>
      </w:r>
      <w:r w:rsidR="008D0F17">
        <w:rPr>
          <w:rFonts w:eastAsiaTheme="minorEastAsia" w:hint="eastAsia"/>
          <w:color w:val="000000" w:themeColor="text1"/>
          <w:lang w:eastAsia="ko-KR"/>
        </w:rPr>
        <w:t>a linear</w:t>
      </w:r>
      <w:r w:rsidR="008D0F17">
        <w:rPr>
          <w:rFonts w:eastAsiaTheme="minorEastAsia"/>
          <w:color w:val="000000" w:themeColor="text1"/>
          <w:lang w:eastAsia="ko-KR"/>
        </w:rPr>
        <w:t xml:space="preserve"> </w:t>
      </w:r>
      <w:r w:rsidR="008D0F17">
        <w:rPr>
          <w:rFonts w:eastAsiaTheme="minorEastAsia" w:hint="eastAsia"/>
          <w:color w:val="000000" w:themeColor="text1"/>
          <w:lang w:eastAsia="ko-KR"/>
        </w:rPr>
        <w:t>equation</w:t>
      </w:r>
      <w:r w:rsidR="008D0F17">
        <w:rPr>
          <w:rFonts w:eastAsiaTheme="minorEastAsia"/>
          <w:color w:val="000000" w:themeColor="text1"/>
          <w:lang w:eastAsia="ko-KR"/>
        </w:rPr>
        <w:t xml:space="preserve"> </w:t>
      </w:r>
      <w:r w:rsidR="008D0F17">
        <w:rPr>
          <w:rFonts w:eastAsiaTheme="minorEastAsia" w:hint="eastAsia"/>
          <w:color w:val="000000" w:themeColor="text1"/>
          <w:lang w:eastAsia="ko-KR"/>
        </w:rPr>
        <w:t>that</w:t>
      </w:r>
      <w:r w:rsidR="008D0F17">
        <w:rPr>
          <w:rFonts w:eastAsiaTheme="minorEastAsia"/>
          <w:color w:val="000000" w:themeColor="text1"/>
          <w:lang w:eastAsia="ko-KR"/>
        </w:rPr>
        <w:t xml:space="preserve"> </w:t>
      </w:r>
      <w:r w:rsidR="008D0F17">
        <w:rPr>
          <w:rFonts w:eastAsiaTheme="minorEastAsia" w:hint="eastAsia"/>
          <w:color w:val="000000" w:themeColor="text1"/>
          <w:lang w:eastAsia="ko-KR"/>
        </w:rPr>
        <w:t>satisfies</w:t>
      </w:r>
      <w:r w:rsidR="008D0F17">
        <w:rPr>
          <w:rFonts w:eastAsiaTheme="minorEastAsia"/>
          <w:color w:val="000000" w:themeColor="text1"/>
          <w:lang w:eastAsia="ko-KR"/>
        </w:rPr>
        <w:t xml:space="preserve"> </w:t>
      </w:r>
      <w:r w:rsidR="008D0F17">
        <w:rPr>
          <w:rFonts w:eastAsiaTheme="minorEastAsia" w:hint="eastAsia"/>
          <w:color w:val="000000" w:themeColor="text1"/>
          <w:lang w:eastAsia="ko-KR"/>
        </w:rPr>
        <w:t>balanced</w:t>
      </w:r>
      <w:r w:rsidR="008D0F17">
        <w:rPr>
          <w:rFonts w:eastAsiaTheme="minorEastAsia"/>
          <w:color w:val="000000" w:themeColor="text1"/>
          <w:lang w:eastAsia="ko-KR"/>
        </w:rPr>
        <w:t xml:space="preserve"> </w:t>
      </w:r>
      <w:r w:rsidR="008D0F17">
        <w:rPr>
          <w:rFonts w:eastAsiaTheme="minorEastAsia" w:hint="eastAsia"/>
          <w:color w:val="000000" w:themeColor="text1"/>
          <w:lang w:eastAsia="ko-KR"/>
        </w:rPr>
        <w:t>properties.</w:t>
      </w:r>
      <w:r w:rsidR="000F10D3">
        <w:rPr>
          <w:rFonts w:eastAsiaTheme="minorEastAsia"/>
          <w:color w:val="000000" w:themeColor="text1"/>
          <w:lang w:eastAsia="ko-KR"/>
        </w:rPr>
        <w:t xml:space="preserve"> </w:t>
      </w:r>
    </w:p>
    <w:tbl>
      <w:tblPr>
        <w:tblStyle w:val="a4"/>
        <w:tblW w:w="5090" w:type="dxa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4643"/>
        <w:gridCol w:w="447"/>
      </w:tblGrid>
      <w:tr w:rsidR="004143A8" w14:paraId="434AF3C1" w14:textId="77777777" w:rsidTr="00DA32ED">
        <w:trPr>
          <w:trHeight w:val="363"/>
        </w:trPr>
        <w:tc>
          <w:tcPr>
            <w:tcW w:w="4643" w:type="dxa"/>
            <w:vAlign w:val="center"/>
          </w:tcPr>
          <w:p w14:paraId="72C55E14" w14:textId="4449877F" w:rsidR="004143A8" w:rsidRPr="004143A8" w:rsidRDefault="004C2A39" w:rsidP="004143A8">
            <w:pPr>
              <w:pStyle w:val="bulletlist"/>
              <w:numPr>
                <w:ilvl w:val="0"/>
                <w:numId w:val="0"/>
              </w:numPr>
              <w:jc w:val="center"/>
              <w:rPr>
                <w:rFonts w:eastAsiaTheme="minorEastAsia"/>
                <w:color w:val="000000" w:themeColor="text1"/>
                <w:lang w:eastAsia="ko-KR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hint="eastAsia"/>
                        <w:color w:val="000000" w:themeColor="text1"/>
                        <w:lang w:eastAsia="ko-KR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color w:val="000000" w:themeColor="text1"/>
                            <w:lang w:eastAsia="ko-K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color w:val="000000" w:themeColor="text1"/>
                            <w:lang w:eastAsia="ko-KR"/>
                          </w:rPr>
                          <m:t>output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hint="eastAsia"/>
                            <w:color w:val="000000" w:themeColor="text1"/>
                            <w:lang w:eastAsia="ko-K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바탕" w:hAnsi="Cambria Math" w:cs="바탕" w:hint="eastAsia"/>
                            <w:color w:val="000000" w:themeColor="text1"/>
                            <w:lang w:eastAsia="ko-K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hint="eastAsia"/>
                            <w:color w:val="000000" w:themeColor="text1"/>
                            <w:lang w:eastAsia="ko-KR"/>
                          </w:rPr>
                          <m:t>1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hint="eastAsia"/>
                        <w:color w:val="000000" w:themeColor="text1"/>
                        <w:lang w:eastAsia="ko-K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hint="eastAsia"/>
                    <w:color w:val="000000" w:themeColor="text1"/>
                    <w:lang w:eastAsia="ko-K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eastAsia"/>
                        <w:color w:val="000000" w:themeColor="text1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  <w:color w:val="000000" w:themeColor="text1"/>
                        <w:lang w:eastAsia="ko-K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eastAsia="ko-KR"/>
                  </w:rPr>
                  <m:t>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eastAsia"/>
                        <w:color w:val="000000" w:themeColor="text1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  <w:color w:val="000000" w:themeColor="text1"/>
                        <w:lang w:eastAsia="ko-KR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eastAsia="ko-KR"/>
                  </w:rPr>
                  <m:t>⨁⋯⨁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eastAsia"/>
                        <w:color w:val="000000" w:themeColor="text1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hint="eastAsia"/>
                        <w:color w:val="000000" w:themeColor="text1"/>
                        <w:lang w:eastAsia="ko-KR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hint="eastAsia"/>
                    <w:color w:val="000000" w:themeColor="text1"/>
                    <w:lang w:eastAsia="ko-KR"/>
                  </w:rPr>
                  <m:t>=0.</m:t>
                </m:r>
              </m:oMath>
            </m:oMathPara>
          </w:p>
        </w:tc>
        <w:tc>
          <w:tcPr>
            <w:tcW w:w="447" w:type="dxa"/>
            <w:vAlign w:val="center"/>
          </w:tcPr>
          <w:p w14:paraId="18B7191C" w14:textId="156EE6FA" w:rsidR="004143A8" w:rsidRPr="00B62454" w:rsidRDefault="004143A8" w:rsidP="00003A37">
            <w:pPr>
              <w:pStyle w:val="bulletlist"/>
              <w:numPr>
                <w:ilvl w:val="0"/>
                <w:numId w:val="0"/>
              </w:num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 w:rsidR="00003A37">
              <w:rPr>
                <w:rFonts w:eastAsiaTheme="minorEastAsia"/>
                <w:lang w:eastAsia="ko-KR"/>
              </w:rPr>
              <w:t>9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</w:tr>
    </w:tbl>
    <w:p w14:paraId="5D295F66" w14:textId="77777777" w:rsidR="00120E4F" w:rsidRDefault="00120E4F" w:rsidP="00120E4F">
      <w:pPr>
        <w:pStyle w:val="a3"/>
        <w:keepNext/>
        <w:spacing w:before="288"/>
        <w:ind w:leftChars="100" w:left="200" w:firstLine="0"/>
        <w:jc w:val="center"/>
      </w:pPr>
      <w:r>
        <w:rPr>
          <w:noProof/>
          <w:lang w:eastAsia="ko-KR"/>
        </w:rPr>
        <w:drawing>
          <wp:inline distT="0" distB="0" distL="0" distR="0" wp14:anchorId="36B569F6" wp14:editId="12264F23">
            <wp:extent cx="1898650" cy="2306472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758" cy="235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BE2C" w14:textId="77777777" w:rsidR="00120E4F" w:rsidRDefault="00120E4F" w:rsidP="00120E4F">
      <w:pPr>
        <w:pStyle w:val="a8"/>
        <w:jc w:val="both"/>
        <w:rPr>
          <w:b w:val="0"/>
          <w:lang w:eastAsia="ko-KR"/>
        </w:rPr>
      </w:pPr>
      <w:r w:rsidRPr="00387E5A">
        <w:rPr>
          <w:b w:val="0"/>
        </w:rPr>
        <w:t>Fig</w:t>
      </w:r>
      <w:r w:rsidRPr="00387E5A">
        <w:rPr>
          <w:rFonts w:hint="eastAsia"/>
          <w:b w:val="0"/>
          <w:lang w:eastAsia="ko-KR"/>
        </w:rPr>
        <w:t>.</w:t>
      </w:r>
      <w:r w:rsidRPr="00387E5A">
        <w:rPr>
          <w:b w:val="0"/>
        </w:rPr>
        <w:t xml:space="preserve"> </w:t>
      </w:r>
      <w:r>
        <w:rPr>
          <w:rFonts w:hint="eastAsia"/>
          <w:b w:val="0"/>
          <w:lang w:eastAsia="ko-KR"/>
        </w:rPr>
        <w:t>4</w:t>
      </w:r>
      <w:r w:rsidRPr="00387E5A">
        <w:rPr>
          <w:rFonts w:hint="eastAsia"/>
          <w:b w:val="0"/>
          <w:lang w:eastAsia="ko-KR"/>
        </w:rPr>
        <w:t>.</w:t>
      </w:r>
      <w:r>
        <w:rPr>
          <w:b w:val="0"/>
          <w:lang w:eastAsia="ko-KR"/>
        </w:rPr>
        <w:t xml:space="preserve"> M</w:t>
      </w:r>
      <w:r>
        <w:rPr>
          <w:rFonts w:hint="eastAsia"/>
          <w:b w:val="0"/>
          <w:lang w:eastAsia="ko-KR"/>
        </w:rPr>
        <w:t>odified</w:t>
      </w:r>
      <w:r>
        <w:rPr>
          <w:b w:val="0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  <w:color w:val="000000" w:themeColor="text1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b w:val="0"/>
                <w:i/>
                <w:color w:val="000000" w:themeColor="text1"/>
                <w:lang w:eastAsia="ko-K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A</m:t>
            </m:r>
          </m:e>
        </m:acc>
        <m:sSubSup>
          <m:sSubSupPr>
            <m:ctrlPr>
              <w:rPr>
                <w:rFonts w:ascii="Cambria Math" w:hAnsi="Cambria Math"/>
                <w:b w:val="0"/>
                <w:i/>
                <w:color w:val="000000" w:themeColor="text1"/>
                <w:lang w:eastAsia="ko-KR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ko-KR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ko-KR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ko-KR"/>
              </w:rPr>
              <m:t>*</m:t>
            </m:r>
          </m:sup>
        </m:sSubSup>
      </m:oMath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b w:val="0"/>
          <w:lang w:eastAsia="ko-KR"/>
        </w:rPr>
        <w:t>structure</w:t>
      </w:r>
      <w:r>
        <w:rPr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in</w:t>
      </w:r>
      <w:r>
        <w:rPr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the</w:t>
      </w:r>
      <w:r>
        <w:rPr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S-box</w:t>
      </w:r>
      <w:r>
        <w:rPr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recovery</w:t>
      </w:r>
      <w:r>
        <w:rPr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phase</w:t>
      </w:r>
    </w:p>
    <w:p w14:paraId="72187535" w14:textId="79DE7DCD" w:rsidR="00120E4F" w:rsidRPr="00120E4F" w:rsidRDefault="002940C2" w:rsidP="00120E4F">
      <w:pPr>
        <w:pStyle w:val="a3"/>
        <w:spacing w:before="288"/>
        <w:ind w:firstLine="289"/>
        <w:rPr>
          <w:rFonts w:eastAsiaTheme="minorEastAsia"/>
          <w:color w:val="000000" w:themeColor="text1"/>
          <w:lang w:eastAsia="ko-KR"/>
        </w:rPr>
      </w:pPr>
      <w:r w:rsidRPr="00CA3579">
        <w:rPr>
          <w:rFonts w:eastAsiaTheme="minorEastAsia" w:hint="eastAsia"/>
          <w:color w:val="000000" w:themeColor="text1"/>
          <w:lang w:eastAsia="ko-KR"/>
        </w:rPr>
        <w:t>To find</w:t>
      </w:r>
      <w:r w:rsidRPr="00CA3579">
        <w:rPr>
          <w:rFonts w:eastAsiaTheme="minorEastAsia"/>
          <w:color w:val="000000" w:themeColor="text1"/>
          <w:lang w:eastAsia="ko-KR"/>
        </w:rPr>
        <w:t xml:space="preserve"> all solutions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 xml:space="preserve"> (j=0, 1, …, 15)</m:t>
        </m:r>
      </m:oMath>
      <w:r w:rsidRPr="00CA3579">
        <w:rPr>
          <w:rFonts w:eastAsiaTheme="minorEastAsia" w:hint="eastAsia"/>
          <w:color w:val="000000" w:themeColor="text1"/>
          <w:lang w:eastAsia="ko-KR"/>
        </w:rPr>
        <w:t>, we need 16 equations like (</w:t>
      </w:r>
      <w:r w:rsidR="00745F8D" w:rsidRPr="00CA3579">
        <w:rPr>
          <w:rFonts w:eastAsiaTheme="minorEastAsia"/>
          <w:color w:val="000000" w:themeColor="text1"/>
          <w:lang w:eastAsia="ko-KR"/>
        </w:rPr>
        <w:t>7</w:t>
      </w:r>
      <w:r w:rsidRPr="00CA3579">
        <w:rPr>
          <w:rFonts w:eastAsiaTheme="minorEastAsia" w:hint="eastAsia"/>
          <w:color w:val="000000" w:themeColor="text1"/>
          <w:lang w:eastAsia="ko-KR"/>
        </w:rPr>
        <w:t>)</w:t>
      </w:r>
      <w:r w:rsidRPr="00CA3579">
        <w:rPr>
          <w:rFonts w:eastAsiaTheme="minorEastAsia"/>
          <w:color w:val="000000" w:themeColor="text1"/>
          <w:lang w:eastAsia="ko-KR"/>
        </w:rPr>
        <w:t>.</w:t>
      </w:r>
      <w:r w:rsidR="007210ED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22016B" w:rsidRPr="00CA3579">
        <w:rPr>
          <w:rFonts w:eastAsiaTheme="minorEastAsia" w:hint="eastAsia"/>
          <w:color w:val="000000" w:themeColor="text1"/>
          <w:lang w:eastAsia="ko-KR"/>
        </w:rPr>
        <w:t>Thus,</w:t>
      </w:r>
      <w:r w:rsidR="0022016B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22016B" w:rsidRPr="00CA3579">
        <w:rPr>
          <w:rFonts w:eastAsiaTheme="minorEastAsia" w:hint="eastAsia"/>
          <w:color w:val="000000" w:themeColor="text1"/>
          <w:lang w:eastAsia="ko-KR"/>
        </w:rPr>
        <w:t>the</w:t>
      </w:r>
      <w:r w:rsidR="0022016B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22016B" w:rsidRPr="00CA3579">
        <w:rPr>
          <w:rFonts w:eastAsiaTheme="minorEastAsia" w:hint="eastAsia"/>
          <w:color w:val="000000" w:themeColor="text1"/>
          <w:lang w:eastAsia="ko-KR"/>
        </w:rPr>
        <w:t>process</w:t>
      </w:r>
      <w:r w:rsidR="0022016B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2F7ACB" w:rsidRPr="00CA3579">
        <w:rPr>
          <w:rFonts w:eastAsiaTheme="minorEastAsia" w:hint="eastAsia"/>
          <w:color w:val="000000" w:themeColor="text1"/>
          <w:lang w:eastAsia="ko-KR"/>
        </w:rPr>
        <w:t>performs</w:t>
      </w:r>
      <w:r w:rsidR="0022016B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22016B" w:rsidRPr="00CA3579">
        <w:rPr>
          <w:rFonts w:eastAsiaTheme="minorEastAsia" w:hint="eastAsia"/>
          <w:color w:val="000000" w:themeColor="text1"/>
          <w:lang w:eastAsia="ko-KR"/>
        </w:rPr>
        <w:t>16</w:t>
      </w:r>
      <w:r w:rsidR="0022016B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22016B" w:rsidRPr="00CA3579">
        <w:rPr>
          <w:rFonts w:eastAsiaTheme="minorEastAsia" w:hint="eastAsia"/>
          <w:color w:val="000000" w:themeColor="text1"/>
          <w:lang w:eastAsia="ko-KR"/>
        </w:rPr>
        <w:t>times</w:t>
      </w:r>
      <w:r w:rsidR="0022016B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22016B" w:rsidRPr="00CA3579">
        <w:rPr>
          <w:rFonts w:eastAsiaTheme="minorEastAsia" w:hint="eastAsia"/>
          <w:color w:val="000000" w:themeColor="text1"/>
          <w:lang w:eastAsia="ko-KR"/>
        </w:rPr>
        <w:t>to</w:t>
      </w:r>
      <w:r w:rsidR="0022016B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22016B" w:rsidRPr="00CA3579">
        <w:rPr>
          <w:rFonts w:eastAsiaTheme="minorEastAsia" w:hint="eastAsia"/>
          <w:color w:val="000000" w:themeColor="text1"/>
          <w:lang w:eastAsia="ko-KR"/>
        </w:rPr>
        <w:t>obtain</w:t>
      </w:r>
      <w:r w:rsidR="0022016B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22016B" w:rsidRPr="00CA3579">
        <w:rPr>
          <w:rFonts w:eastAsiaTheme="minorEastAsia" w:hint="eastAsia"/>
          <w:color w:val="000000" w:themeColor="text1"/>
          <w:lang w:eastAsia="ko-KR"/>
        </w:rPr>
        <w:t>an</w:t>
      </w:r>
      <w:r w:rsidR="0022016B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22016B" w:rsidRPr="00CA3579">
        <w:rPr>
          <w:rFonts w:eastAsiaTheme="minorEastAsia" w:hint="eastAsia"/>
          <w:color w:val="000000" w:themeColor="text1"/>
          <w:lang w:eastAsia="ko-KR"/>
        </w:rPr>
        <w:t>equation.</w:t>
      </w:r>
      <w:r w:rsidR="009B2661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4D7DD1" w:rsidRPr="00CA3579">
        <w:rPr>
          <w:rFonts w:eastAsiaTheme="minorEastAsia"/>
          <w:color w:val="000000" w:themeColor="text1"/>
          <w:lang w:eastAsia="ko-KR"/>
        </w:rPr>
        <w:t>Then, given solution</w:t>
      </w:r>
      <w:r w:rsidR="00BC1B0B" w:rsidRPr="00CA3579">
        <w:rPr>
          <w:rFonts w:eastAsiaTheme="minorEastAsia"/>
          <w:color w:val="000000" w:themeColor="text1"/>
          <w:lang w:eastAsia="ko-KR"/>
        </w:rPr>
        <w:t xml:space="preserve"> </w:t>
      </w:r>
      <w:proofErr w:type="gramStart"/>
      <w:r w:rsidR="00BC1B0B" w:rsidRPr="00CA3579">
        <w:rPr>
          <w:rFonts w:eastAsiaTheme="minorEastAsia"/>
          <w:color w:val="000000" w:themeColor="text1"/>
          <w:lang w:eastAsia="ko-KR"/>
        </w:rPr>
        <w:t>vector</w:t>
      </w:r>
      <w:r w:rsidR="004D7DD1" w:rsidRPr="00CA3579">
        <w:rPr>
          <w:rFonts w:eastAsiaTheme="minorEastAsia" w:hint="eastAsia"/>
          <w:color w:val="000000" w:themeColor="text1"/>
          <w:lang w:eastAsia="ko-KR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hint="eastAsia"/>
            <w:color w:val="000000" w:themeColor="text1"/>
            <w:lang w:eastAsia="ko-KR"/>
          </w:rPr>
          <m:t>Z</m:t>
        </m:r>
        <m:r>
          <w:rPr>
            <w:rFonts w:ascii="Cambria Math" w:eastAsiaTheme="minorEastAsia" w:hAnsi="Cambria Math"/>
            <w:color w:val="000000" w:themeColor="text1"/>
            <w:lang w:eastAsia="ko-KR"/>
          </w:rPr>
          <m:t>≔(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  <w:lang w:eastAsia="ko-K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lang w:eastAsia="ko-KR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15</m:t>
            </m:r>
          </m:sub>
        </m:sSub>
        <m:r>
          <w:rPr>
            <w:rFonts w:ascii="Cambria Math" w:eastAsiaTheme="minorEastAsia" w:hAnsi="Cambria Math"/>
            <w:color w:val="000000" w:themeColor="text1"/>
            <w:lang w:eastAsia="ko-KR"/>
          </w:rPr>
          <m:t>)</m:t>
        </m:r>
      </m:oMath>
      <w:r w:rsidR="004D7DD1" w:rsidRPr="00CA3579">
        <w:rPr>
          <w:rFonts w:eastAsiaTheme="minorEastAsia" w:hint="eastAsia"/>
          <w:color w:val="000000" w:themeColor="text1"/>
          <w:lang w:eastAsia="ko-KR"/>
        </w:rPr>
        <w:t xml:space="preserve">, 16 linear equations are expressed as </w:t>
      </w:r>
      <m:oMath>
        <m:r>
          <w:rPr>
            <w:rFonts w:ascii="Cambria Math" w:eastAsiaTheme="minorEastAsia" w:hAnsi="Cambria Math"/>
            <w:color w:val="000000" w:themeColor="text1"/>
            <w:lang w:eastAsia="ko-KR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>∙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eastAsia="ko-KR"/>
          </w:rPr>
          <m:t>Z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 xml:space="preserve">=0 </m:t>
        </m:r>
      </m:oMath>
      <w:r w:rsidR="009A2EE5" w:rsidRPr="00CA3579">
        <w:rPr>
          <w:rFonts w:eastAsiaTheme="minorEastAsia" w:hint="eastAsia"/>
          <w:color w:val="000000" w:themeColor="text1"/>
          <w:lang w:eastAsia="ko-KR"/>
        </w:rPr>
        <w:t>(</w:t>
      </w:r>
      <m:oMath>
        <m:r>
          <w:rPr>
            <w:rFonts w:ascii="Cambria Math" w:eastAsiaTheme="minorEastAsia" w:hAnsi="Cambria Math"/>
            <w:color w:val="000000" w:themeColor="text1"/>
            <w:lang w:eastAsia="ko-KR"/>
          </w:rPr>
          <m:t>B</m:t>
        </m:r>
      </m:oMath>
      <w:r w:rsidR="009A2EE5" w:rsidRPr="00CA3579">
        <w:rPr>
          <w:rFonts w:eastAsiaTheme="minorEastAsia" w:hint="eastAsia"/>
          <w:color w:val="000000" w:themeColor="text1"/>
          <w:lang w:eastAsia="ko-KR"/>
        </w:rPr>
        <w:t>:</w:t>
      </w:r>
      <w:r w:rsidR="009A2EE5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9A2EE5" w:rsidRPr="00CA3579">
        <w:rPr>
          <w:rFonts w:eastAsiaTheme="minorEastAsia" w:hint="eastAsia"/>
          <w:color w:val="000000" w:themeColor="text1"/>
          <w:lang w:eastAsia="ko-KR"/>
        </w:rPr>
        <w:t>16</w:t>
      </w:r>
      <w:r w:rsidR="009A2EE5" w:rsidRPr="00CA3579">
        <w:rPr>
          <w:rFonts w:eastAsiaTheme="minorEastAsia"/>
          <w:color w:val="000000" w:themeColor="text1"/>
          <w:lang w:eastAsia="ko-KR"/>
        </w:rPr>
        <w:t>×</w:t>
      </w:r>
      <w:r w:rsidR="009A2EE5" w:rsidRPr="00CA3579">
        <w:rPr>
          <w:rFonts w:eastAsiaTheme="minorEastAsia" w:hint="eastAsia"/>
          <w:color w:val="000000" w:themeColor="text1"/>
          <w:lang w:eastAsia="ko-KR"/>
        </w:rPr>
        <w:t>16</w:t>
      </w:r>
      <w:r w:rsidR="009A2EE5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093EFE" w:rsidRPr="00CA3579">
        <w:rPr>
          <w:rFonts w:eastAsiaTheme="minorEastAsia" w:hint="eastAsia"/>
          <w:color w:val="000000" w:themeColor="text1"/>
          <w:lang w:eastAsia="ko-KR"/>
        </w:rPr>
        <w:t>matrix</w:t>
      </w:r>
      <w:r w:rsidR="009A2EE5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9A2EE5" w:rsidRPr="00CA3579">
        <w:rPr>
          <w:rFonts w:eastAsiaTheme="minorEastAsia" w:hint="eastAsia"/>
          <w:color w:val="000000" w:themeColor="text1"/>
          <w:lang w:eastAsia="ko-KR"/>
        </w:rPr>
        <w:t>over</w:t>
      </w:r>
      <w:r w:rsidR="009A2EE5" w:rsidRPr="00CA3579">
        <w:rPr>
          <w:rFonts w:eastAsiaTheme="minorEastAsia"/>
          <w:color w:val="000000" w:themeColor="text1"/>
          <w:lang w:eastAsia="ko-KR"/>
        </w:rPr>
        <w:t xml:space="preserve"> </w:t>
      </w:r>
      <m:oMath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GF(2)</m:t>
        </m:r>
      </m:oMath>
      <w:r w:rsidR="009A2EE5" w:rsidRPr="00CA3579">
        <w:rPr>
          <w:rFonts w:eastAsiaTheme="minorEastAsia" w:hint="eastAsia"/>
          <w:color w:val="000000" w:themeColor="text1"/>
          <w:lang w:eastAsia="ko-KR"/>
        </w:rPr>
        <w:t>)</w:t>
      </w:r>
      <w:r w:rsidR="004D7DD1" w:rsidRPr="00CA3579">
        <w:rPr>
          <w:rFonts w:eastAsiaTheme="minorEastAsia" w:hint="eastAsia"/>
          <w:color w:val="000000" w:themeColor="text1"/>
          <w:lang w:eastAsia="ko-KR"/>
        </w:rPr>
        <w:t>.</w:t>
      </w:r>
      <w:r w:rsidR="004D488A" w:rsidRPr="00CA3579">
        <w:rPr>
          <w:rFonts w:eastAsiaTheme="minorEastAsia"/>
          <w:color w:val="000000" w:themeColor="text1"/>
          <w:lang w:eastAsia="ko-KR"/>
        </w:rPr>
        <w:t xml:space="preserve"> </w:t>
      </w:r>
      <w:r w:rsidR="00CA3579" w:rsidRPr="003A0904">
        <w:rPr>
          <w:rFonts w:eastAsiaTheme="minorEastAsia"/>
          <w:color w:val="4472C4" w:themeColor="accent5"/>
          <w:lang w:eastAsia="ko-KR"/>
        </w:rPr>
        <w:t xml:space="preserve">However, matrix </w:t>
      </w:r>
      <m:oMath>
        <m:r>
          <w:rPr>
            <w:rFonts w:ascii="Cambria Math" w:eastAsiaTheme="minorEastAsia" w:hAnsi="Cambria Math"/>
            <w:color w:val="4472C4" w:themeColor="accent5"/>
            <w:lang w:eastAsia="ko-KR"/>
          </w:rPr>
          <m:t>B</m:t>
        </m:r>
      </m:oMath>
      <w:r w:rsidR="00CA3579" w:rsidRPr="003A0904">
        <w:rPr>
          <w:rFonts w:eastAsiaTheme="minorEastAsia" w:hint="eastAsia"/>
          <w:color w:val="4472C4" w:themeColor="accent5"/>
          <w:lang w:eastAsia="ko-KR"/>
        </w:rPr>
        <w:t xml:space="preserve"> has a kernel of dimension 5, and rank is 11. </w:t>
      </w:r>
      <w:r w:rsidR="00875874">
        <w:rPr>
          <w:rFonts w:eastAsiaTheme="minorEastAsia"/>
          <w:color w:val="4472C4" w:themeColor="accent5"/>
          <w:lang w:eastAsia="ko-KR"/>
        </w:rPr>
        <w:t>This is because it is possible to determine the 5 free variable</w:t>
      </w:r>
      <w:r w:rsidR="0076759D">
        <w:rPr>
          <w:rFonts w:eastAsiaTheme="minorEastAsia"/>
          <w:color w:val="4472C4" w:themeColor="accent5"/>
          <w:lang w:eastAsia="ko-KR"/>
        </w:rPr>
        <w:t>s</w:t>
      </w:r>
      <w:r w:rsidR="00875874">
        <w:rPr>
          <w:rFonts w:eastAsiaTheme="minorEastAsia"/>
          <w:color w:val="4472C4" w:themeColor="accent5"/>
          <w:lang w:eastAsia="ko-KR"/>
        </w:rPr>
        <w:t xml:space="preserve"> to select the linear </w:t>
      </w:r>
      <w:proofErr w:type="gramStart"/>
      <w:r w:rsidR="00875874">
        <w:rPr>
          <w:rFonts w:eastAsiaTheme="minorEastAsia"/>
          <w:color w:val="4472C4" w:themeColor="accent5"/>
          <w:lang w:eastAsia="ko-KR"/>
        </w:rPr>
        <w:t xml:space="preserve">transformation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color w:val="4472C4" w:themeColor="accent5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>2,1</m:t>
            </m:r>
          </m:sub>
        </m:sSub>
      </m:oMath>
      <w:r w:rsidR="00875874">
        <w:rPr>
          <w:rFonts w:eastAsiaTheme="minorEastAsia"/>
          <w:color w:val="4472C4" w:themeColor="accent5"/>
          <w:lang w:eastAsia="ko-KR"/>
        </w:rPr>
        <w:t xml:space="preserve">. </w:t>
      </w:r>
      <w:r w:rsidR="00CA3579" w:rsidRPr="003F6FC7">
        <w:rPr>
          <w:rFonts w:eastAsiaTheme="minorEastAsia"/>
          <w:color w:val="000000" w:themeColor="text1"/>
          <w:lang w:eastAsia="ko-KR"/>
        </w:rPr>
        <w:t>That is, it cannot have a full rank.</w:t>
      </w:r>
      <w:r w:rsidR="00330618" w:rsidRPr="003F6FC7">
        <w:rPr>
          <w:rFonts w:eastAsiaTheme="minorEastAsia"/>
          <w:color w:val="000000" w:themeColor="text1"/>
          <w:lang w:eastAsia="ko-KR"/>
        </w:rPr>
        <w:t xml:space="preserve"> </w:t>
      </w:r>
      <w:r w:rsidR="00CA3579" w:rsidRPr="003F6FC7">
        <w:rPr>
          <w:rFonts w:eastAsiaTheme="minorEastAsia" w:hint="eastAsia"/>
          <w:color w:val="000000" w:themeColor="text1"/>
          <w:lang w:eastAsia="ko-KR"/>
        </w:rPr>
        <w:t>C</w:t>
      </w:r>
      <w:r w:rsidR="00CA3579" w:rsidRPr="003F6FC7">
        <w:rPr>
          <w:rFonts w:eastAsiaTheme="minorEastAsia"/>
          <w:color w:val="000000" w:themeColor="text1"/>
          <w:lang w:eastAsia="ko-KR"/>
        </w:rPr>
        <w:t xml:space="preserve">onsequently, it has multiple solutions, as suggested in [1]. After all, we obtain 11 linearly independent equations after applying Gaussian elimination, which cannot </w:t>
      </w:r>
      <w:r w:rsidR="00CA3579" w:rsidRPr="003F6FC7">
        <w:rPr>
          <w:rFonts w:eastAsiaTheme="minorEastAsia"/>
          <w:color w:val="000000" w:themeColor="text1"/>
          <w:lang w:eastAsia="ko-KR"/>
        </w:rPr>
        <w:t xml:space="preserve">determine a single solution. </w:t>
      </w:r>
      <w:r w:rsidR="00C368B7" w:rsidRPr="003F6FC7">
        <w:rPr>
          <w:rFonts w:eastAsiaTheme="minorEastAsia"/>
          <w:color w:val="000000" w:themeColor="text1"/>
          <w:lang w:eastAsia="ko-KR"/>
        </w:rPr>
        <w:t xml:space="preserve">Therefore, as shown in Fig. 4, the obtained S-box in </w:t>
      </w:r>
      <m:oMath>
        <m:sSubSup>
          <m:sSub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2</m:t>
            </m:r>
          </m:sub>
          <m:sup>
            <m:r>
              <w:rPr>
                <w:rFonts w:ascii="Cambria Math" w:eastAsia="MS Gothic" w:hAnsi="Cambria Math" w:cs="MS Gothic" w:hint="eastAsia"/>
                <w:color w:val="000000" w:themeColor="text1"/>
                <w:lang w:eastAsia="ko-KR"/>
              </w:rPr>
              <m:t>*</m:t>
            </m:r>
          </m:sup>
        </m:sSubSup>
      </m:oMath>
      <w:r w:rsidR="00C368B7" w:rsidRPr="003F6FC7">
        <w:rPr>
          <w:rFonts w:eastAsiaTheme="minorEastAsia" w:hint="eastAsia"/>
          <w:color w:val="000000" w:themeColor="text1"/>
          <w:lang w:eastAsia="ko-KR"/>
        </w:rPr>
        <w:t xml:space="preserve"> possibly contains a linear function.</w:t>
      </w:r>
      <w:r w:rsidR="00C368B7" w:rsidRPr="003F6FC7">
        <w:rPr>
          <w:rFonts w:eastAsiaTheme="minorEastAsia"/>
          <w:color w:val="000000" w:themeColor="text1"/>
          <w:lang w:eastAsia="ko-KR"/>
        </w:rPr>
        <w:t xml:space="preserve"> When attacking using Algorithm 1, we consider the S-box and the affine </w:t>
      </w:r>
      <w:proofErr w:type="gramStart"/>
      <w:r w:rsidR="00C368B7" w:rsidRPr="003F6FC7">
        <w:rPr>
          <w:rFonts w:eastAsiaTheme="minorEastAsia"/>
          <w:color w:val="000000" w:themeColor="text1"/>
          <w:lang w:eastAsia="ko-KR"/>
        </w:rPr>
        <w:t>function which</w:t>
      </w:r>
      <w:proofErr w:type="gramEnd"/>
      <w:r w:rsidR="00C368B7" w:rsidRPr="003F6FC7">
        <w:rPr>
          <w:rFonts w:eastAsiaTheme="minorEastAsia"/>
          <w:color w:val="000000" w:themeColor="text1"/>
          <w:lang w:eastAsia="ko-KR"/>
        </w:rPr>
        <w:t xml:space="preserve"> contain parts of linear functions canceled out as in Fig. 4. </w:t>
      </w:r>
      <w:r w:rsidR="00C368B7" w:rsidRPr="00CA3579">
        <w:rPr>
          <w:rFonts w:eastAsiaTheme="minorEastAsia"/>
          <w:color w:val="000000" w:themeColor="text1"/>
          <w:lang w:eastAsia="ko-KR"/>
        </w:rPr>
        <w:t>The following section describes the process of recovering the affine layer from</w:t>
      </w:r>
      <w:r w:rsidR="00C368B7" w:rsidRPr="00CA3579">
        <w:rPr>
          <w:rFonts w:eastAsiaTheme="minorEastAsia" w:hint="eastAsia"/>
          <w:color w:val="000000" w:themeColor="text1"/>
          <w:lang w:eastAsia="ko-KR"/>
        </w:rPr>
        <w:t xml:space="preserve"> the obtained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A</m:t>
            </m:r>
          </m:e>
        </m:acc>
      </m:oMath>
      <w:r w:rsidR="00C368B7" w:rsidRPr="00CA3579">
        <w:rPr>
          <w:rFonts w:eastAsiaTheme="minorEastAsia" w:hint="eastAsia"/>
          <w:color w:val="000000" w:themeColor="text1"/>
          <w:lang w:eastAsia="ko-KR"/>
        </w:rPr>
        <w:t xml:space="preserve"> structure.</w:t>
      </w:r>
    </w:p>
    <w:p w14:paraId="7C3C5ECD" w14:textId="7D8384B0" w:rsidR="005F0F16" w:rsidRPr="00677231" w:rsidRDefault="00B86D5A" w:rsidP="00AA6325">
      <w:pPr>
        <w:pStyle w:val="2"/>
        <w:rPr>
          <w:rFonts w:eastAsia="맑은 고딕"/>
          <w:color w:val="000000" w:themeColor="text1"/>
          <w:lang w:eastAsia="ko-KR"/>
        </w:rPr>
      </w:pPr>
      <w:r w:rsidRPr="00677231">
        <w:rPr>
          <w:rFonts w:eastAsia="맑은 고딕" w:hint="eastAsia"/>
          <w:color w:val="000000" w:themeColor="text1"/>
          <w:lang w:eastAsia="ko-KR"/>
        </w:rPr>
        <w:t>Recovering</w:t>
      </w:r>
      <w:r w:rsidRPr="00677231">
        <w:rPr>
          <w:rFonts w:eastAsia="맑은 고딕"/>
          <w:color w:val="000000" w:themeColor="text1"/>
          <w:lang w:eastAsia="ko-KR"/>
        </w:rPr>
        <w:t xml:space="preserve"> </w:t>
      </w:r>
      <w:r w:rsidRPr="00677231">
        <w:rPr>
          <w:rFonts w:eastAsia="맑은 고딕" w:hint="eastAsia"/>
          <w:color w:val="000000" w:themeColor="text1"/>
          <w:lang w:eastAsia="ko-KR"/>
        </w:rPr>
        <w:t>affine</w:t>
      </w:r>
      <w:r w:rsidRPr="00677231">
        <w:rPr>
          <w:rFonts w:eastAsia="맑은 고딕"/>
          <w:color w:val="000000" w:themeColor="text1"/>
          <w:lang w:eastAsia="ko-KR"/>
        </w:rPr>
        <w:t xml:space="preserve"> </w:t>
      </w:r>
      <w:r w:rsidRPr="00677231">
        <w:rPr>
          <w:rFonts w:eastAsia="맑은 고딕" w:hint="eastAsia"/>
          <w:color w:val="000000" w:themeColor="text1"/>
          <w:lang w:eastAsia="ko-KR"/>
        </w:rPr>
        <w:t>layer</w:t>
      </w:r>
      <w:r w:rsidRPr="00677231">
        <w:rPr>
          <w:rFonts w:eastAsia="맑은 고딕"/>
          <w:color w:val="000000" w:themeColor="text1"/>
          <w:lang w:eastAsia="ko-KR"/>
        </w:rPr>
        <w:t xml:space="preserve"> </w:t>
      </w:r>
      <m:oMath>
        <m:sSup>
          <m:sSupPr>
            <m:ctrlPr>
              <w:rPr>
                <w:rFonts w:ascii="Cambria Math" w:eastAsia="맑은 고딕" w:hAnsi="Cambria Math"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  <w:color w:val="000000" w:themeColor="text1"/>
                <w:lang w:eastAsia="ko-KR"/>
              </w:rPr>
              <m:t>*</m:t>
            </m:r>
          </m:sup>
        </m:sSup>
      </m:oMath>
      <w:r w:rsidR="00C90CF4" w:rsidRPr="002B4A7C">
        <w:rPr>
          <w:rFonts w:eastAsia="맑은 고딕" w:hint="eastAsia"/>
          <w:color w:val="000000" w:themeColor="text1"/>
          <w:lang w:eastAsia="ko-KR"/>
        </w:rPr>
        <w:t xml:space="preserve"> </w:t>
      </w:r>
      <w:r w:rsidR="00C90CF4">
        <w:rPr>
          <w:rFonts w:eastAsia="맑은 고딕" w:hint="eastAsia"/>
          <w:color w:val="000000" w:themeColor="text1"/>
          <w:lang w:eastAsia="ko-KR"/>
        </w:rPr>
        <w:t>f</w:t>
      </w:r>
      <w:r w:rsidR="00C90CF4">
        <w:rPr>
          <w:rFonts w:eastAsia="맑은 고딕"/>
          <w:color w:val="000000" w:themeColor="text1"/>
          <w:lang w:eastAsia="ko-KR"/>
        </w:rPr>
        <w:t xml:space="preserve">rom </w:t>
      </w:r>
      <m:oMath>
        <m:sSub>
          <m:sSubPr>
            <m:ctrlPr>
              <w:rPr>
                <w:rFonts w:ascii="Cambria Math" w:eastAsia="맑은 고딕" w:hAnsi="Cambria Math"/>
                <w:i w:val="0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1</m:t>
            </m:r>
          </m:sub>
        </m:sSub>
        <m:acc>
          <m:accPr>
            <m:chr m:val="̃"/>
            <m:ctrlPr>
              <w:rPr>
                <w:rFonts w:ascii="Cambria Math" w:eastAsia="맑은 고딕" w:hAnsi="Cambria Math"/>
                <w:color w:val="000000" w:themeColor="text1"/>
                <w:lang w:eastAsia="ko-KR"/>
              </w:rPr>
            </m:ctrlPr>
          </m:accPr>
          <m:e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A</m:t>
            </m:r>
          </m:e>
        </m:acc>
      </m:oMath>
    </w:p>
    <w:p w14:paraId="3F355BAC" w14:textId="44B909EA" w:rsidR="00F01E74" w:rsidRPr="00C209F8" w:rsidRDefault="007F1AFD" w:rsidP="00C209F8">
      <w:pPr>
        <w:pStyle w:val="a3"/>
        <w:rPr>
          <w:rFonts w:eastAsia="맑은 고딕"/>
          <w:color w:val="4472C4" w:themeColor="accent5"/>
          <w:lang w:eastAsia="ko-KR"/>
        </w:rPr>
      </w:pPr>
      <w:r w:rsidRPr="00143D26">
        <w:rPr>
          <w:rFonts w:eastAsia="맑은 고딕" w:hint="eastAsia"/>
          <w:b/>
          <w:lang w:eastAsia="ko-KR"/>
        </w:rPr>
        <w:t>Algorithm</w:t>
      </w:r>
      <w:r w:rsidRPr="00143D26">
        <w:rPr>
          <w:rFonts w:eastAsia="맑은 고딕"/>
          <w:b/>
          <w:lang w:eastAsia="ko-KR"/>
        </w:rPr>
        <w:t xml:space="preserve"> </w:t>
      </w:r>
      <w:r>
        <w:rPr>
          <w:rFonts w:eastAsia="맑은 고딕" w:hint="eastAsia"/>
          <w:b/>
          <w:lang w:eastAsia="ko-KR"/>
        </w:rPr>
        <w:t>2</w:t>
      </w:r>
      <w:r w:rsidRPr="00143D26">
        <w:rPr>
          <w:rFonts w:eastAsia="맑은 고딕"/>
          <w:b/>
          <w:lang w:eastAsia="ko-KR"/>
        </w:rPr>
        <w:t xml:space="preserve"> </w:t>
      </w:r>
      <w:r>
        <w:rPr>
          <w:rFonts w:eastAsia="맑은 고딕" w:hint="eastAsia"/>
          <w:lang w:eastAsia="ko-KR"/>
        </w:rPr>
        <w:t>recovers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the</w:t>
      </w:r>
      <w:r>
        <w:rPr>
          <w:rFonts w:eastAsia="맑은 고딕"/>
          <w:lang w:eastAsia="ko-KR"/>
        </w:rPr>
        <w:t xml:space="preserve"> </w:t>
      </w:r>
      <w:r w:rsidR="00657809">
        <w:rPr>
          <w:rFonts w:eastAsia="맑은 고딕" w:hint="eastAsia"/>
          <w:lang w:eastAsia="ko-KR"/>
        </w:rPr>
        <w:t>affine</w:t>
      </w:r>
      <w:r w:rsidR="00657809">
        <w:rPr>
          <w:rFonts w:eastAsia="맑은 고딕"/>
          <w:lang w:eastAsia="ko-KR"/>
        </w:rPr>
        <w:t xml:space="preserve"> </w:t>
      </w:r>
      <m:oMath>
        <m:sSup>
          <m:sSup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  <w:lang w:eastAsia="ko-KR"/>
              </w:rPr>
              <m:t>*</m:t>
            </m:r>
          </m:sup>
        </m:sSup>
      </m:oMath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layer.</w:t>
      </w:r>
      <w:r w:rsidR="005A112E">
        <w:rPr>
          <w:rFonts w:eastAsia="맑은 고딕"/>
          <w:lang w:eastAsia="ko-KR"/>
        </w:rPr>
        <w:t xml:space="preserve"> </w:t>
      </w:r>
      <w:r w:rsidR="001E0BA3">
        <w:rPr>
          <w:rFonts w:eastAsia="맑은 고딕" w:hint="eastAsia"/>
          <w:lang w:eastAsia="ko-KR"/>
        </w:rPr>
        <w:t>In</w:t>
      </w:r>
      <w:r w:rsidR="001E0BA3">
        <w:rPr>
          <w:rFonts w:eastAsia="맑은 고딕"/>
          <w:lang w:eastAsia="ko-KR"/>
        </w:rPr>
        <w:t xml:space="preserve"> </w:t>
      </w:r>
      <w:r w:rsidR="001E0BA3">
        <w:rPr>
          <w:rFonts w:eastAsia="맑은 고딕" w:hint="eastAsia"/>
          <w:lang w:eastAsia="ko-KR"/>
        </w:rPr>
        <w:t>o</w:t>
      </w:r>
      <w:r w:rsidR="00241E24">
        <w:rPr>
          <w:rFonts w:eastAsia="맑은 고딕"/>
          <w:lang w:eastAsia="ko-KR"/>
        </w:rPr>
        <w:t xml:space="preserve">ther </w:t>
      </w:r>
      <w:r w:rsidR="001E0BA3">
        <w:rPr>
          <w:rFonts w:eastAsia="맑은 고딕" w:hint="eastAsia"/>
          <w:lang w:eastAsia="ko-KR"/>
        </w:rPr>
        <w:t>words,</w:t>
      </w:r>
      <w:r w:rsidR="001E0BA3">
        <w:rPr>
          <w:rFonts w:eastAsia="맑은 고딕"/>
          <w:lang w:eastAsia="ko-KR"/>
        </w:rPr>
        <w:t xml:space="preserve"> “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acc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A</m:t>
            </m:r>
          </m:e>
        </m:acc>
        <m:r>
          <w:rPr>
            <w:rFonts w:ascii="Cambria Math" w:eastAsiaTheme="minorEastAsia" w:hAnsi="Cambria Math"/>
            <w:color w:val="000000" w:themeColor="text1"/>
            <w:lang w:eastAsia="ko-KR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  <m:sup>
            <m:r>
              <w:rPr>
                <w:rFonts w:ascii="MS Gothic" w:eastAsia="MS Gothic" w:hAnsi="MS Gothic" w:cs="MS Gothic" w:hint="eastAsia"/>
                <w:color w:val="000000" w:themeColor="text1"/>
                <w:lang w:eastAsia="ko-KR"/>
              </w:rPr>
              <m:t>*</m:t>
            </m:r>
          </m:sup>
        </m:sSubSup>
      </m:oMath>
      <w:r w:rsidR="001E0BA3">
        <w:rPr>
          <w:rFonts w:eastAsia="맑은 고딕"/>
          <w:lang w:eastAsia="ko-KR"/>
        </w:rPr>
        <w:t xml:space="preserve">” </w:t>
      </w:r>
      <w:r w:rsidR="001E0BA3">
        <w:rPr>
          <w:rFonts w:eastAsia="맑은 고딕" w:hint="eastAsia"/>
          <w:lang w:eastAsia="ko-KR"/>
        </w:rPr>
        <w:t>it</w:t>
      </w:r>
      <w:r w:rsidR="001E0BA3">
        <w:rPr>
          <w:rFonts w:eastAsia="맑은 고딕"/>
          <w:lang w:eastAsia="ko-KR"/>
        </w:rPr>
        <w:t xml:space="preserve"> </w:t>
      </w:r>
      <w:r w:rsidR="001E0BA3">
        <w:rPr>
          <w:rFonts w:eastAsia="맑은 고딕" w:hint="eastAsia"/>
          <w:lang w:eastAsia="ko-KR"/>
        </w:rPr>
        <w:t>recovers</w:t>
      </w:r>
      <w:r w:rsidR="001E0BA3">
        <w:rPr>
          <w:rFonts w:eastAsia="맑은 고딕"/>
          <w:lang w:eastAsia="ko-KR"/>
        </w:rPr>
        <w:t xml:space="preserve"> </w:t>
      </w:r>
      <m:oMath>
        <m:sSup>
          <m:sSup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pPr>
          <m:e>
            <m:r>
              <w:rPr>
                <w:rFonts w:ascii="Cambria Math" w:eastAsia="맑은 고딕" w:hAnsi="Cambria Math" w:hint="eastAsia"/>
                <w:lang w:eastAsia="ko-KR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  <w:lang w:eastAsia="ko-KR"/>
              </w:rPr>
              <m:t>*</m:t>
            </m:r>
          </m:sup>
        </m:sSup>
      </m:oMath>
      <w:r w:rsidR="001E0BA3">
        <w:rPr>
          <w:rFonts w:eastAsia="맑은 고딕" w:hint="eastAsia"/>
          <w:lang w:eastAsia="ko-KR"/>
        </w:rPr>
        <w:t xml:space="preserve"> </w:t>
      </w:r>
      <w:proofErr w:type="gramStart"/>
      <w:r w:rsidR="001E0BA3">
        <w:rPr>
          <w:rFonts w:eastAsia="맑은 고딕" w:hint="eastAsia"/>
          <w:lang w:eastAsia="ko-KR"/>
        </w:rPr>
        <w:t xml:space="preserve">from </w:t>
      </w:r>
      <w:proofErr w:type="gramEnd"/>
      <m:oMath>
        <m:acc>
          <m:accPr>
            <m:chr m:val="̃"/>
            <m:ctrlPr>
              <w:rPr>
                <w:rFonts w:ascii="Cambria Math" w:eastAsia="맑은 고딕" w:hAnsi="Cambria Math"/>
                <w:lang w:eastAsia="ko-KR"/>
              </w:rPr>
            </m:ctrlPr>
          </m:accPr>
          <m:e>
            <m:r>
              <w:rPr>
                <w:rFonts w:ascii="Cambria Math" w:eastAsia="맑은 고딕" w:hAnsi="Cambria Math"/>
                <w:lang w:eastAsia="ko-KR"/>
              </w:rPr>
              <m:t>F</m:t>
            </m:r>
          </m:e>
        </m:acc>
        <m:r>
          <w:rPr>
            <w:rFonts w:ascii="Cambria Math" w:eastAsia="맑은 고딕" w:hAnsi="Cambria Math"/>
            <w:lang w:eastAsia="ko-KR"/>
          </w:rPr>
          <m:t>=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acc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A</m:t>
            </m:r>
          </m:e>
        </m:acc>
      </m:oMath>
      <w:r w:rsidR="00BF12F6">
        <w:rPr>
          <w:rFonts w:eastAsia="맑은 고딕" w:hint="eastAsia"/>
          <w:color w:val="000000" w:themeColor="text1"/>
          <w:lang w:eastAsia="ko-KR"/>
        </w:rPr>
        <w:t>,</w:t>
      </w:r>
      <w:r w:rsidR="00794028">
        <w:rPr>
          <w:rFonts w:eastAsia="맑은 고딕" w:hint="eastAsia"/>
          <w:color w:val="000000" w:themeColor="text1"/>
          <w:lang w:eastAsia="ko-KR"/>
        </w:rPr>
        <w:t xml:space="preserve"> and</w:t>
      </w:r>
      <w:r w:rsidR="00794028">
        <w:rPr>
          <w:rFonts w:eastAsia="맑은 고딕"/>
          <w:color w:val="000000" w:themeColor="text1"/>
          <w:lang w:eastAsia="ko-KR"/>
        </w:rPr>
        <w:t xml:space="preserve"> </w:t>
      </w:r>
      <w:r w:rsidR="00794028">
        <w:rPr>
          <w:rFonts w:eastAsia="맑은 고딕" w:hint="eastAsia"/>
          <w:color w:val="000000" w:themeColor="text1"/>
          <w:lang w:eastAsia="ko-KR"/>
        </w:rPr>
        <w:t>we</w:t>
      </w:r>
      <w:r w:rsidR="00794028">
        <w:rPr>
          <w:rFonts w:eastAsia="맑은 고딕"/>
          <w:color w:val="000000" w:themeColor="text1"/>
          <w:lang w:eastAsia="ko-KR"/>
        </w:rPr>
        <w:t xml:space="preserve"> </w:t>
      </w:r>
      <w:r w:rsidR="00794028">
        <w:rPr>
          <w:rFonts w:eastAsia="맑은 고딕" w:hint="eastAsia"/>
          <w:color w:val="000000" w:themeColor="text1"/>
          <w:lang w:eastAsia="ko-KR"/>
        </w:rPr>
        <w:t>can</w:t>
      </w:r>
      <w:r w:rsidR="00794028">
        <w:rPr>
          <w:rFonts w:eastAsia="맑은 고딕"/>
          <w:color w:val="000000" w:themeColor="text1"/>
          <w:lang w:eastAsia="ko-KR"/>
        </w:rPr>
        <w:t xml:space="preserve"> </w:t>
      </w:r>
      <w:r w:rsidR="00794028">
        <w:rPr>
          <w:rFonts w:eastAsia="맑은 고딕" w:hint="eastAsia"/>
          <w:color w:val="000000" w:themeColor="text1"/>
          <w:lang w:eastAsia="ko-KR"/>
        </w:rPr>
        <w:t>obtain</w:t>
      </w:r>
      <w:r w:rsidR="00794028">
        <w:rPr>
          <w:rFonts w:eastAsia="맑은 고딕"/>
          <w:color w:val="000000" w:themeColor="text1"/>
          <w:lang w:eastAsia="ko-KR"/>
        </w:rPr>
        <w:t xml:space="preserve"> </w:t>
      </w:r>
      <w:r w:rsidR="00794028">
        <w:rPr>
          <w:rFonts w:eastAsia="맑은 고딕" w:hint="eastAsia"/>
          <w:color w:val="000000" w:themeColor="text1"/>
          <w:lang w:eastAsia="ko-KR"/>
        </w:rPr>
        <w:t>an</w:t>
      </w:r>
      <w:r w:rsidR="00794028">
        <w:rPr>
          <w:rFonts w:eastAsia="맑은 고딕"/>
          <w:color w:val="000000" w:themeColor="text1"/>
          <w:lang w:eastAsia="ko-K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  <m:sup>
            <m:r>
              <w:rPr>
                <w:rFonts w:ascii="MS Gothic" w:eastAsia="MS Gothic" w:hAnsi="MS Gothic" w:cs="MS Gothic" w:hint="eastAsia"/>
                <w:color w:val="000000" w:themeColor="text1"/>
                <w:lang w:eastAsia="ko-KR"/>
              </w:rPr>
              <m:t>*</m:t>
            </m:r>
          </m:sup>
        </m:sSubSup>
      </m:oMath>
      <w:r w:rsidR="000E3E40">
        <w:rPr>
          <w:rFonts w:eastAsia="맑은 고딕" w:hint="eastAsia"/>
          <w:color w:val="000000" w:themeColor="text1"/>
          <w:lang w:eastAsia="ko-KR"/>
        </w:rPr>
        <w:t>.</w:t>
      </w:r>
      <w:r w:rsidR="005F35E6">
        <w:rPr>
          <w:rFonts w:eastAsia="맑은 고딕"/>
          <w:color w:val="000000" w:themeColor="text1"/>
          <w:lang w:eastAsia="ko-KR"/>
        </w:rPr>
        <w:t xml:space="preserve"> </w:t>
      </w:r>
      <w:r w:rsidR="005F35E6" w:rsidRPr="00A346BB">
        <w:rPr>
          <w:rFonts w:eastAsia="맑은 고딕"/>
          <w:color w:val="000000" w:themeColor="text1"/>
          <w:lang w:eastAsia="ko-KR"/>
        </w:rPr>
        <w:t xml:space="preserve">The process is </w:t>
      </w:r>
      <w:r w:rsidR="00241E24">
        <w:rPr>
          <w:rFonts w:eastAsia="맑은 고딕"/>
          <w:color w:val="000000" w:themeColor="text1"/>
          <w:lang w:eastAsia="ko-KR"/>
        </w:rPr>
        <w:t xml:space="preserve">formulated </w:t>
      </w:r>
      <w:r w:rsidR="005F35E6" w:rsidRPr="00A346BB">
        <w:rPr>
          <w:rFonts w:eastAsia="맑은 고딕"/>
          <w:color w:val="000000" w:themeColor="text1"/>
          <w:lang w:eastAsia="ko-KR"/>
        </w:rPr>
        <w:t>as follows</w:t>
      </w:r>
      <w:proofErr w:type="gramStart"/>
      <w:r w:rsidR="005F35E6" w:rsidRPr="00A346BB">
        <w:rPr>
          <w:rFonts w:eastAsia="맑은 고딕"/>
          <w:color w:val="000000" w:themeColor="text1"/>
          <w:lang w:eastAsia="ko-KR"/>
        </w:rPr>
        <w:t xml:space="preserve">: </w:t>
      </w:r>
      <w:proofErr w:type="gramEnd"/>
      <m:oMath>
        <m:acc>
          <m:accPr>
            <m:chr m:val="̃"/>
            <m:ctrlPr>
              <w:rPr>
                <w:rFonts w:ascii="Cambria Math" w:eastAsiaTheme="minorEastAsia" w:hAnsi="Cambria Math"/>
                <w:i/>
                <w:color w:val="000000" w:themeColor="text1"/>
                <w:szCs w:val="16"/>
                <w:lang w:eastAsia="ko-KR"/>
              </w:rPr>
            </m:ctrlPr>
          </m:acc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A</m:t>
            </m:r>
          </m:e>
        </m:acc>
        <m:r>
          <w:rPr>
            <w:rFonts w:ascii="Cambria Math" w:hAnsi="Cambria Math"/>
            <w:color w:val="000000" w:themeColor="text1"/>
            <w:szCs w:val="16"/>
          </w:rPr>
          <m:t>∘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16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eastAsia="맑은 고딕" w:hAnsi="Cambria Math"/>
            <w:color w:val="000000" w:themeColor="text1"/>
            <w:szCs w:val="16"/>
            <w:lang w:eastAsia="ko-KR"/>
          </w:rPr>
          <m:t>⟶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16"/>
                <w:lang w:eastAsia="ko-KR"/>
              </w:rPr>
            </m:ctrlPr>
          </m:sSupPr>
          <m:e>
            <m:sSup>
              <m:sSupPr>
                <m:ctrlPr>
                  <w:rPr>
                    <w:rFonts w:ascii="Cambria Math" w:eastAsia="맑은 고딕" w:hAnsi="Cambria Math"/>
                    <w:i/>
                    <w:color w:val="000000" w:themeColor="text1"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 w:hint="eastAsia"/>
                    <w:color w:val="000000" w:themeColor="text1"/>
                    <w:lang w:eastAsia="ko-KR"/>
                  </w:rPr>
                  <m:t>A</m:t>
                </m:r>
              </m:e>
              <m:sup>
                <m:r>
                  <w:rPr>
                    <w:rFonts w:ascii="MS Gothic" w:eastAsia="MS Gothic" w:hAnsi="MS Gothic" w:cs="MS Gothic" w:hint="eastAsia"/>
                    <w:color w:val="000000" w:themeColor="text1"/>
                    <w:lang w:eastAsia="ko-KR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  <w:color w:val="000000" w:themeColor="text1"/>
                <w:szCs w:val="16"/>
                <w:lang w:eastAsia="ko-KR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Cs w:val="16"/>
          </w:rPr>
          <m:t>∘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16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16"/>
                    <w:lang w:eastAsia="ko-KR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color w:val="000000" w:themeColor="text1"/>
                    <w:szCs w:val="16"/>
                    <w:lang w:eastAsia="ko-KR"/>
                  </w:rPr>
                  <m:t>A</m:t>
                </m:r>
              </m:e>
            </m:acc>
            <m:r>
              <w:rPr>
                <w:rFonts w:ascii="Cambria Math" w:hAnsi="Cambria Math"/>
                <w:color w:val="000000" w:themeColor="text1"/>
                <w:szCs w:val="16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color w:val="000000" w:themeColor="text1"/>
                    <w:szCs w:val="16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hint="eastAsia"/>
                    <w:color w:val="000000" w:themeColor="text1"/>
                    <w:szCs w:val="16"/>
                    <w:lang w:eastAsia="ko-KR"/>
                  </w:rPr>
                  <m:t>1</m:t>
                </m:r>
              </m:sub>
            </m:sSub>
            <m:ctrlPr>
              <w:rPr>
                <w:rFonts w:ascii="Cambria Math" w:eastAsia="맑은 고딕" w:hAnsi="Cambria Math"/>
                <w:color w:val="000000" w:themeColor="text1"/>
                <w:szCs w:val="16"/>
                <w:lang w:eastAsia="ko-KR"/>
              </w:rPr>
            </m:ctrlPr>
          </m:e>
        </m:d>
        <m:r>
          <m:rPr>
            <m:sty m:val="p"/>
          </m:rPr>
          <w:rPr>
            <w:rFonts w:ascii="Cambria Math" w:eastAsia="맑은 고딕" w:hAnsi="Cambria Math"/>
            <w:color w:val="000000" w:themeColor="text1"/>
            <w:szCs w:val="16"/>
            <w:lang w:eastAsia="ko-KR"/>
          </w:rPr>
          <m:t>=</m:t>
        </m:r>
        <m:sSubSup>
          <m:sSubSupPr>
            <m:ctrlPr>
              <w:rPr>
                <w:rFonts w:ascii="Cambria Math" w:eastAsiaTheme="minorEastAsia" w:hAnsi="Cambria Math"/>
                <w:color w:val="000000" w:themeColor="text1"/>
                <w:szCs w:val="16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L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1</m:t>
            </m:r>
          </m:sub>
          <m:sup>
            <m:r>
              <w:rPr>
                <w:rFonts w:ascii="바탕" w:eastAsia="바탕" w:hAnsi="바탕" w:cs="바탕" w:hint="eastAsia"/>
                <w:color w:val="000000" w:themeColor="text1"/>
                <w:szCs w:val="16"/>
                <w:lang w:eastAsia="ko-KR"/>
              </w:rPr>
              <m:t>-</m:t>
            </m:r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1</m:t>
            </m:r>
          </m:sup>
        </m:sSubSup>
        <m:r>
          <w:rPr>
            <w:rFonts w:ascii="Cambria Math" w:eastAsiaTheme="minorEastAsia" w:hAnsi="Cambria Math"/>
            <w:color w:val="000000" w:themeColor="text1"/>
            <w:szCs w:val="16"/>
            <w:lang w:eastAsia="ko-KR"/>
          </w:rPr>
          <m:t>∘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16"/>
                <w:lang w:eastAsia="ko-KR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Cs w:val="16"/>
                    <w:lang w:eastAsia="ko-KR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  <w:color w:val="000000" w:themeColor="text1"/>
                    <w:szCs w:val="16"/>
                    <w:lang w:eastAsia="ko-KR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color w:val="000000" w:themeColor="text1"/>
                <w:szCs w:val="16"/>
                <w:lang w:eastAsia="ko-KR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Cs w:val="16"/>
            <w:lang w:eastAsia="ko-KR"/>
          </w:rPr>
          <m:t>∘</m:t>
        </m:r>
        <m:r>
          <w:rPr>
            <w:rFonts w:ascii="Cambria Math" w:eastAsiaTheme="minorEastAsia" w:hAnsi="Cambria Math" w:hint="eastAsia"/>
            <w:color w:val="000000" w:themeColor="text1"/>
            <w:szCs w:val="16"/>
            <w:lang w:eastAsia="ko-KR"/>
          </w:rPr>
          <m:t>A</m:t>
        </m:r>
        <m:r>
          <w:rPr>
            <w:rFonts w:ascii="Cambria Math" w:hAnsi="Cambria Math"/>
            <w:color w:val="000000" w:themeColor="text1"/>
            <w:szCs w:val="16"/>
          </w:rPr>
          <m:t>∘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16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16"/>
          </w:rPr>
          <m:t>=</m:t>
        </m:r>
        <m:sSubSup>
          <m:sSubSupPr>
            <m:ctrlPr>
              <w:rPr>
                <w:rFonts w:ascii="Cambria Math" w:eastAsiaTheme="minorEastAsia" w:hAnsi="Cambria Math"/>
                <w:color w:val="000000" w:themeColor="text1"/>
                <w:szCs w:val="16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L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1</m:t>
            </m:r>
          </m:sub>
          <m:sup>
            <m:r>
              <w:rPr>
                <w:rFonts w:ascii="바탕" w:eastAsia="바탕" w:hAnsi="바탕" w:cs="바탕" w:hint="eastAsia"/>
                <w:color w:val="000000" w:themeColor="text1"/>
                <w:szCs w:val="16"/>
                <w:lang w:eastAsia="ko-KR"/>
              </w:rPr>
              <m:t>-</m:t>
            </m:r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1</m:t>
            </m:r>
          </m:sup>
        </m:sSubSup>
        <m:r>
          <w:rPr>
            <w:rFonts w:ascii="Cambria Math" w:hAnsi="Cambria Math"/>
            <w:color w:val="000000" w:themeColor="text1"/>
            <w:szCs w:val="16"/>
          </w:rPr>
          <m:t>∘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16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szCs w:val="16"/>
                <w:lang w:eastAsia="ko-KR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16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  <m:sup>
            <m:r>
              <w:rPr>
                <w:rFonts w:ascii="MS Gothic" w:eastAsia="MS Gothic" w:hAnsi="MS Gothic" w:cs="MS Gothic" w:hint="eastAsia"/>
                <w:color w:val="000000" w:themeColor="text1"/>
                <w:lang w:eastAsia="ko-KR"/>
              </w:rPr>
              <m:t>*</m:t>
            </m:r>
          </m:sup>
        </m:sSubSup>
      </m:oMath>
      <w:r w:rsidR="005F35E6" w:rsidRPr="00A346BB">
        <w:rPr>
          <w:rFonts w:eastAsia="맑은 고딕" w:hint="eastAsia"/>
          <w:color w:val="000000" w:themeColor="text1"/>
          <w:szCs w:val="16"/>
          <w:lang w:eastAsia="ko-KR"/>
        </w:rPr>
        <w:t>.</w:t>
      </w:r>
    </w:p>
    <w:p w14:paraId="68A61A2A" w14:textId="77777777" w:rsidR="006E3895" w:rsidRPr="007F1AFD" w:rsidRDefault="006E3895" w:rsidP="006E3895">
      <w:pPr>
        <w:rPr>
          <w:sz w:val="6"/>
          <w:szCs w:val="6"/>
          <w:lang w:eastAsia="ko-KR"/>
        </w:rPr>
      </w:pPr>
    </w:p>
    <w:p w14:paraId="568B4745" w14:textId="77777777" w:rsidR="002574AB" w:rsidRPr="009F71E7" w:rsidRDefault="002574AB" w:rsidP="002574AB">
      <w:pPr>
        <w:rPr>
          <w:color w:val="FF0000"/>
          <w:sz w:val="6"/>
          <w:szCs w:val="6"/>
          <w:lang w:eastAsia="ko-KR"/>
        </w:rPr>
      </w:pP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609"/>
      </w:tblGrid>
      <w:tr w:rsidR="000A2F97" w14:paraId="73C06562" w14:textId="77777777" w:rsidTr="00EC1AD2">
        <w:tc>
          <w:tcPr>
            <w:tcW w:w="5030" w:type="dxa"/>
            <w:gridSpan w:val="2"/>
          </w:tcPr>
          <w:p w14:paraId="1FC8C1D2" w14:textId="032BC1A9" w:rsidR="000A2F97" w:rsidRPr="000A2F97" w:rsidRDefault="000A2F97" w:rsidP="00EC1AD2">
            <w:pPr>
              <w:pStyle w:val="a3"/>
              <w:ind w:firstLine="0"/>
              <w:rPr>
                <w:rFonts w:eastAsia="맑은 고딕"/>
                <w:sz w:val="16"/>
                <w:lang w:eastAsia="ko-KR"/>
              </w:rPr>
            </w:pPr>
            <w:r w:rsidRPr="005F08BF">
              <w:rPr>
                <w:rFonts w:eastAsia="맑은 고딕" w:hint="eastAsia"/>
                <w:b/>
                <w:color w:val="000000" w:themeColor="text1"/>
                <w:sz w:val="16"/>
                <w:lang w:eastAsia="ko-KR"/>
              </w:rPr>
              <w:t>Algorithm</w:t>
            </w:r>
            <w:r w:rsidRPr="005F08BF">
              <w:rPr>
                <w:rFonts w:eastAsia="맑은 고딕"/>
                <w:b/>
                <w:color w:val="000000" w:themeColor="text1"/>
                <w:sz w:val="16"/>
                <w:lang w:eastAsia="ko-KR"/>
              </w:rPr>
              <w:t xml:space="preserve"> </w:t>
            </w:r>
            <w:r w:rsidRPr="005F08BF">
              <w:rPr>
                <w:rFonts w:eastAsia="맑은 고딕" w:hint="eastAsia"/>
                <w:b/>
                <w:color w:val="000000" w:themeColor="text1"/>
                <w:sz w:val="16"/>
                <w:lang w:eastAsia="ko-KR"/>
              </w:rPr>
              <w:t>2.</w:t>
            </w:r>
            <w:r w:rsidRPr="005F08BF">
              <w:rPr>
                <w:rFonts w:eastAsia="맑은 고딕"/>
                <w:color w:val="000000" w:themeColor="text1"/>
                <w:sz w:val="16"/>
                <w:lang w:eastAsia="ko-KR"/>
              </w:rPr>
              <w:t xml:space="preserve"> </w:t>
            </w:r>
            <w:r w:rsidRPr="005F08BF">
              <w:rPr>
                <w:rFonts w:eastAsia="맑은 고딕" w:hint="eastAsia"/>
                <w:color w:val="000000" w:themeColor="text1"/>
                <w:sz w:val="16"/>
                <w:lang w:eastAsia="ko-KR"/>
              </w:rPr>
              <w:t>Re</w:t>
            </w:r>
            <w:r w:rsidR="000073BB" w:rsidRPr="005F08BF">
              <w:rPr>
                <w:rFonts w:eastAsia="맑은 고딕" w:hint="eastAsia"/>
                <w:color w:val="000000" w:themeColor="text1"/>
                <w:sz w:val="16"/>
                <w:lang w:eastAsia="ko-KR"/>
              </w:rPr>
              <w:t>covering</w:t>
            </w:r>
            <w:r w:rsidR="000073BB" w:rsidRPr="005F08BF">
              <w:rPr>
                <w:rFonts w:eastAsia="맑은 고딕"/>
                <w:color w:val="000000" w:themeColor="text1"/>
                <w:sz w:val="16"/>
                <w:lang w:eastAsia="ko-KR"/>
              </w:rPr>
              <w:t xml:space="preserve"> </w:t>
            </w:r>
            <w:r w:rsidR="000073BB" w:rsidRPr="005F08BF">
              <w:rPr>
                <w:rFonts w:eastAsia="맑은 고딕" w:hint="eastAsia"/>
                <w:color w:val="000000" w:themeColor="text1"/>
                <w:sz w:val="16"/>
                <w:lang w:eastAsia="ko-KR"/>
              </w:rPr>
              <w:t>affine</w:t>
            </w:r>
            <w:r w:rsidR="000073BB" w:rsidRPr="005F08BF">
              <w:rPr>
                <w:rFonts w:eastAsia="맑은 고딕"/>
                <w:color w:val="000000" w:themeColor="text1"/>
                <w:sz w:val="16"/>
                <w:lang w:eastAsia="ko-KR"/>
              </w:rPr>
              <w:t xml:space="preserve"> </w:t>
            </w:r>
            <w:r w:rsidR="000073BB" w:rsidRPr="005F08BF">
              <w:rPr>
                <w:rFonts w:eastAsia="맑은 고딕" w:hint="eastAsia"/>
                <w:color w:val="000000" w:themeColor="text1"/>
                <w:sz w:val="16"/>
                <w:lang w:eastAsia="ko-KR"/>
              </w:rPr>
              <w:t>layer</w:t>
            </w:r>
            <w:r w:rsidR="000073BB" w:rsidRPr="005F08BF">
              <w:rPr>
                <w:rFonts w:eastAsia="맑은 고딕"/>
                <w:color w:val="000000" w:themeColor="text1"/>
                <w:sz w:val="16"/>
                <w:lang w:eastAsia="ko-KR"/>
              </w:rPr>
              <w:t xml:space="preserve"> </w:t>
            </w:r>
            <w:r w:rsidR="008C1FC3" w:rsidRPr="005F08BF">
              <w:rPr>
                <w:rFonts w:eastAsia="맑은 고딕"/>
                <w:color w:val="000000" w:themeColor="text1"/>
                <w:sz w:val="16"/>
                <w:lang w:eastAsia="ko-KR"/>
              </w:rPr>
              <w:t>algorithm</w:t>
            </w:r>
          </w:p>
        </w:tc>
      </w:tr>
      <w:tr w:rsidR="000A2F97" w14:paraId="673374E2" w14:textId="77777777" w:rsidTr="00EC1AD2">
        <w:tc>
          <w:tcPr>
            <w:tcW w:w="5030" w:type="dxa"/>
            <w:gridSpan w:val="2"/>
            <w:tcBorders>
              <w:bottom w:val="single" w:sz="4" w:space="0" w:color="auto"/>
            </w:tcBorders>
          </w:tcPr>
          <w:p w14:paraId="6C494E1E" w14:textId="2D68361D" w:rsidR="000A2F97" w:rsidRPr="00C575DF" w:rsidRDefault="000A2F97" w:rsidP="000A2F97">
            <w:pPr>
              <w:pStyle w:val="a3"/>
              <w:ind w:firstLine="0"/>
              <w:rPr>
                <w:rFonts w:eastAsia="맑은 고딕"/>
                <w:sz w:val="16"/>
                <w:lang w:eastAsia="ko-KR"/>
              </w:rPr>
            </w:pPr>
            <w:r w:rsidRPr="00C575DF">
              <w:rPr>
                <w:rFonts w:eastAsia="맑은 고딕" w:hint="eastAsia"/>
                <w:b/>
                <w:sz w:val="16"/>
                <w:lang w:eastAsia="ko-KR"/>
              </w:rPr>
              <w:t>Input: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oracle </w:t>
            </w:r>
            <m:oMath>
              <m:acc>
                <m:accPr>
                  <m:chr m:val="̃"/>
                  <m:ctrlPr>
                    <w:rPr>
                      <w:rFonts w:ascii="Cambria Math" w:eastAsia="맑은 고딕" w:hAnsi="Cambria Math"/>
                      <w:color w:val="4472C4" w:themeColor="accent5"/>
                      <w:sz w:val="16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맑은 고딕" w:hAnsi="Cambria Math"/>
                      <w:color w:val="4472C4" w:themeColor="accent5"/>
                      <w:sz w:val="16"/>
                      <w:lang w:eastAsia="ko-KR"/>
                    </w:rPr>
                    <m:t>F</m:t>
                  </m:r>
                </m:e>
              </m:acc>
              <m:r>
                <w:rPr>
                  <w:rFonts w:ascii="Cambria Math" w:eastAsia="맑은 고딕" w:hAnsi="Cambria Math"/>
                  <w:color w:val="4472C4" w:themeColor="accent5"/>
                  <w:sz w:val="16"/>
                  <w:lang w:eastAsia="ko-KR"/>
                </w:rPr>
                <m:t>=</m:t>
              </m:r>
              <m:acc>
                <m:accPr>
                  <m:chr m:val="̃"/>
                  <m:ctrlPr>
                    <w:rPr>
                      <w:rFonts w:ascii="Cambria Math" w:eastAsia="맑은 고딕" w:hAnsi="Cambria Math"/>
                      <w:i/>
                      <w:color w:val="4472C4" w:themeColor="accent5"/>
                      <w:sz w:val="16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맑은 고딕" w:hAnsi="Cambria Math"/>
                      <w:color w:val="4472C4" w:themeColor="accent5"/>
                      <w:sz w:val="16"/>
                      <w:lang w:eastAsia="ko-KR"/>
                    </w:rPr>
                    <m:t>A</m:t>
                  </m:r>
                </m:e>
              </m:acc>
              <m:r>
                <w:rPr>
                  <w:rFonts w:ascii="Cambria Math" w:eastAsia="맑은 고딕" w:hAnsi="Cambria Math"/>
                  <w:color w:val="4472C4" w:themeColor="accent5"/>
                  <w:sz w:val="16"/>
                  <w:lang w:eastAsia="ko-KR"/>
                </w:rPr>
                <m:t>∘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color w:val="4472C4" w:themeColor="accent5"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color w:val="4472C4" w:themeColor="accent5"/>
                      <w:sz w:val="16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eastAsia="맑은 고딕" w:hAnsi="Cambria Math"/>
                      <w:color w:val="4472C4" w:themeColor="accent5"/>
                      <w:sz w:val="16"/>
                      <w:lang w:eastAsia="ko-KR"/>
                    </w:rPr>
                    <m:t>1</m:t>
                  </m:r>
                </m:sub>
              </m:sSub>
            </m:oMath>
          </w:p>
          <w:p w14:paraId="58D464FF" w14:textId="149EB8E9" w:rsidR="000A2F97" w:rsidRPr="000A2F97" w:rsidRDefault="000A2F97" w:rsidP="006C2390">
            <w:pPr>
              <w:pStyle w:val="a3"/>
              <w:ind w:firstLine="0"/>
              <w:rPr>
                <w:rFonts w:eastAsia="맑은 고딕"/>
                <w:sz w:val="16"/>
                <w:lang w:eastAsia="ko-KR"/>
              </w:rPr>
            </w:pPr>
            <w:r w:rsidRPr="00C575DF">
              <w:rPr>
                <w:rFonts w:eastAsia="맑은 고딕" w:hint="eastAsia"/>
                <w:b/>
                <w:sz w:val="16"/>
                <w:lang w:eastAsia="ko-KR"/>
              </w:rPr>
              <w:t>Output: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맑은 고딕" w:hAnsi="Cambria Math"/>
                      <w:sz w:val="16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A</m:t>
                  </m:r>
                </m:e>
                <m:sup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*</m:t>
                  </m:r>
                </m:sup>
              </m:sSup>
            </m:oMath>
            <w:r w:rsidRPr="00C575DF">
              <w:rPr>
                <w:rFonts w:eastAsia="맑은 고딕" w:hint="eastAsia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affine </w:t>
            </w:r>
            <w:r w:rsidRPr="00C575DF">
              <w:rPr>
                <w:rFonts w:eastAsia="맑은 고딕" w:hint="eastAsia"/>
                <w:sz w:val="16"/>
                <w:lang w:eastAsia="ko-KR"/>
              </w:rPr>
              <w:t>function</w:t>
            </w:r>
            <w:r w:rsidR="00F17DCD">
              <w:rPr>
                <w:rFonts w:eastAsia="맑은 고딕"/>
                <w:sz w:val="16"/>
                <w:lang w:eastAsia="ko-KR"/>
              </w:rPr>
              <w:t xml:space="preserve">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6"/>
                      <w:lang w:eastAsia="ko-K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  <w:color w:val="000000" w:themeColor="text1"/>
                          <w:sz w:val="16"/>
                          <w:szCs w:val="16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m:t>A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  <w:lang w:eastAsia="ko-KR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16"/>
                  <w:szCs w:val="16"/>
                </w:rPr>
                <m:t>∘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6"/>
                          <w:szCs w:val="16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</w:rPr>
                    <m:t>∘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color w:val="000000" w:themeColor="text1"/>
                          <w:sz w:val="16"/>
                          <w:szCs w:val="16"/>
                          <w:lang w:eastAsia="ko-KR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맑은 고딕" w:hAnsi="Cambria Math"/>
                      <w:color w:val="000000" w:themeColor="text1"/>
                      <w:sz w:val="16"/>
                      <w:szCs w:val="16"/>
                      <w:lang w:eastAsia="ko-KR"/>
                    </w:rPr>
                  </m:ctrlPr>
                </m:e>
              </m:d>
              <m:r>
                <w:rPr>
                  <w:rFonts w:ascii="Cambria Math" w:eastAsia="맑은 고딕" w:hAnsi="Cambria Math"/>
                  <w:color w:val="000000" w:themeColor="text1"/>
                  <w:sz w:val="16"/>
                  <w:szCs w:val="16"/>
                  <w:lang w:eastAsia="ko-KR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eastAsia"/>
                      <w:color w:val="000000" w:themeColor="text1"/>
                      <w:sz w:val="16"/>
                      <w:szCs w:val="16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color w:val="000000" w:themeColor="text1"/>
                      <w:sz w:val="16"/>
                      <w:szCs w:val="16"/>
                      <w:lang w:eastAsia="ko-KR"/>
                    </w:rPr>
                    <m:t>1</m:t>
                  </m:r>
                </m:sub>
                <m:sup>
                  <m:r>
                    <w:rPr>
                      <w:rFonts w:ascii="MS Gothic" w:eastAsia="MS Gothic" w:hAnsi="MS Gothic" w:cs="MS Gothic" w:hint="eastAsia"/>
                      <w:color w:val="000000" w:themeColor="text1"/>
                      <w:sz w:val="16"/>
                      <w:szCs w:val="16"/>
                      <w:lang w:eastAsia="ko-KR"/>
                    </w:rPr>
                    <m:t>*</m:t>
                  </m:r>
                </m:sup>
              </m:sSubSup>
            </m:oMath>
          </w:p>
        </w:tc>
      </w:tr>
      <w:tr w:rsidR="00EC2711" w14:paraId="0777C4C7" w14:textId="77777777" w:rsidTr="00EC1AD2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1F08469C" w14:textId="7D42DECA" w:rsidR="00EC2711" w:rsidRDefault="001D1692" w:rsidP="00EC1AD2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1</w:t>
            </w:r>
            <w:r w:rsidR="00A84005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1B899076" w14:textId="5B2645A0" w:rsidR="00EC2711" w:rsidRPr="00C575DF" w:rsidRDefault="004C2A39" w:rsidP="00AA6325">
            <w:pPr>
              <w:pStyle w:val="a3"/>
              <w:ind w:firstLine="0"/>
              <w:rPr>
                <w:rFonts w:eastAsia="맑은 고딕"/>
                <w:b/>
                <w:sz w:val="16"/>
                <w:lang w:eastAsia="ko-KR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in</m:t>
                  </m:r>
                </m:sub>
              </m:sSub>
            </m:oMath>
            <w:r w:rsidR="00EC2711">
              <w:rPr>
                <w:rFonts w:eastAsia="맑은 고딕" w:hint="eastAsia"/>
                <w:sz w:val="16"/>
                <w:lang w:eastAsia="ko-KR"/>
              </w:rPr>
              <w:t xml:space="preserve"> </w:t>
            </w:r>
            <w:r w:rsidR="00C91981">
              <w:rPr>
                <w:rFonts w:eastAsia="맑은 고딕"/>
                <w:sz w:val="16"/>
                <w:lang w:eastAsia="ko-KR"/>
              </w:rPr>
              <w:t xml:space="preserve">is the set of possible input </w:t>
            </w:r>
            <w:r w:rsidR="00C91981" w:rsidRPr="00760933">
              <w:rPr>
                <w:rFonts w:eastAsia="맑은 고딕"/>
                <w:sz w:val="16"/>
                <w:u w:val="single"/>
                <w:lang w:eastAsia="ko-KR"/>
              </w:rPr>
              <w:t>differences</w:t>
            </w:r>
            <w:r w:rsidR="00C91981">
              <w:rPr>
                <w:rFonts w:eastAsia="맑은 고딕"/>
                <w:sz w:val="16"/>
                <w:lang w:eastAsia="ko-KR"/>
              </w:rPr>
              <w:t xml:space="preserve"> at </w:t>
            </w:r>
            <m:oMath>
              <m:sSup>
                <m:sSupPr>
                  <m:ctrlPr>
                    <w:rPr>
                      <w:rFonts w:ascii="Cambria Math" w:eastAsia="맑은 고딕" w:hAnsi="Cambria Math"/>
                      <w:sz w:val="16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GF(2)</m:t>
                  </m:r>
                </m:e>
                <m:sup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5</m:t>
                  </m:r>
                </m:sup>
              </m:sSup>
            </m:oMath>
          </w:p>
        </w:tc>
      </w:tr>
      <w:tr w:rsidR="000A2F97" w14:paraId="25E3C407" w14:textId="77777777" w:rsidTr="00EC1AD2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768EAA2E" w14:textId="7508A141" w:rsidR="000A2F97" w:rsidRPr="000A2F97" w:rsidRDefault="001D1692" w:rsidP="00EC1AD2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2</w:t>
            </w:r>
            <w:r w:rsidR="000A2F97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5A23AE54" w14:textId="38AE4FE3" w:rsidR="000A2F97" w:rsidRPr="000A2F97" w:rsidRDefault="00463B5E" w:rsidP="00AA6325">
            <w:pPr>
              <w:pStyle w:val="a3"/>
              <w:ind w:firstLine="0"/>
              <w:rPr>
                <w:rFonts w:eastAsia="맑은 고딕"/>
                <w:sz w:val="16"/>
                <w:lang w:eastAsia="ko-KR"/>
              </w:rPr>
            </w:pPr>
            <w:r w:rsidRPr="00C575DF">
              <w:rPr>
                <w:rFonts w:eastAsia="맑은 고딕" w:hint="eastAsia"/>
                <w:b/>
                <w:sz w:val="16"/>
                <w:lang w:eastAsia="ko-KR"/>
              </w:rPr>
              <w:t>For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 w:rsidRPr="00F55220">
              <w:rPr>
                <w:rFonts w:eastAsia="맑은 고딕" w:hint="eastAsia"/>
                <w:b/>
                <w:sz w:val="16"/>
                <w:lang w:eastAsia="ko-KR"/>
              </w:rPr>
              <w:t>each</w:t>
            </w:r>
            <w:r>
              <w:rPr>
                <w:rFonts w:eastAsia="맑은 고딕"/>
                <w:sz w:val="16"/>
                <w:lang w:eastAsia="ko-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1</m:t>
                  </m:r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, j</m:t>
                  </m:r>
                </m:sub>
              </m:sSub>
            </m:oMath>
            <w:r>
              <w:rPr>
                <w:rFonts w:eastAsia="맑은 고딕" w:hint="eastAsia"/>
                <w:sz w:val="16"/>
                <w:lang w:eastAsia="ko-KR"/>
              </w:rPr>
              <w:t xml:space="preserve"> </w:t>
            </w:r>
            <w:r w:rsidRPr="00463B5E">
              <w:rPr>
                <w:rFonts w:eastAsia="맑은 고딕" w:hint="eastAsia"/>
                <w:b/>
                <w:sz w:val="16"/>
                <w:lang w:eastAsia="ko-KR"/>
              </w:rPr>
              <w:t>in</w:t>
            </w:r>
            <w:r>
              <w:rPr>
                <w:rFonts w:eastAsia="맑은 고딕" w:hint="eastAsia"/>
                <w:sz w:val="16"/>
                <w:lang w:eastAsia="ko-K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맑은 고딕" w:hAnsi="Cambria Math"/>
                  <w:sz w:val="16"/>
                  <w:lang w:eastAsia="ko-KR"/>
                </w:rPr>
                <m:t>(</m:t>
              </m:r>
              <m:r>
                <w:rPr>
                  <w:rFonts w:ascii="Cambria Math" w:eastAsia="맑은 고딕" w:hAnsi="Cambria Math"/>
                  <w:sz w:val="16"/>
                  <w:lang w:eastAsia="ko-KR"/>
                </w:rPr>
                <m:t>j</m:t>
              </m:r>
              <m:r>
                <m:rPr>
                  <m:sty m:val="p"/>
                </m:rPr>
                <w:rPr>
                  <w:rFonts w:ascii="Cambria Math" w:eastAsia="맑은 고딕" w:hAnsi="Cambria Math" w:hint="eastAsia"/>
                  <w:sz w:val="16"/>
                  <w:lang w:eastAsia="ko-KR"/>
                </w:rPr>
                <m:t>=1</m:t>
              </m:r>
              <m:r>
                <m:rPr>
                  <m:sty m:val="p"/>
                </m:rPr>
                <w:rPr>
                  <w:rFonts w:ascii="Cambria Math" w:eastAsia="맑은 고딕" w:hAnsi="Cambria Math"/>
                  <w:sz w:val="16"/>
                  <w:lang w:eastAsia="ko-KR"/>
                </w:rPr>
                <m:t>, 2, …, 12)</m:t>
              </m:r>
            </m:oMath>
            <w:r w:rsidRPr="00C575DF">
              <w:rPr>
                <w:rFonts w:eastAsia="맑은 고딕" w:hint="eastAsia"/>
                <w:sz w:val="16"/>
                <w:lang w:eastAsia="ko-KR"/>
              </w:rPr>
              <w:t xml:space="preserve"> </w:t>
            </w:r>
            <w:r w:rsidRPr="00C575DF">
              <w:rPr>
                <w:rFonts w:eastAsia="맑은 고딕" w:hint="eastAsia"/>
                <w:b/>
                <w:sz w:val="16"/>
                <w:lang w:eastAsia="ko-KR"/>
              </w:rPr>
              <w:t>do</w:t>
            </w:r>
          </w:p>
        </w:tc>
      </w:tr>
      <w:tr w:rsidR="00857C6B" w14:paraId="736A1F9B" w14:textId="77777777" w:rsidTr="00EC1AD2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4B734602" w14:textId="5E0D1FFB" w:rsidR="00857C6B" w:rsidRDefault="001D1692" w:rsidP="00EC1AD2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3</w:t>
            </w:r>
            <w:r w:rsidR="00857C6B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20518BBA" w14:textId="7DC62365" w:rsidR="00857C6B" w:rsidRDefault="004C2A39" w:rsidP="00E34A4C">
            <w:pPr>
              <w:pStyle w:val="a3"/>
              <w:ind w:leftChars="100" w:left="200" w:firstLine="0"/>
              <w:rPr>
                <w:rFonts w:eastAsia="맑은 고딕"/>
                <w:sz w:val="16"/>
                <w:lang w:eastAsia="ko-KR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eastAsia="맑은 고딕" w:hAnsi="Cambria Math"/>
                  <w:sz w:val="16"/>
                  <w:lang w:eastAsia="ko-KR"/>
                </w:rPr>
                <m:t xml:space="preserve"> </m:t>
              </m:r>
              <m:r>
                <w:rPr>
                  <w:rFonts w:ascii="Cambria Math" w:hAnsi="Cambria Math"/>
                  <w:sz w:val="16"/>
                  <w:szCs w:val="16"/>
                  <w:lang w:eastAsia="ko-KR"/>
                </w:rPr>
                <m:t>←</m:t>
              </m:r>
              <m:r>
                <m:rPr>
                  <m:sty m:val="p"/>
                </m:rPr>
                <w:rPr>
                  <w:rFonts w:ascii="Cambria Math" w:eastAsia="맑은 고딕" w:hAnsi="Cambria Math"/>
                  <w:sz w:val="16"/>
                  <w:lang w:eastAsia="ko-KR"/>
                </w:rPr>
                <m:t>∅</m:t>
              </m:r>
            </m:oMath>
            <w:r w:rsidR="00857C6B">
              <w:rPr>
                <w:rFonts w:eastAsia="맑은 고딕" w:hint="eastAsia"/>
                <w:sz w:val="16"/>
                <w:lang w:eastAsia="ko-KR"/>
              </w:rPr>
              <w:t xml:space="preserve"> </w:t>
            </w:r>
            <w:r w:rsidR="00857C6B">
              <w:rPr>
                <w:rFonts w:eastAsia="맑은 고딕"/>
                <w:i/>
                <w:sz w:val="16"/>
                <w:lang w:eastAsia="ko-KR"/>
              </w:rPr>
              <w:t xml:space="preserve">            </w:t>
            </w:r>
            <w:r w:rsidR="00857C6B">
              <w:rPr>
                <w:rFonts w:eastAsia="맑은 고딕" w:hint="eastAsia"/>
                <w:i/>
                <w:sz w:val="16"/>
                <w:lang w:eastAsia="ko-KR"/>
              </w:rPr>
              <w:t>//</w:t>
            </w:r>
            <w:r w:rsidR="00857C6B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in</m:t>
                  </m:r>
                </m:sub>
              </m:sSub>
            </m:oMath>
            <w:r w:rsidR="00857C6B">
              <w:rPr>
                <w:rFonts w:eastAsia="맑은 고딕" w:hint="eastAsia"/>
                <w:i/>
                <w:sz w:val="16"/>
                <w:lang w:eastAsia="ko-KR"/>
              </w:rPr>
              <w:t xml:space="preserve"> is the</w:t>
            </w:r>
            <w:r w:rsidR="00857C6B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w:r w:rsidR="00857C6B">
              <w:rPr>
                <w:rFonts w:eastAsia="맑은 고딕" w:hint="eastAsia"/>
                <w:i/>
                <w:sz w:val="16"/>
                <w:lang w:eastAsia="ko-KR"/>
              </w:rPr>
              <w:t>set</w:t>
            </w:r>
            <w:r w:rsidR="00857C6B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w:r w:rsidR="00857C6B">
              <w:rPr>
                <w:rFonts w:eastAsia="맑은 고딕" w:hint="eastAsia"/>
                <w:i/>
                <w:sz w:val="16"/>
                <w:lang w:eastAsia="ko-KR"/>
              </w:rPr>
              <w:t>of</w:t>
            </w:r>
            <w:r w:rsidR="00857C6B">
              <w:rPr>
                <w:rFonts w:eastAsia="맑은 고딕"/>
                <w:i/>
                <w:sz w:val="16"/>
                <w:lang w:eastAsia="ko-KR"/>
              </w:rPr>
              <w:t xml:space="preserve"> 5</w:t>
            </w:r>
            <w:r w:rsidR="00241E24">
              <w:rPr>
                <w:rFonts w:eastAsia="맑은 고딕"/>
                <w:i/>
                <w:sz w:val="16"/>
                <w:lang w:eastAsia="ko-KR"/>
              </w:rPr>
              <w:t>-bit</w:t>
            </w:r>
            <w:r w:rsidR="00857C6B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w:r w:rsidR="00857C6B">
              <w:rPr>
                <w:rFonts w:eastAsia="맑은 고딕" w:hint="eastAsia"/>
                <w:i/>
                <w:sz w:val="16"/>
                <w:lang w:eastAsia="ko-KR"/>
              </w:rPr>
              <w:t>input</w:t>
            </w:r>
            <w:r w:rsidR="00857C6B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w:r w:rsidR="00857C6B">
              <w:rPr>
                <w:rFonts w:eastAsia="맑은 고딕" w:hint="eastAsia"/>
                <w:i/>
                <w:sz w:val="16"/>
                <w:lang w:eastAsia="ko-KR"/>
              </w:rPr>
              <w:t>differences</w:t>
            </w:r>
          </w:p>
        </w:tc>
      </w:tr>
      <w:tr w:rsidR="009D7054" w14:paraId="36FAB4B6" w14:textId="77777777" w:rsidTr="00EC1AD2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2DC566FA" w14:textId="1530E25D" w:rsidR="009D7054" w:rsidRDefault="001D1692" w:rsidP="00EC1AD2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4</w:t>
            </w:r>
            <w:r w:rsidR="00FF160A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090C4689" w14:textId="1926C873" w:rsidR="009D7054" w:rsidRPr="00C575DF" w:rsidRDefault="004C2A39" w:rsidP="00F3753F">
            <w:pPr>
              <w:pStyle w:val="a3"/>
              <w:ind w:leftChars="100" w:left="200" w:firstLine="0"/>
              <w:rPr>
                <w:rFonts w:eastAsia="맑은 고딕"/>
                <w:b/>
                <w:sz w:val="16"/>
                <w:lang w:eastAsia="ko-KR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eastAsia="ko-KR"/>
                </w:rPr>
                <m:t>←</m:t>
              </m:r>
              <m:r>
                <m:rPr>
                  <m:sty m:val="p"/>
                </m:rPr>
                <w:rPr>
                  <w:rFonts w:ascii="Cambria Math" w:eastAsia="맑은 고딕" w:hAnsi="Cambria Math"/>
                  <w:sz w:val="16"/>
                  <w:lang w:eastAsia="ko-KR"/>
                </w:rPr>
                <m:t>∅</m:t>
              </m:r>
            </m:oMath>
            <w:r w:rsidR="009D7054">
              <w:rPr>
                <w:rFonts w:eastAsia="맑은 고딕" w:hint="eastAsia"/>
                <w:sz w:val="16"/>
                <w:lang w:eastAsia="ko-KR"/>
              </w:rPr>
              <w:t xml:space="preserve"> </w:t>
            </w:r>
            <w:r w:rsidR="000D67C9">
              <w:rPr>
                <w:rFonts w:eastAsia="맑은 고딕"/>
                <w:i/>
                <w:sz w:val="16"/>
                <w:lang w:eastAsia="ko-KR"/>
              </w:rPr>
              <w:t xml:space="preserve">         </w:t>
            </w:r>
            <w:r w:rsidR="009D7054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w:r w:rsidR="009D7054">
              <w:rPr>
                <w:rFonts w:eastAsia="맑은 고딕" w:hint="eastAsia"/>
                <w:i/>
                <w:sz w:val="16"/>
                <w:lang w:eastAsia="ko-KR"/>
              </w:rPr>
              <w:t>//</w:t>
            </w:r>
            <w:r w:rsidR="009D7054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out</m:t>
                  </m:r>
                </m:sub>
              </m:sSub>
            </m:oMath>
            <w:r w:rsidR="009D7054">
              <w:rPr>
                <w:rFonts w:eastAsia="맑은 고딕" w:hint="eastAsia"/>
                <w:i/>
                <w:sz w:val="16"/>
                <w:lang w:eastAsia="ko-KR"/>
              </w:rPr>
              <w:t xml:space="preserve"> is the</w:t>
            </w:r>
            <w:r w:rsidR="009D7054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w:r w:rsidR="009D7054">
              <w:rPr>
                <w:rFonts w:eastAsia="맑은 고딕" w:hint="eastAsia"/>
                <w:i/>
                <w:sz w:val="16"/>
                <w:lang w:eastAsia="ko-KR"/>
              </w:rPr>
              <w:t>set</w:t>
            </w:r>
            <w:r w:rsidR="009D7054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w:r w:rsidR="009D7054">
              <w:rPr>
                <w:rFonts w:eastAsia="맑은 고딕" w:hint="eastAsia"/>
                <w:i/>
                <w:sz w:val="16"/>
                <w:lang w:eastAsia="ko-KR"/>
              </w:rPr>
              <w:t>of</w:t>
            </w:r>
            <w:r w:rsidR="001E5939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w:r w:rsidR="001E5939" w:rsidRPr="001E5939">
              <w:rPr>
                <w:rFonts w:eastAsia="맑은 고딕"/>
                <w:i/>
                <w:color w:val="4472C4" w:themeColor="accent5"/>
                <w:sz w:val="16"/>
                <w:lang w:eastAsia="ko-KR"/>
              </w:rPr>
              <w:t>60</w:t>
            </w:r>
            <w:r w:rsidR="00241E24">
              <w:rPr>
                <w:rFonts w:eastAsia="맑은 고딕"/>
                <w:i/>
                <w:sz w:val="16"/>
                <w:lang w:eastAsia="ko-KR"/>
              </w:rPr>
              <w:t>-bit</w:t>
            </w:r>
            <w:r w:rsidR="009D7054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w:r w:rsidR="00F3753F">
              <w:rPr>
                <w:rFonts w:eastAsia="맑은 고딕" w:hint="eastAsia"/>
                <w:i/>
                <w:sz w:val="16"/>
                <w:lang w:eastAsia="ko-KR"/>
              </w:rPr>
              <w:t>output</w:t>
            </w:r>
            <w:r w:rsidR="00F3753F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w:r w:rsidR="009D7054">
              <w:rPr>
                <w:rFonts w:eastAsia="맑은 고딕" w:hint="eastAsia"/>
                <w:i/>
                <w:sz w:val="16"/>
                <w:lang w:eastAsia="ko-KR"/>
              </w:rPr>
              <w:t>differences</w:t>
            </w:r>
            <w:r w:rsidR="009D7054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</w:p>
        </w:tc>
      </w:tr>
      <w:tr w:rsidR="000A2F97" w14:paraId="68A3A3AC" w14:textId="77777777" w:rsidTr="00EC1AD2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2DE40F85" w14:textId="5B993C90" w:rsidR="000A2F97" w:rsidRPr="000A2F97" w:rsidRDefault="001D1692" w:rsidP="00EC1AD2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6</w:t>
            </w:r>
            <w:r w:rsidR="000A2F97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21342607" w14:textId="391213F9" w:rsidR="000A2F97" w:rsidRPr="000A2F97" w:rsidRDefault="00745F8D" w:rsidP="0095469F">
            <w:pPr>
              <w:pStyle w:val="a3"/>
              <w:ind w:leftChars="100" w:left="200" w:firstLine="0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/>
                <w:b/>
                <w:sz w:val="16"/>
                <w:lang w:eastAsia="ko-KR"/>
              </w:rPr>
              <w:t>R</w:t>
            </w:r>
            <w:r w:rsidR="0095469F">
              <w:rPr>
                <w:rFonts w:eastAsia="맑은 고딕"/>
                <w:b/>
                <w:sz w:val="16"/>
                <w:lang w:eastAsia="ko-KR"/>
              </w:rPr>
              <w:t>epeat</w:t>
            </w:r>
          </w:p>
        </w:tc>
      </w:tr>
      <w:tr w:rsidR="000A2F97" w14:paraId="2B98744D" w14:textId="77777777" w:rsidTr="00EC1AD2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68CAE21C" w14:textId="7BFAC9CA" w:rsidR="000A2F97" w:rsidRPr="000A2F97" w:rsidRDefault="001D1692" w:rsidP="00EC1AD2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7</w:t>
            </w:r>
            <w:r w:rsidR="000A2F97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4A514A33" w14:textId="7C7F5694" w:rsidR="000A2F97" w:rsidRPr="00962437" w:rsidRDefault="004C2A39" w:rsidP="006A79A6">
            <w:pPr>
              <w:pStyle w:val="a3"/>
              <w:ind w:leftChars="200" w:left="400" w:firstLine="0"/>
              <w:rPr>
                <w:rFonts w:eastAsia="맑은 고딕"/>
                <w:color w:val="FF0000"/>
                <w:sz w:val="16"/>
                <w:lang w:eastAsia="ko-KR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color w:val="000000" w:themeColor="text1"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  <m:t>d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color w:val="000000" w:themeColor="text1"/>
                      <w:sz w:val="16"/>
                      <w:lang w:eastAsia="ko-KR"/>
                    </w:rPr>
                    <m:t>in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</m:ctrlPr>
                </m:boxPr>
                <m:e>
                  <m:groupChr>
                    <m:groupChrPr>
                      <m:chr m:val="←"/>
                      <m:vertJc m:val="bot"/>
                      <m:ctrlPr>
                        <w:rPr>
                          <w:rFonts w:ascii="Cambria Math" w:eastAsia="맑은 고딕" w:hAnsi="Cambria Math"/>
                          <w:color w:val="000000" w:themeColor="text1"/>
                          <w:sz w:val="16"/>
                          <w:lang w:eastAsia="ko-KR"/>
                        </w:rPr>
                      </m:ctrlPr>
                    </m:groupChrPr>
                    <m:e>
                      <m:r>
                        <w:rPr>
                          <w:rFonts w:ascii="Cambria Math" w:eastAsia="맑은 고딕" w:hAnsi="Cambria Math"/>
                          <w:color w:val="000000" w:themeColor="text1"/>
                          <w:sz w:val="16"/>
                          <w:lang w:eastAsia="ko-KR"/>
                        </w:rPr>
                        <m:t>$</m:t>
                      </m:r>
                    </m:e>
                  </m:groupChr>
                </m:e>
              </m:box>
            </m:oMath>
            <w:r w:rsidR="00090B44" w:rsidRPr="00F46368">
              <w:rPr>
                <w:rFonts w:eastAsia="맑은 고딕" w:hint="eastAsia"/>
                <w:color w:val="000000" w:themeColor="text1"/>
                <w:sz w:val="16"/>
                <w:lang w:eastAsia="ko-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color w:val="000000" w:themeColor="text1"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  <m:t>in</m:t>
                  </m:r>
                </m:sub>
              </m:sSub>
            </m:oMath>
            <w:r w:rsidR="00601B64">
              <w:rPr>
                <w:rFonts w:eastAsia="맑은 고딕"/>
                <w:color w:val="000000" w:themeColor="text1"/>
                <w:sz w:val="16"/>
                <w:lang w:eastAsia="ko-KR"/>
              </w:rPr>
              <w:t xml:space="preserve">       </w:t>
            </w:r>
            <w:r w:rsidR="00090B44" w:rsidRPr="00F46368">
              <w:rPr>
                <w:rFonts w:eastAsia="맑은 고딕"/>
                <w:color w:val="000000" w:themeColor="text1"/>
                <w:sz w:val="16"/>
                <w:lang w:eastAsia="ko-KR"/>
              </w:rPr>
              <w:t xml:space="preserve"> </w:t>
            </w:r>
            <w:r w:rsidR="00090B44" w:rsidRPr="00F46368">
              <w:rPr>
                <w:rFonts w:eastAsia="맑은 고딕" w:hint="eastAsia"/>
                <w:i/>
                <w:color w:val="000000" w:themeColor="text1"/>
                <w:sz w:val="16"/>
                <w:lang w:eastAsia="ko-KR"/>
              </w:rPr>
              <w:t>//</w:t>
            </w:r>
            <w:r w:rsidR="00090B44" w:rsidRPr="00F46368">
              <w:rPr>
                <w:rFonts w:eastAsia="맑은 고딕"/>
                <w:i/>
                <w:color w:val="000000" w:themeColor="text1"/>
                <w:sz w:val="16"/>
                <w:lang w:eastAsia="ko-KR"/>
              </w:rPr>
              <w:t xml:space="preserve"> Select one randomly from set 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color w:val="000000" w:themeColor="text1"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  <m:t>in</m:t>
                  </m:r>
                </m:sub>
              </m:sSub>
            </m:oMath>
          </w:p>
        </w:tc>
      </w:tr>
      <w:tr w:rsidR="00E34A4C" w14:paraId="7EE9CF93" w14:textId="77777777" w:rsidTr="00EC1AD2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18E07D06" w14:textId="6A49F8FA" w:rsidR="00E34A4C" w:rsidRDefault="00DA65B1" w:rsidP="00E34A4C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8.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77291A7B" w14:textId="0D5F3034" w:rsidR="00E34A4C" w:rsidRPr="00E34A4C" w:rsidRDefault="004C2A39" w:rsidP="005E6967">
            <w:pPr>
              <w:pStyle w:val="a3"/>
              <w:ind w:leftChars="200" w:left="400" w:firstLine="0"/>
              <w:rPr>
                <w:rFonts w:eastAsia="맑은 고딕"/>
                <w:color w:val="000000" w:themeColor="text1"/>
                <w:sz w:val="16"/>
                <w:lang w:eastAsia="ko-KR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color w:val="000000" w:themeColor="text1"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 w:hint="eastAsia"/>
                      <w:color w:val="000000" w:themeColor="text1"/>
                      <w:sz w:val="16"/>
                      <w:lang w:eastAsia="ko-KR"/>
                    </w:rPr>
                    <m:t>D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color w:val="000000" w:themeColor="text1"/>
                      <w:sz w:val="16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eastAsia="ko-KR"/>
                </w:rPr>
                <m:t xml:space="preserve">←(0, 0, …, 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color w:val="000000" w:themeColor="text1"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  <m:t>d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color w:val="000000" w:themeColor="text1"/>
                      <w:sz w:val="16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eastAsia="ko-KR"/>
                </w:rPr>
                <m:t>, .., 0)</m:t>
              </m:r>
            </m:oMath>
            <w:r w:rsidR="00E34A4C" w:rsidRPr="00090B44">
              <w:rPr>
                <w:rFonts w:eastAsia="맑은 고딕"/>
                <w:i/>
                <w:color w:val="000000" w:themeColor="text1"/>
                <w:sz w:val="16"/>
                <w:lang w:eastAsia="ko-KR"/>
              </w:rPr>
              <w:t xml:space="preserve">     </w:t>
            </w:r>
            <w:r w:rsidR="00E34A4C" w:rsidRPr="00090B44">
              <w:rPr>
                <w:rFonts w:eastAsia="맑은 고딕" w:hint="eastAsia"/>
                <w:i/>
                <w:color w:val="000000" w:themeColor="text1"/>
                <w:sz w:val="16"/>
                <w:lang w:eastAsia="ko-KR"/>
              </w:rPr>
              <w:t>//</w:t>
            </w:r>
            <w:r w:rsidR="00E34A4C" w:rsidRPr="00090B44">
              <w:rPr>
                <w:rFonts w:eastAsia="맑은 고딕"/>
                <w:i/>
                <w:color w:val="000000" w:themeColor="text1"/>
                <w:sz w:val="16"/>
                <w:lang w:eastAsia="ko-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color w:val="000000" w:themeColor="text1"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  <m:t>d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color w:val="000000" w:themeColor="text1"/>
                      <w:sz w:val="16"/>
                      <w:lang w:eastAsia="ko-KR"/>
                    </w:rPr>
                    <m:t>in</m:t>
                  </m:r>
                </m:sub>
              </m:sSub>
            </m:oMath>
            <w:r w:rsidR="00E34A4C" w:rsidRPr="00090B44">
              <w:rPr>
                <w:rFonts w:eastAsia="맑은 고딕" w:hint="eastAsia"/>
                <w:i/>
                <w:color w:val="000000" w:themeColor="text1"/>
                <w:sz w:val="16"/>
                <w:lang w:eastAsia="ko-KR"/>
              </w:rPr>
              <w:t xml:space="preserve"> is the</w:t>
            </w:r>
            <w:r w:rsidR="00E34A4C" w:rsidRPr="00090B44">
              <w:rPr>
                <w:rFonts w:eastAsia="맑은 고딕"/>
                <w:i/>
                <w:color w:val="000000" w:themeColor="text1"/>
                <w:sz w:val="16"/>
                <w:lang w:eastAsia="ko-KR"/>
              </w:rPr>
              <w:t xml:space="preserve"> </w:t>
            </w:r>
            <w:r w:rsidR="005E6967">
              <w:rPr>
                <w:rFonts w:eastAsia="맑은 고딕"/>
                <w:i/>
                <w:color w:val="000000" w:themeColor="text1"/>
                <w:sz w:val="16"/>
                <w:lang w:eastAsia="ko-KR"/>
              </w:rPr>
              <w:t>i-</w:t>
            </w:r>
            <w:r w:rsidR="005E6967">
              <w:rPr>
                <w:rFonts w:eastAsia="맑은 고딕" w:hint="eastAsia"/>
                <w:i/>
                <w:color w:val="000000" w:themeColor="text1"/>
                <w:sz w:val="16"/>
                <w:lang w:eastAsia="ko-KR"/>
              </w:rPr>
              <w:t>th</w:t>
            </w:r>
            <w:r w:rsidR="005E6967">
              <w:rPr>
                <w:rFonts w:eastAsia="맑은 고딕"/>
                <w:i/>
                <w:color w:val="000000" w:themeColor="text1"/>
                <w:sz w:val="16"/>
                <w:lang w:eastAsia="ko-KR"/>
              </w:rPr>
              <w:t xml:space="preserve"> </w:t>
            </w:r>
            <w:r w:rsidR="00E34A4C" w:rsidRPr="00090B44">
              <w:rPr>
                <w:rFonts w:eastAsia="맑은 고딕"/>
                <w:i/>
                <w:color w:val="000000" w:themeColor="text1"/>
                <w:sz w:val="16"/>
                <w:lang w:eastAsia="ko-KR"/>
              </w:rPr>
              <w:t xml:space="preserve">difference </w:t>
            </w:r>
            <w:r w:rsidR="00E34A4C" w:rsidRPr="00090B44">
              <w:rPr>
                <w:rFonts w:eastAsia="맑은 고딕" w:hint="eastAsia"/>
                <w:i/>
                <w:color w:val="000000" w:themeColor="text1"/>
                <w:sz w:val="16"/>
                <w:lang w:eastAsia="ko-KR"/>
              </w:rPr>
              <w:t xml:space="preserve">of 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color w:val="000000" w:themeColor="text1"/>
                      <w:sz w:val="16"/>
                      <w:lang w:eastAsia="ko-KR"/>
                    </w:rPr>
                    <m:t>1</m:t>
                  </m:r>
                  <m: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  <m:t>, j</m:t>
                  </m:r>
                </m:sub>
              </m:sSub>
            </m:oMath>
          </w:p>
        </w:tc>
      </w:tr>
      <w:tr w:rsidR="00E34A4C" w14:paraId="41F2AE79" w14:textId="77777777" w:rsidTr="00EC1AD2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5FC06473" w14:textId="52392282" w:rsidR="00E34A4C" w:rsidRDefault="00DA65B1" w:rsidP="00E34A4C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9</w:t>
            </w:r>
            <w:r w:rsidR="00E34A4C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72DA7620" w14:textId="1D2B0291" w:rsidR="00E34A4C" w:rsidRPr="00FE4146" w:rsidRDefault="00E34A4C" w:rsidP="00E34A4C">
            <w:pPr>
              <w:pStyle w:val="a3"/>
              <w:ind w:leftChars="200" w:left="400" w:firstLine="0"/>
              <w:rPr>
                <w:rFonts w:eastAsia="맑은 고딕"/>
                <w:color w:val="000000" w:themeColor="text1"/>
                <w:sz w:val="16"/>
                <w:lang w:eastAsia="ko-KR"/>
              </w:rPr>
            </w:pPr>
            <w:r w:rsidRPr="00FE4146">
              <w:rPr>
                <w:rFonts w:eastAsia="맑은 고딕" w:hint="eastAsia"/>
                <w:b/>
                <w:color w:val="000000" w:themeColor="text1"/>
                <w:sz w:val="16"/>
                <w:lang w:eastAsia="ko-KR"/>
              </w:rPr>
              <w:t>if</w:t>
            </w:r>
            <w:r w:rsidRPr="00FE4146">
              <w:rPr>
                <w:rFonts w:eastAsia="맑은 고딕"/>
                <w:color w:val="000000" w:themeColor="text1"/>
                <w:sz w:val="16"/>
                <w:lang w:eastAsia="ko-KR"/>
              </w:rPr>
              <w:t xml:space="preserve"> </w:t>
            </w:r>
            <w:r>
              <w:rPr>
                <w:rFonts w:eastAsia="맑은 고딕"/>
                <w:i/>
                <w:sz w:val="16"/>
                <w:lang w:eastAsia="ko-KR"/>
              </w:rPr>
              <w:t>dim</w:t>
            </w:r>
            <w:r w:rsidRPr="00147C09">
              <w:rPr>
                <w:rFonts w:eastAsia="맑은 고딕"/>
                <w:sz w:val="16"/>
                <w:lang w:eastAsia="ko-KR"/>
              </w:rPr>
              <w:t>(</w:t>
            </w:r>
            <m:oMath>
              <m:r>
                <w:rPr>
                  <w:rFonts w:ascii="Cambria Math" w:eastAsia="맑은 고딕" w:hAnsi="Cambria Math"/>
                  <w:sz w:val="16"/>
                  <w:lang w:eastAsia="ko-KR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eastAsia="맑은 고딕" w:hAnsi="Cambria Math"/>
                      <w:sz w:val="16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F</m:t>
                  </m:r>
                </m:e>
              </m:acc>
              <m:r>
                <w:rPr>
                  <w:rFonts w:ascii="Cambria Math" w:eastAsia="맑은 고딕" w:hAnsi="Cambria Math" w:hint="eastAsia"/>
                  <w:sz w:val="16"/>
                  <w:lang w:eastAsia="ko-KR"/>
                </w:rPr>
                <m:t>(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eastAsia="맑은 고딕" w:hAnsi="Cambria Math" w:hint="eastAsia"/>
                  <w:sz w:val="16"/>
                  <w:lang w:eastAsia="ko-KR"/>
                </w:rPr>
                <m:t>)</m:t>
              </m:r>
            </m:oMath>
            <w:r w:rsidRPr="00147C09">
              <w:rPr>
                <w:rFonts w:eastAsia="맑은 고딕"/>
                <w:sz w:val="16"/>
                <w:lang w:eastAsia="ko-KR"/>
              </w:rPr>
              <w:t>)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맑은 고딕" w:hAnsi="Cambria Math" w:hint="eastAsia"/>
                  <w:sz w:val="16"/>
                  <w:lang w:eastAsia="ko-KR"/>
                </w:rPr>
                <m:t>&lt;</m:t>
              </m:r>
            </m:oMath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w:r>
              <w:rPr>
                <w:rFonts w:eastAsia="맑은 고딕"/>
                <w:i/>
                <w:sz w:val="16"/>
                <w:lang w:eastAsia="ko-KR"/>
              </w:rPr>
              <w:t>dim</w:t>
            </w:r>
            <w:r w:rsidRPr="00147C09">
              <w:rPr>
                <w:rFonts w:eastAsia="맑은 고딕"/>
                <w:sz w:val="16"/>
                <w:lang w:eastAsia="ko-KR"/>
              </w:rPr>
              <w:t>(</w:t>
            </w:r>
            <m:oMath>
              <m:r>
                <w:rPr>
                  <w:rFonts w:ascii="Cambria Math" w:eastAsia="맑은 고딕" w:hAnsi="Cambria Math"/>
                  <w:sz w:val="16"/>
                  <w:lang w:eastAsia="ko-KR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eastAsia="맑은 고딕" w:hAnsi="Cambria Math"/>
                      <w:sz w:val="16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F</m:t>
                  </m:r>
                </m:e>
              </m:acc>
              <m:r>
                <w:rPr>
                  <w:rFonts w:ascii="Cambria Math" w:eastAsia="맑은 고딕" w:hAnsi="Cambria Math" w:hint="eastAsia"/>
                  <w:sz w:val="16"/>
                  <w:lang w:eastAsia="ko-KR"/>
                </w:rPr>
                <m:t>(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eastAsia="맑은 고딕" w:hAnsi="Cambria Math"/>
                  <w:sz w:val="16"/>
                  <w:lang w:eastAsia="ko-KR"/>
                </w:rPr>
                <m:t>⋃</m:t>
              </m:r>
              <m:r>
                <m:rPr>
                  <m:sty m:val="b"/>
                </m:rPr>
                <w:rPr>
                  <w:rFonts w:ascii="Cambria Math" w:eastAsia="맑은 고딕" w:hAnsi="Cambria Math"/>
                  <w:sz w:val="16"/>
                  <w:lang w:eastAsia="ko-KR"/>
                </w:rPr>
                <m:t xml:space="preserve"> {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D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eastAsia="맑은 고딕" w:hAnsi="Cambria Math"/>
                  <w:sz w:val="16"/>
                  <w:lang w:eastAsia="ko-KR"/>
                </w:rPr>
                <m:t>}</m:t>
              </m:r>
              <m:r>
                <w:rPr>
                  <w:rFonts w:ascii="Cambria Math" w:eastAsia="맑은 고딕" w:hAnsi="Cambria Math" w:hint="eastAsia"/>
                  <w:sz w:val="16"/>
                  <w:lang w:eastAsia="ko-KR"/>
                </w:rPr>
                <m:t>)</m:t>
              </m:r>
            </m:oMath>
            <w:r w:rsidRPr="00147C09">
              <w:rPr>
                <w:rFonts w:eastAsia="맑은 고딕"/>
                <w:sz w:val="16"/>
                <w:lang w:eastAsia="ko-KR"/>
              </w:rPr>
              <w:t>)</w:t>
            </w:r>
            <w:r w:rsidRPr="00FE4146">
              <w:rPr>
                <w:rFonts w:eastAsia="맑은 고딕"/>
                <w:color w:val="000000" w:themeColor="text1"/>
                <w:sz w:val="16"/>
                <w:lang w:eastAsia="ko-KR"/>
              </w:rPr>
              <w:t xml:space="preserve"> </w:t>
            </w:r>
            <w:r w:rsidRPr="00FE4146">
              <w:rPr>
                <w:rFonts w:eastAsia="맑은 고딕" w:hint="eastAsia"/>
                <w:b/>
                <w:color w:val="000000" w:themeColor="text1"/>
                <w:sz w:val="16"/>
                <w:lang w:eastAsia="ko-KR"/>
              </w:rPr>
              <w:t>then</w:t>
            </w:r>
          </w:p>
        </w:tc>
      </w:tr>
      <w:tr w:rsidR="00E34A4C" w14:paraId="6D30F296" w14:textId="77777777" w:rsidTr="00EC1AD2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62062341" w14:textId="20BCE283" w:rsidR="00E34A4C" w:rsidRDefault="00DA65B1" w:rsidP="00E34A4C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10</w:t>
            </w:r>
            <w:r w:rsidR="00E34A4C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20836E73" w14:textId="27EE2A73" w:rsidR="00E34A4C" w:rsidRPr="00962437" w:rsidRDefault="004C2A39" w:rsidP="00E34A4C">
            <w:pPr>
              <w:pStyle w:val="a3"/>
              <w:ind w:leftChars="300" w:left="600" w:firstLine="0"/>
              <w:rPr>
                <w:rFonts w:eastAsia="맑은 고딕"/>
                <w:b/>
                <w:color w:val="FF0000"/>
                <w:sz w:val="16"/>
                <w:lang w:eastAsia="ko-KR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eastAsia="맑은 고딕" w:hAnsi="Cambria Math"/>
                  <w:sz w:val="16"/>
                  <w:lang w:eastAsia="ko-KR"/>
                </w:rPr>
                <m:t>←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eastAsia="맑은 고딕" w:hAnsi="Cambria Math"/>
                  <w:sz w:val="16"/>
                  <w:lang w:eastAsia="ko-KR"/>
                </w:rPr>
                <m:t>⋃</m:t>
              </m:r>
              <m:r>
                <m:rPr>
                  <m:sty m:val="b"/>
                </m:rPr>
                <w:rPr>
                  <w:rFonts w:ascii="Cambria Math" w:eastAsia="맑은 고딕" w:hAnsi="Cambria Math"/>
                  <w:sz w:val="16"/>
                  <w:lang w:eastAsia="ko-KR"/>
                </w:rPr>
                <m:t xml:space="preserve"> {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D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eastAsia="맑은 고딕" w:hAnsi="Cambria Math"/>
                  <w:sz w:val="16"/>
                  <w:lang w:eastAsia="ko-KR"/>
                </w:rPr>
                <m:t>}</m:t>
              </m:r>
            </m:oMath>
            <w:r w:rsidR="00E34A4C">
              <w:rPr>
                <w:rFonts w:eastAsia="맑은 고딕" w:hint="eastAsia"/>
                <w:sz w:val="16"/>
                <w:lang w:eastAsia="ko-KR"/>
              </w:rPr>
              <w:t xml:space="preserve"> </w:t>
            </w:r>
          </w:p>
        </w:tc>
      </w:tr>
      <w:tr w:rsidR="00E34A4C" w14:paraId="3B3217A3" w14:textId="77777777" w:rsidTr="00EC1AD2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2936BC53" w14:textId="69809660" w:rsidR="00E34A4C" w:rsidRDefault="00DA65B1" w:rsidP="00E34A4C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11</w:t>
            </w:r>
            <w:r w:rsidR="00E34A4C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33E38A01" w14:textId="5E5BC663" w:rsidR="00E34A4C" w:rsidRDefault="004C2A39" w:rsidP="00E34A4C">
            <w:pPr>
              <w:pStyle w:val="a3"/>
              <w:ind w:leftChars="300" w:left="600" w:firstLine="0"/>
              <w:rPr>
                <w:rFonts w:eastAsia="맑은 고딕"/>
                <w:sz w:val="16"/>
                <w:lang w:eastAsia="ko-KR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out</m:t>
                  </m:r>
                </m:sub>
              </m:sSub>
              <m:r>
                <w:rPr>
                  <w:rFonts w:ascii="Cambria Math" w:eastAsia="맑은 고딕" w:hAnsi="Cambria Math"/>
                  <w:sz w:val="16"/>
                  <w:lang w:eastAsia="ko-KR"/>
                </w:rPr>
                <m:t xml:space="preserve"> ← </m:t>
              </m:r>
              <m:acc>
                <m:accPr>
                  <m:chr m:val="̃"/>
                  <m:ctrlPr>
                    <w:rPr>
                      <w:rFonts w:ascii="Cambria Math" w:eastAsia="맑은 고딕" w:hAnsi="Cambria Math"/>
                      <w:sz w:val="16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F</m:t>
                  </m:r>
                </m:e>
              </m:acc>
              <m:r>
                <w:rPr>
                  <w:rFonts w:ascii="Cambria Math" w:eastAsia="맑은 고딕" w:hAnsi="Cambria Math" w:hint="eastAsia"/>
                  <w:sz w:val="16"/>
                  <w:lang w:eastAsia="ko-KR"/>
                </w:rPr>
                <m:t>(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in</m:t>
                  </m:r>
                </m:sub>
              </m:sSub>
              <m:r>
                <w:rPr>
                  <w:rFonts w:ascii="Cambria Math" w:eastAsia="맑은 고딕" w:hAnsi="Cambria Math" w:hint="eastAsia"/>
                  <w:sz w:val="16"/>
                  <w:lang w:eastAsia="ko-KR"/>
                </w:rPr>
                <m:t>)</m:t>
              </m:r>
            </m:oMath>
            <w:r w:rsidR="00E34A4C">
              <w:rPr>
                <w:rFonts w:eastAsia="맑은 고딕" w:hint="eastAsia"/>
                <w:sz w:val="16"/>
                <w:lang w:eastAsia="ko-KR"/>
              </w:rPr>
              <w:t xml:space="preserve"> </w:t>
            </w:r>
            <w:r w:rsidR="00E34A4C">
              <w:rPr>
                <w:rFonts w:eastAsia="맑은 고딕"/>
                <w:sz w:val="16"/>
                <w:lang w:eastAsia="ko-KR"/>
              </w:rPr>
              <w:t xml:space="preserve">           </w:t>
            </w:r>
            <w:r w:rsidR="00E34A4C">
              <w:rPr>
                <w:rFonts w:eastAsia="맑은 고딕" w:hint="eastAsia"/>
                <w:sz w:val="16"/>
                <w:lang w:eastAsia="ko-KR"/>
              </w:rPr>
              <w:t>//</w:t>
            </w:r>
            <w:r w:rsidR="00E34A4C" w:rsidRPr="00F12AA5">
              <w:rPr>
                <w:rFonts w:eastAsia="맑은 고딕" w:hint="eastAsia"/>
                <w:i/>
                <w:sz w:val="16"/>
                <w:lang w:eastAsia="ko-KR"/>
              </w:rPr>
              <w:t>Update</w:t>
            </w:r>
            <w:r w:rsidR="00E34A4C">
              <w:rPr>
                <w:rFonts w:eastAsia="맑은 고딕" w:hint="eastAsia"/>
                <w:sz w:val="16"/>
                <w:lang w:eastAsia="ko-KR"/>
              </w:rPr>
              <w:t xml:space="preserve"> </w:t>
            </w:r>
            <w:r w:rsidR="00E34A4C" w:rsidRPr="0021772A">
              <w:rPr>
                <w:rFonts w:eastAsia="맑은 고딕" w:hint="eastAsia"/>
                <w:i/>
                <w:sz w:val="16"/>
                <w:lang w:eastAsia="ko-KR"/>
              </w:rPr>
              <w:t>the</w:t>
            </w:r>
            <w:r w:rsidR="00E34A4C" w:rsidRPr="0021772A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w:r w:rsidR="00E34A4C" w:rsidRPr="0021772A">
              <w:rPr>
                <w:rFonts w:eastAsia="맑은 고딕" w:hint="eastAsia"/>
                <w:i/>
                <w:sz w:val="16"/>
                <w:lang w:eastAsia="ko-KR"/>
              </w:rPr>
              <w:t>difference</w:t>
            </w:r>
            <w:r w:rsidR="00E34A4C" w:rsidRPr="0021772A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w:r w:rsidR="00E34A4C" w:rsidRPr="0021772A">
              <w:rPr>
                <w:rFonts w:eastAsia="맑은 고딕" w:hint="eastAsia"/>
                <w:i/>
                <w:sz w:val="16"/>
                <w:lang w:eastAsia="ko-KR"/>
              </w:rPr>
              <w:t>set</w:t>
            </w:r>
            <w:r w:rsidR="00E34A4C" w:rsidRPr="0021772A">
              <w:rPr>
                <w:rFonts w:eastAsia="맑은 고딕"/>
                <w:i/>
                <w:sz w:val="16"/>
                <w:lang w:eastAsia="ko-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out</m:t>
                  </m:r>
                </m:sub>
              </m:sSub>
            </m:oMath>
          </w:p>
        </w:tc>
      </w:tr>
      <w:tr w:rsidR="00E34A4C" w14:paraId="5AB95900" w14:textId="77777777" w:rsidTr="00EC1AD2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486625A3" w14:textId="3035554D" w:rsidR="00E34A4C" w:rsidRDefault="00DA65B1" w:rsidP="00E34A4C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12</w:t>
            </w:r>
            <w:r w:rsidR="00E34A4C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11BEAB2B" w14:textId="3624CCAE" w:rsidR="00E34A4C" w:rsidRPr="00F0007F" w:rsidRDefault="00E34A4C" w:rsidP="00E34A4C">
            <w:pPr>
              <w:pStyle w:val="a3"/>
              <w:ind w:leftChars="200" w:left="400" w:firstLine="0"/>
              <w:rPr>
                <w:rFonts w:eastAsia="맑은 고딕"/>
                <w:b/>
                <w:sz w:val="16"/>
                <w:lang w:eastAsia="ko-KR"/>
              </w:rPr>
            </w:pPr>
            <w:r w:rsidRPr="00F0007F">
              <w:rPr>
                <w:rFonts w:eastAsia="맑은 고딕" w:hint="eastAsia"/>
                <w:b/>
                <w:sz w:val="16"/>
                <w:lang w:eastAsia="ko-KR"/>
              </w:rPr>
              <w:t>end</w:t>
            </w:r>
            <w:r w:rsidRPr="00F0007F">
              <w:rPr>
                <w:rFonts w:eastAsia="맑은 고딕"/>
                <w:b/>
                <w:sz w:val="16"/>
                <w:lang w:eastAsia="ko-KR"/>
              </w:rPr>
              <w:t xml:space="preserve"> </w:t>
            </w:r>
            <w:r w:rsidRPr="00F0007F">
              <w:rPr>
                <w:rFonts w:eastAsia="맑은 고딕" w:hint="eastAsia"/>
                <w:b/>
                <w:sz w:val="16"/>
                <w:lang w:eastAsia="ko-KR"/>
              </w:rPr>
              <w:t>if</w:t>
            </w:r>
          </w:p>
        </w:tc>
      </w:tr>
      <w:tr w:rsidR="00E34A4C" w14:paraId="0CA3D598" w14:textId="77777777" w:rsidTr="00EC219D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116CFC9F" w14:textId="21AFD9CD" w:rsidR="00E34A4C" w:rsidRDefault="00DA65B1" w:rsidP="00E34A4C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13</w:t>
            </w:r>
            <w:r w:rsidR="00E34A4C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  <w:vAlign w:val="center"/>
          </w:tcPr>
          <w:p w14:paraId="1D241770" w14:textId="22FB9005" w:rsidR="00E34A4C" w:rsidRPr="00C575DF" w:rsidRDefault="00241E24" w:rsidP="00EC219D">
            <w:pPr>
              <w:pStyle w:val="a3"/>
              <w:ind w:leftChars="100" w:left="2028" w:hangingChars="1150" w:hanging="1828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/>
                <w:b/>
                <w:sz w:val="16"/>
                <w:lang w:eastAsia="ko-KR"/>
              </w:rPr>
              <w:t>u</w:t>
            </w:r>
            <w:r w:rsidRPr="0095469F">
              <w:rPr>
                <w:rFonts w:eastAsia="맑은 고딕"/>
                <w:b/>
                <w:sz w:val="16"/>
                <w:lang w:eastAsia="ko-KR"/>
              </w:rPr>
              <w:t>ntil</w:t>
            </w:r>
            <w:r>
              <w:rPr>
                <w:rFonts w:eastAsia="맑은 고딕"/>
                <w:b/>
                <w:sz w:val="16"/>
                <w:lang w:eastAsia="ko-KR"/>
              </w:rPr>
              <w:t xml:space="preserve">  </w:t>
            </w:r>
            <w:r>
              <w:rPr>
                <w:rFonts w:eastAsia="맑은 고딕"/>
                <w:i/>
                <w:sz w:val="16"/>
                <w:lang w:eastAsia="ko-KR"/>
              </w:rPr>
              <w:t>dim</w:t>
            </w:r>
            <w:r w:rsidRPr="00147C09">
              <w:rPr>
                <w:rFonts w:eastAsia="맑은 고딕"/>
                <w:sz w:val="16"/>
                <w:lang w:eastAsia="ko-KR"/>
              </w:rPr>
              <w:t>(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out</m:t>
                  </m:r>
                </m:sub>
              </m:sSub>
            </m:oMath>
            <w:r w:rsidRPr="00147C09">
              <w:rPr>
                <w:rFonts w:eastAsia="맑은 고딕"/>
                <w:sz w:val="16"/>
                <w:lang w:eastAsia="ko-KR"/>
              </w:rPr>
              <w:t>)</w:t>
            </w:r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맑은 고딕" w:hAnsi="Cambria Math"/>
                  <w:sz w:val="16"/>
                  <w:lang w:eastAsia="ko-KR"/>
                </w:rPr>
                <m:t>=</m:t>
              </m:r>
            </m:oMath>
            <w:r w:rsidRPr="00C575DF">
              <w:rPr>
                <w:rFonts w:eastAsia="맑은 고딕"/>
                <w:sz w:val="16"/>
                <w:lang w:eastAsia="ko-K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맑은 고딕" w:hAnsi="Cambria Math"/>
                  <w:sz w:val="16"/>
                  <w:lang w:eastAsia="ko-KR"/>
                </w:rPr>
                <m:t>5</m:t>
              </m:r>
            </m:oMath>
            <w:r>
              <w:rPr>
                <w:rFonts w:eastAsia="맑은 고딕" w:hint="eastAsia"/>
                <w:sz w:val="16"/>
                <w:lang w:eastAsia="ko-KR"/>
              </w:rPr>
              <w:t xml:space="preserve">   </w:t>
            </w:r>
            <w:r>
              <w:rPr>
                <w:rFonts w:eastAsia="맑은 고딕"/>
                <w:sz w:val="16"/>
                <w:lang w:eastAsia="ko-KR"/>
              </w:rPr>
              <w:t xml:space="preserve">   </w:t>
            </w:r>
            <w:r>
              <w:rPr>
                <w:rFonts w:eastAsia="맑은 고딕" w:hint="eastAsia"/>
                <w:sz w:val="16"/>
                <w:lang w:eastAsia="ko-KR"/>
              </w:rPr>
              <w:t xml:space="preserve">    </w:t>
            </w:r>
            <w:r w:rsidRPr="00BC094F">
              <w:rPr>
                <w:rFonts w:eastAsia="맑은 고딕" w:hint="eastAsia"/>
                <w:color w:val="000000" w:themeColor="text1"/>
                <w:sz w:val="16"/>
                <w:lang w:eastAsia="ko-KR"/>
              </w:rPr>
              <w:t>//</w:t>
            </w:r>
            <w:r w:rsidRPr="00BC094F">
              <w:rPr>
                <w:rFonts w:eastAsia="맑은 고딕" w:hint="eastAsia"/>
                <w:i/>
                <w:color w:val="000000" w:themeColor="text1"/>
                <w:sz w:val="16"/>
                <w:lang w:eastAsia="ko-KR"/>
              </w:rPr>
              <w:t>Calculate</w:t>
            </w:r>
            <w:r w:rsidRPr="00BC094F">
              <w:rPr>
                <w:rFonts w:eastAsia="맑은 고딕"/>
                <w:i/>
                <w:color w:val="000000" w:themeColor="text1"/>
                <w:sz w:val="16"/>
                <w:lang w:eastAsia="ko-KR"/>
              </w:rPr>
              <w:t xml:space="preserve"> </w:t>
            </w:r>
            <w:r w:rsidRPr="00BC094F">
              <w:rPr>
                <w:rFonts w:eastAsia="맑은 고딕" w:hint="eastAsia"/>
                <w:i/>
                <w:color w:val="000000" w:themeColor="text1"/>
                <w:sz w:val="16"/>
                <w:lang w:eastAsia="ko-KR"/>
              </w:rPr>
              <w:t>dimension</w:t>
            </w:r>
            <w:r w:rsidRPr="00BC094F">
              <w:rPr>
                <w:rFonts w:eastAsia="맑은 고딕"/>
                <w:i/>
                <w:color w:val="000000" w:themeColor="text1"/>
                <w:sz w:val="16"/>
                <w:lang w:eastAsia="ko-KR"/>
              </w:rPr>
              <w:t xml:space="preserve"> </w:t>
            </w:r>
            <w:r w:rsidRPr="00BC094F">
              <w:rPr>
                <w:rFonts w:eastAsia="맑은 고딕" w:hint="eastAsia"/>
                <w:i/>
                <w:color w:val="000000" w:themeColor="text1"/>
                <w:sz w:val="16"/>
                <w:lang w:eastAsia="ko-KR"/>
              </w:rPr>
              <w:t>of</w:t>
            </w:r>
            <w:r w:rsidRPr="00BC094F">
              <w:rPr>
                <w:rFonts w:eastAsia="맑은 고딕"/>
                <w:i/>
                <w:color w:val="000000" w:themeColor="text1"/>
                <w:sz w:val="16"/>
                <w:lang w:eastAsia="ko-KR"/>
              </w:rPr>
              <w:t xml:space="preserve"> the subspace </w:t>
            </w:r>
            <w:r w:rsidRPr="00BC094F">
              <w:rPr>
                <w:rFonts w:eastAsia="맑은 고딕"/>
                <w:i/>
                <w:color w:val="000000" w:themeColor="text1"/>
                <w:sz w:val="16"/>
                <w:lang w:eastAsia="ko-KR"/>
              </w:rPr>
              <w:br/>
              <w:t>generated by</w:t>
            </w:r>
            <w:r w:rsidRPr="00BC094F">
              <w:rPr>
                <w:rFonts w:eastAsia="맑은 고딕"/>
                <w:color w:val="000000" w:themeColor="text1"/>
                <w:sz w:val="16"/>
                <w:lang w:eastAsia="ko-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color w:val="000000" w:themeColor="text1"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/>
                      <w:color w:val="000000" w:themeColor="text1"/>
                      <w:sz w:val="16"/>
                      <w:lang w:eastAsia="ko-KR"/>
                    </w:rPr>
                    <m:t>out</m:t>
                  </m:r>
                </m:sub>
              </m:sSub>
            </m:oMath>
          </w:p>
        </w:tc>
      </w:tr>
      <w:tr w:rsidR="00E34A4C" w14:paraId="1843F402" w14:textId="77777777" w:rsidTr="00E5167F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3CE66DF5" w14:textId="6D7881D3" w:rsidR="00E34A4C" w:rsidRDefault="00DA65B1" w:rsidP="00E34A4C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14</w:t>
            </w:r>
            <w:r w:rsidR="00E34A4C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6F151E9A" w14:textId="1D75794E" w:rsidR="00E34A4C" w:rsidRPr="005127CD" w:rsidRDefault="00E34A4C" w:rsidP="00E34A4C">
            <w:pPr>
              <w:pStyle w:val="a3"/>
              <w:ind w:leftChars="100" w:left="200" w:firstLine="0"/>
              <w:rPr>
                <w:rFonts w:eastAsia="맑은 고딕"/>
                <w:b/>
                <w:sz w:val="16"/>
                <w:szCs w:val="16"/>
                <w:lang w:eastAsia="ko-KR"/>
              </w:rPr>
            </w:pPr>
            <w:r w:rsidRPr="005127CD">
              <w:rPr>
                <w:rFonts w:eastAsia="맑은 고딕"/>
                <w:sz w:val="16"/>
                <w:szCs w:val="16"/>
                <w:lang w:eastAsia="ko-KR"/>
              </w:rPr>
              <w:t xml:space="preserve">Find the basis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  <w:lang w:eastAsia="ko-KR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eastAsia="ko-K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eastAsia="ko-K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eastAsia="ko-K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eastAsia="ko-K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eastAsia="ko-K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eastAsia="ko-K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eastAsia="ko-K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eastAsia="ko-KR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eastAsia="ko-KR"/>
                </w:rPr>
                <m:t xml:space="preserve">&gt; </m:t>
              </m:r>
            </m:oMath>
            <w:r>
              <w:rPr>
                <w:rFonts w:eastAsia="맑은 고딕"/>
                <w:sz w:val="16"/>
                <w:szCs w:val="16"/>
                <w:lang w:eastAsia="ko-KR"/>
              </w:rPr>
              <w:t xml:space="preserve">of the </w:t>
            </w:r>
            <m:oMath>
              <m:sSub>
                <m:sSubPr>
                  <m:ctrlPr>
                    <w:rPr>
                      <w:rFonts w:ascii="Cambria Math" w:eastAsia="맑은 고딕" w:hAnsi="Cambria Math"/>
                      <w:i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Δ</m:t>
                  </m:r>
                </m:e>
                <m:sub>
                  <m:r>
                    <w:rPr>
                      <w:rFonts w:ascii="Cambria Math" w:eastAsia="맑은 고딕" w:hAnsi="Cambria Math" w:hint="eastAsia"/>
                      <w:sz w:val="16"/>
                      <w:lang w:eastAsia="ko-KR"/>
                    </w:rPr>
                    <m:t>out</m:t>
                  </m:r>
                </m:sub>
              </m:sSub>
            </m:oMath>
          </w:p>
        </w:tc>
      </w:tr>
      <w:tr w:rsidR="00E34A4C" w14:paraId="52A372DF" w14:textId="77777777" w:rsidTr="00E5167F">
        <w:tc>
          <w:tcPr>
            <w:tcW w:w="421" w:type="dxa"/>
            <w:tcBorders>
              <w:top w:val="nil"/>
              <w:bottom w:val="nil"/>
            </w:tcBorders>
            <w:vAlign w:val="center"/>
          </w:tcPr>
          <w:p w14:paraId="257E5B96" w14:textId="51E8D0BA" w:rsidR="00E34A4C" w:rsidRDefault="00DA65B1" w:rsidP="00E34A4C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15</w:t>
            </w:r>
            <w:r w:rsidR="00E34A4C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7B8C5B9C" w14:textId="0B5499C1" w:rsidR="00E34A4C" w:rsidRPr="005303EF" w:rsidRDefault="00E34A4C" w:rsidP="00E34A4C">
            <w:pPr>
              <w:pStyle w:val="a3"/>
              <w:ind w:leftChars="100" w:left="200" w:firstLine="0"/>
              <w:rPr>
                <w:rFonts w:eastAsia="맑은 고딕"/>
                <w:color w:val="FF0000"/>
                <w:sz w:val="16"/>
                <w:szCs w:val="16"/>
                <w:lang w:eastAsia="ko-KR"/>
              </w:rPr>
            </w:pPr>
            <w:commentRangeStart w:id="0"/>
            <w:r w:rsidRPr="005303EF">
              <w:rPr>
                <w:rFonts w:eastAsia="맑은 고딕" w:hint="eastAsia"/>
                <w:color w:val="FF0000"/>
                <w:sz w:val="16"/>
                <w:szCs w:val="16"/>
                <w:lang w:eastAsia="ko-KR"/>
              </w:rPr>
              <w:t>Obtain</w:t>
            </w:r>
            <w:r w:rsidRPr="005303EF">
              <w:rPr>
                <w:rFonts w:eastAsia="맑은 고딕"/>
                <w:color w:val="FF0000"/>
                <w:sz w:val="16"/>
                <w:szCs w:val="16"/>
                <w:lang w:eastAsia="ko-KR"/>
              </w:rPr>
              <w:t xml:space="preserve"> </w:t>
            </w:r>
            <w:r w:rsidRPr="005303EF">
              <w:rPr>
                <w:rFonts w:eastAsia="맑은 고딕" w:hint="eastAsia"/>
                <w:color w:val="FF0000"/>
                <w:sz w:val="16"/>
                <w:szCs w:val="16"/>
                <w:lang w:eastAsia="ko-KR"/>
              </w:rPr>
              <w:t>a</w:t>
            </w:r>
            <w:r w:rsidRPr="005303EF">
              <w:rPr>
                <w:rFonts w:eastAsia="맑은 고딕"/>
                <w:color w:val="FF0000"/>
                <w:sz w:val="16"/>
                <w:szCs w:val="16"/>
                <w:lang w:eastAsia="ko-KR"/>
              </w:rPr>
              <w:t xml:space="preserve">ffine layer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eastAsia"/>
                      <w:color w:val="FF0000"/>
                      <w:sz w:val="16"/>
                      <w:szCs w:val="16"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color w:val="FF0000"/>
                      <w:sz w:val="16"/>
                      <w:szCs w:val="16"/>
                      <w:lang w:eastAsia="ko-KR"/>
                    </w:rPr>
                    <m:t>j</m:t>
                  </m:r>
                </m:sub>
                <m:sup>
                  <m:r>
                    <w:rPr>
                      <w:rFonts w:ascii="Cambria Math" w:eastAsia="MS Gothic" w:hAnsi="Cambria Math" w:cs="MS Gothic" w:hint="eastAsia"/>
                      <w:color w:val="FF0000"/>
                      <w:sz w:val="16"/>
                      <w:szCs w:val="16"/>
                      <w:lang w:eastAsia="ko-KR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hint="eastAsia"/>
                  <w:color w:val="FF0000"/>
                  <w:sz w:val="16"/>
                  <w:szCs w:val="16"/>
                  <w:lang w:eastAsia="ko-KR"/>
                </w:rPr>
                <m:t>:=[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hint="eastAsia"/>
                  <w:color w:val="FF0000"/>
                  <w:sz w:val="16"/>
                  <w:szCs w:val="16"/>
                  <w:lang w:eastAsia="ko-KR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  <w:lang w:eastAsia="ko-K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  <w:lang w:eastAsia="ko-K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hint="eastAsia"/>
                  <w:color w:val="FF0000"/>
                  <w:sz w:val="16"/>
                  <w:szCs w:val="16"/>
                  <w:lang w:eastAsia="ko-KR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  <w:lang w:eastAsia="ko-K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color w:val="FF0000"/>
                      <w:sz w:val="16"/>
                      <w:szCs w:val="16"/>
                      <w:lang w:eastAsia="ko-K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hint="eastAsia"/>
                  <w:color w:val="FF0000"/>
                  <w:sz w:val="16"/>
                  <w:szCs w:val="16"/>
                  <w:lang w:eastAsia="ko-KR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  <w:lang w:eastAsia="ko-K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color w:val="FF0000"/>
                      <w:sz w:val="16"/>
                      <w:szCs w:val="16"/>
                      <w:lang w:eastAsia="ko-K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hint="eastAsia"/>
                  <w:color w:val="FF0000"/>
                  <w:sz w:val="16"/>
                  <w:szCs w:val="16"/>
                  <w:lang w:eastAsia="ko-KR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  <w:lang w:eastAsia="ko-K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color w:val="FF0000"/>
                      <w:sz w:val="16"/>
                      <w:szCs w:val="16"/>
                      <w:lang w:eastAsia="ko-KR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hint="eastAsia"/>
                  <w:color w:val="FF0000"/>
                  <w:sz w:val="16"/>
                  <w:szCs w:val="16"/>
                  <w:lang w:eastAsia="ko-KR"/>
                </w:rPr>
                <m:t>]</m:t>
              </m:r>
            </m:oMath>
            <w:r w:rsidRPr="005303EF">
              <w:rPr>
                <w:rFonts w:eastAsia="맑은 고딕" w:hint="eastAsia"/>
                <w:color w:val="FF0000"/>
                <w:sz w:val="16"/>
                <w:szCs w:val="16"/>
                <w:lang w:eastAsia="ko-KR"/>
              </w:rPr>
              <w:t>,</w:t>
            </w:r>
            <w:r w:rsidRPr="005303EF">
              <w:rPr>
                <w:rFonts w:eastAsia="맑은 고딕"/>
                <w:color w:val="FF0000"/>
                <w:sz w:val="16"/>
                <w:szCs w:val="16"/>
                <w:lang w:eastAsia="ko-KR"/>
              </w:rPr>
              <w:t xml:space="preserve"> </w:t>
            </w:r>
            <w:r w:rsidRPr="005303EF">
              <w:rPr>
                <w:rFonts w:eastAsia="맑은 고딕" w:hint="eastAsia"/>
                <w:color w:val="FF0000"/>
                <w:sz w:val="16"/>
                <w:szCs w:val="16"/>
                <w:lang w:eastAsia="ko-KR"/>
              </w:rPr>
              <w:t>where</w:t>
            </w:r>
            <w:r w:rsidRPr="005303EF">
              <w:rPr>
                <w:rFonts w:eastAsia="맑은 고딕"/>
                <w:color w:val="FF0000"/>
                <w:sz w:val="16"/>
                <w:szCs w:val="16"/>
                <w:lang w:eastAsia="ko-KR"/>
              </w:rPr>
              <w:t xml:space="preserve"> </w:t>
            </w:r>
            <w:r w:rsidRPr="005303EF">
              <w:rPr>
                <w:rFonts w:eastAsia="맑은 고딕" w:hint="eastAsia"/>
                <w:color w:val="FF0000"/>
                <w:sz w:val="16"/>
                <w:szCs w:val="16"/>
                <w:lang w:eastAsia="ko-KR"/>
              </w:rPr>
              <w:t>each</w:t>
            </w:r>
            <w:r w:rsidRPr="005303EF">
              <w:rPr>
                <w:rFonts w:eastAsia="맑은 고딕"/>
                <w:color w:val="FF0000"/>
                <w:sz w:val="16"/>
                <w:szCs w:val="16"/>
                <w:lang w:eastAsia="ko-KR"/>
              </w:rPr>
              <w:t xml:space="preserve"> </w:t>
            </w:r>
            <w:r w:rsidRPr="005303EF">
              <w:rPr>
                <w:rFonts w:eastAsia="맑은 고딕" w:hint="eastAsia"/>
                <w:color w:val="FF0000"/>
                <w:sz w:val="16"/>
                <w:szCs w:val="16"/>
                <w:lang w:eastAsia="ko-KR"/>
              </w:rPr>
              <w:t>basis</w:t>
            </w:r>
            <w:r w:rsidRPr="005303EF">
              <w:rPr>
                <w:rFonts w:eastAsia="맑은 고딕"/>
                <w:color w:val="FF0000"/>
                <w:sz w:val="16"/>
                <w:szCs w:val="16"/>
                <w:lang w:eastAsia="ko-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hint="eastAsia"/>
                      <w:color w:val="FF0000"/>
                      <w:sz w:val="16"/>
                      <w:szCs w:val="16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  <w:lang w:eastAsia="ko-KR"/>
                </w:rPr>
                <m:t xml:space="preserve"> </m:t>
              </m:r>
              <m:r>
                <w:rPr>
                  <w:rFonts w:ascii="Cambria Math" w:eastAsiaTheme="minorEastAsia" w:hAnsi="Cambria Math" w:hint="eastAsia"/>
                  <w:color w:val="FF0000"/>
                  <w:sz w:val="16"/>
                  <w:szCs w:val="16"/>
                  <w:lang w:eastAsia="ko-KR"/>
                </w:rPr>
                <m:t>(i=1,</m:t>
              </m:r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  <w:lang w:eastAsia="ko-KR"/>
                </w:rPr>
                <m:t xml:space="preserve"> </m:t>
              </m:r>
              <m:r>
                <w:rPr>
                  <w:rFonts w:ascii="Cambria Math" w:eastAsiaTheme="minorEastAsia" w:hAnsi="Cambria Math" w:hint="eastAsia"/>
                  <w:color w:val="FF0000"/>
                  <w:sz w:val="16"/>
                  <w:szCs w:val="16"/>
                  <w:lang w:eastAsia="ko-KR"/>
                </w:rPr>
                <m:t>2,</m:t>
              </m:r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  <w:lang w:eastAsia="ko-KR"/>
                </w:rPr>
                <m:t xml:space="preserve"> …</m:t>
              </m:r>
              <m:r>
                <w:rPr>
                  <w:rFonts w:ascii="Cambria Math" w:eastAsiaTheme="minorEastAsia" w:hAnsi="Cambria Math" w:hint="eastAsia"/>
                  <w:color w:val="FF0000"/>
                  <w:sz w:val="16"/>
                  <w:szCs w:val="16"/>
                  <w:lang w:eastAsia="ko-KR"/>
                </w:rPr>
                <m:t>,</m:t>
              </m:r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  <w:lang w:eastAsia="ko-KR"/>
                </w:rPr>
                <m:t xml:space="preserve"> </m:t>
              </m:r>
              <m:r>
                <w:rPr>
                  <w:rFonts w:ascii="Cambria Math" w:eastAsiaTheme="minorEastAsia" w:hAnsi="Cambria Math" w:hint="eastAsia"/>
                  <w:color w:val="FF0000"/>
                  <w:sz w:val="16"/>
                  <w:szCs w:val="16"/>
                  <w:lang w:eastAsia="ko-KR"/>
                </w:rPr>
                <m:t>5)</m:t>
              </m:r>
            </m:oMath>
            <w:r w:rsidRPr="005303EF">
              <w:rPr>
                <w:rFonts w:eastAsia="맑은 고딕"/>
                <w:color w:val="FF0000"/>
                <w:sz w:val="16"/>
                <w:szCs w:val="16"/>
                <w:lang w:eastAsia="ko-KR"/>
              </w:rPr>
              <w:t xml:space="preserve"> </w:t>
            </w:r>
            <w:r w:rsidRPr="005303EF">
              <w:rPr>
                <w:rFonts w:eastAsia="맑은 고딕" w:hint="eastAsia"/>
                <w:color w:val="FF0000"/>
                <w:sz w:val="16"/>
                <w:szCs w:val="16"/>
                <w:lang w:eastAsia="ko-KR"/>
              </w:rPr>
              <w:t>is</w:t>
            </w:r>
            <w:r w:rsidRPr="005303EF">
              <w:rPr>
                <w:rFonts w:eastAsia="맑은 고딕"/>
                <w:color w:val="FF0000"/>
                <w:sz w:val="16"/>
                <w:szCs w:val="16"/>
                <w:lang w:eastAsia="ko-KR"/>
              </w:rPr>
              <w:t xml:space="preserve"> </w:t>
            </w:r>
            <w:r w:rsidRPr="005303EF">
              <w:rPr>
                <w:rFonts w:eastAsia="맑은 고딕" w:hint="eastAsia"/>
                <w:color w:val="FF0000"/>
                <w:sz w:val="16"/>
                <w:szCs w:val="16"/>
                <w:lang w:eastAsia="ko-KR"/>
              </w:rPr>
              <w:t>a</w:t>
            </w:r>
            <w:r w:rsidRPr="005303EF">
              <w:rPr>
                <w:rFonts w:eastAsia="맑은 고딕"/>
                <w:color w:val="FF0000"/>
                <w:sz w:val="16"/>
                <w:szCs w:val="16"/>
                <w:lang w:eastAsia="ko-KR"/>
              </w:rPr>
              <w:t xml:space="preserve"> </w:t>
            </w:r>
            <w:r w:rsidRPr="005303EF">
              <w:rPr>
                <w:rFonts w:eastAsia="맑은 고딕" w:hint="eastAsia"/>
                <w:color w:val="FF0000"/>
                <w:sz w:val="16"/>
                <w:szCs w:val="16"/>
                <w:lang w:eastAsia="ko-KR"/>
              </w:rPr>
              <w:t>column</w:t>
            </w:r>
            <w:r w:rsidRPr="005303EF">
              <w:rPr>
                <w:rFonts w:eastAsia="맑은 고딕"/>
                <w:color w:val="FF0000"/>
                <w:sz w:val="16"/>
                <w:szCs w:val="16"/>
                <w:lang w:eastAsia="ko-KR"/>
              </w:rPr>
              <w:t xml:space="preserve"> </w:t>
            </w:r>
            <w:r w:rsidRPr="005303EF">
              <w:rPr>
                <w:rFonts w:eastAsia="맑은 고딕" w:hint="eastAsia"/>
                <w:color w:val="FF0000"/>
                <w:sz w:val="16"/>
                <w:szCs w:val="16"/>
                <w:lang w:eastAsia="ko-KR"/>
              </w:rPr>
              <w:t>vector</w:t>
            </w:r>
            <w:commentRangeEnd w:id="0"/>
            <w:r w:rsidR="005303EF">
              <w:rPr>
                <w:rStyle w:val="a9"/>
                <w:rFonts w:eastAsia="맑은 고딕"/>
                <w:spacing w:val="0"/>
              </w:rPr>
              <w:commentReference w:id="0"/>
            </w:r>
          </w:p>
        </w:tc>
      </w:tr>
      <w:tr w:rsidR="00E34A4C" w14:paraId="35A3B4CC" w14:textId="77777777" w:rsidTr="00EC1AD2">
        <w:tc>
          <w:tcPr>
            <w:tcW w:w="421" w:type="dxa"/>
            <w:tcBorders>
              <w:top w:val="nil"/>
            </w:tcBorders>
            <w:vAlign w:val="center"/>
          </w:tcPr>
          <w:p w14:paraId="2BA1167C" w14:textId="09BC5F2B" w:rsidR="00E34A4C" w:rsidRDefault="00DA65B1" w:rsidP="00E34A4C">
            <w:pPr>
              <w:pStyle w:val="a3"/>
              <w:ind w:firstLine="0"/>
              <w:jc w:val="center"/>
              <w:rPr>
                <w:rFonts w:eastAsia="맑은 고딕"/>
                <w:sz w:val="16"/>
                <w:lang w:eastAsia="ko-KR"/>
              </w:rPr>
            </w:pPr>
            <w:r>
              <w:rPr>
                <w:rFonts w:eastAsia="맑은 고딕" w:hint="eastAsia"/>
                <w:sz w:val="16"/>
                <w:lang w:eastAsia="ko-KR"/>
              </w:rPr>
              <w:t>16</w:t>
            </w:r>
            <w:r w:rsidR="00E34A4C">
              <w:rPr>
                <w:rFonts w:eastAsia="맑은 고딕" w:hint="eastAsia"/>
                <w:sz w:val="16"/>
                <w:lang w:eastAsia="ko-KR"/>
              </w:rPr>
              <w:t>.</w:t>
            </w:r>
          </w:p>
        </w:tc>
        <w:tc>
          <w:tcPr>
            <w:tcW w:w="4609" w:type="dxa"/>
            <w:tcBorders>
              <w:top w:val="nil"/>
            </w:tcBorders>
          </w:tcPr>
          <w:p w14:paraId="5DE858CE" w14:textId="7B9F770C" w:rsidR="00E34A4C" w:rsidRPr="00C575DF" w:rsidRDefault="004C2A39" w:rsidP="00E34A4C">
            <w:pPr>
              <w:pStyle w:val="a3"/>
              <w:ind w:firstLine="0"/>
              <w:rPr>
                <w:rFonts w:eastAsia="맑은 고딕"/>
                <w:sz w:val="16"/>
                <w:lang w:eastAsia="ko-KR"/>
              </w:rPr>
            </w:pPr>
            <m:oMath>
              <m:sSup>
                <m:sSupPr>
                  <m:ctrlPr>
                    <w:rPr>
                      <w:rFonts w:ascii="Cambria Math" w:eastAsia="맑은 고딕" w:hAnsi="Cambria Math"/>
                      <w:sz w:val="16"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A</m:t>
                  </m:r>
                </m:e>
                <m:sup>
                  <m:r>
                    <w:rPr>
                      <w:rFonts w:ascii="Cambria Math" w:eastAsia="맑은 고딕" w:hAnsi="Cambria Math"/>
                      <w:sz w:val="16"/>
                      <w:lang w:eastAsia="ko-KR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eastAsia="ko-KR"/>
                </w:rPr>
                <m:t>←(</m:t>
              </m:r>
              <m:sSubSup>
                <m:sSubSupPr>
                  <m:ctrl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eastAsia"/>
                      <w:sz w:val="16"/>
                      <w:szCs w:val="16"/>
                      <w:lang w:eastAsia="ko-KR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 w:val="16"/>
                      <w:szCs w:val="16"/>
                      <w:lang w:eastAsia="ko-KR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*</m:t>
                  </m:r>
                </m:sup>
              </m:sSubSup>
            </m:oMath>
            <w:r w:rsidR="00E34A4C">
              <w:rPr>
                <w:rFonts w:eastAsia="맑은 고딕" w:hint="eastAsia"/>
                <w:sz w:val="16"/>
                <w:szCs w:val="16"/>
                <w:lang w:eastAsia="ko-KR"/>
              </w:rPr>
              <w:t xml:space="preserve"> ||</w:t>
            </w:r>
            <w:r w:rsidR="00E34A4C">
              <w:rPr>
                <w:rFonts w:eastAsia="맑은 고딕"/>
                <w:sz w:val="16"/>
                <w:szCs w:val="16"/>
                <w:lang w:eastAsia="ko-KR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eastAsia"/>
                      <w:sz w:val="16"/>
                      <w:szCs w:val="16"/>
                      <w:lang w:eastAsia="ko-KR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 w:val="16"/>
                      <w:szCs w:val="16"/>
                      <w:lang w:eastAsia="ko-KR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*</m:t>
                  </m:r>
                </m:sup>
              </m:sSubSup>
            </m:oMath>
            <w:r w:rsidR="00E34A4C">
              <w:rPr>
                <w:rFonts w:eastAsia="맑은 고딕" w:hint="eastAsia"/>
                <w:sz w:val="16"/>
                <w:szCs w:val="16"/>
                <w:lang w:eastAsia="ko-KR"/>
              </w:rPr>
              <w:t xml:space="preserve"> || </w:t>
            </w:r>
            <w:r w:rsidR="00E34A4C">
              <w:rPr>
                <w:rFonts w:eastAsia="맑은 고딕"/>
                <w:sz w:val="16"/>
                <w:szCs w:val="16"/>
                <w:lang w:eastAsia="ko-KR"/>
              </w:rPr>
              <w:t>… ||</w:t>
            </w:r>
            <m:oMath>
              <m:r>
                <m:rPr>
                  <m:sty m:val="p"/>
                </m:rPr>
                <w:rPr>
                  <w:rFonts w:ascii="Cambria Math" w:eastAsia="맑은 고딕" w:hAnsi="Cambria Math"/>
                  <w:sz w:val="16"/>
                  <w:szCs w:val="16"/>
                  <w:lang w:eastAsia="ko-KR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eastAsia"/>
                      <w:sz w:val="16"/>
                      <w:szCs w:val="16"/>
                      <w:lang w:eastAsia="ko-KR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 w:val="16"/>
                      <w:szCs w:val="16"/>
                      <w:lang w:eastAsia="ko-KR"/>
                    </w:rPr>
                    <m:t>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eastAsia="ko-KR"/>
                    </w:rPr>
                    <m:t>*</m:t>
                  </m:r>
                </m:sup>
              </m:sSubSup>
            </m:oMath>
            <w:r w:rsidR="00E34A4C">
              <w:rPr>
                <w:rFonts w:eastAsia="맑은 고딕" w:hint="eastAsia"/>
                <w:sz w:val="16"/>
                <w:szCs w:val="16"/>
                <w:lang w:eastAsia="ko-KR"/>
              </w:rPr>
              <w:t>)</w:t>
            </w:r>
          </w:p>
        </w:tc>
      </w:tr>
    </w:tbl>
    <w:p w14:paraId="5D7C9D5D" w14:textId="3877B033" w:rsidR="00036562" w:rsidRPr="006E3895" w:rsidRDefault="00036562" w:rsidP="00BF54BA">
      <w:pPr>
        <w:pStyle w:val="a3"/>
        <w:ind w:firstLine="0"/>
        <w:rPr>
          <w:rFonts w:eastAsia="맑은 고딕"/>
          <w:sz w:val="10"/>
          <w:szCs w:val="10"/>
          <w:lang w:eastAsia="ko-KR"/>
        </w:rPr>
      </w:pPr>
    </w:p>
    <w:p w14:paraId="3ECFBF14" w14:textId="77777777" w:rsidR="00DD7C6B" w:rsidRDefault="00DD7C6B" w:rsidP="00DD7C6B">
      <w:pPr>
        <w:pStyle w:val="a3"/>
        <w:keepNext/>
        <w:ind w:firstLine="0"/>
        <w:jc w:val="center"/>
      </w:pPr>
      <w:r>
        <w:rPr>
          <w:noProof/>
          <w:lang w:eastAsia="ko-KR"/>
        </w:rPr>
        <w:drawing>
          <wp:inline distT="0" distB="0" distL="0" distR="0" wp14:anchorId="79C744E5" wp14:editId="04AF54B7">
            <wp:extent cx="1993700" cy="2258705"/>
            <wp:effectExtent l="0" t="0" r="698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0680" cy="22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2C38" w14:textId="77777777" w:rsidR="00DD7C6B" w:rsidRDefault="00DD7C6B" w:rsidP="00DD7C6B">
      <w:pPr>
        <w:pStyle w:val="a8"/>
        <w:jc w:val="left"/>
        <w:rPr>
          <w:b w:val="0"/>
          <w:lang w:eastAsia="ko-KR"/>
        </w:rPr>
      </w:pPr>
      <w:r>
        <w:rPr>
          <w:b w:val="0"/>
        </w:rPr>
        <w:t>Fig. 5</w:t>
      </w:r>
      <w:r w:rsidRPr="00606B03">
        <w:rPr>
          <w:b w:val="0"/>
        </w:rPr>
        <w:t>.</w:t>
      </w:r>
      <w:r>
        <w:rPr>
          <w:b w:val="0"/>
        </w:rPr>
        <w:t xml:space="preserve"> </w:t>
      </w:r>
      <w:r>
        <w:rPr>
          <w:b w:val="0"/>
          <w:lang w:eastAsia="ko-KR"/>
        </w:rPr>
        <w:t>M</w:t>
      </w:r>
      <w:r>
        <w:rPr>
          <w:rFonts w:hint="eastAsia"/>
          <w:b w:val="0"/>
          <w:lang w:eastAsia="ko-KR"/>
        </w:rPr>
        <w:t>odified</w:t>
      </w:r>
      <w:r w:rsidRPr="004B38D0">
        <w:rPr>
          <w:b w:val="0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b w:val="0"/>
                <w:i/>
                <w:lang w:eastAsia="ko-KR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lang w:eastAsia="ko-KR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lang w:eastAsia="ko-KR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MS Gothic" w:hAnsi="Cambria Math" w:cs="MS Gothic" w:hint="eastAsia"/>
                <w:lang w:eastAsia="ko-KR"/>
              </w:rPr>
              <m:t>*</m:t>
            </m:r>
          </m:sup>
        </m:sSubSup>
        <m:sSup>
          <m:sSupPr>
            <m:ctrlPr>
              <w:rPr>
                <w:rFonts w:ascii="Cambria Math" w:hAnsi="Cambria Math"/>
                <w:b w:val="0"/>
                <w:i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lang w:eastAsia="ko-KR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MS Gothic" w:hAnsi="Cambria Math" w:cs="MS Gothic" w:hint="eastAsia"/>
                <w:lang w:eastAsia="ko-KR"/>
              </w:rPr>
              <m:t>*</m:t>
            </m:r>
          </m:sup>
        </m:sSup>
      </m:oMath>
      <w:r>
        <w:rPr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structure</w:t>
      </w:r>
      <w:r>
        <w:rPr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in</w:t>
      </w:r>
      <w:r>
        <w:rPr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the</w:t>
      </w:r>
      <w:r>
        <w:rPr>
          <w:b w:val="0"/>
          <w:lang w:eastAsia="ko-KR"/>
        </w:rPr>
        <w:t xml:space="preserve"> affine </w:t>
      </w:r>
      <w:r>
        <w:rPr>
          <w:rFonts w:hint="eastAsia"/>
          <w:b w:val="0"/>
          <w:lang w:eastAsia="ko-KR"/>
        </w:rPr>
        <w:t>recovery</w:t>
      </w:r>
      <w:r>
        <w:rPr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phase</w:t>
      </w:r>
    </w:p>
    <w:p w14:paraId="5CE6C375" w14:textId="77777777" w:rsidR="00DD7C6B" w:rsidRDefault="00DD7C6B" w:rsidP="00DD7C6B">
      <w:pPr>
        <w:pStyle w:val="a3"/>
        <w:rPr>
          <w:rFonts w:eastAsiaTheme="minorEastAsia"/>
          <w:lang w:eastAsia="ko-KR"/>
        </w:rPr>
      </w:pPr>
    </w:p>
    <w:p w14:paraId="56D42FD3" w14:textId="3BCDC5E5" w:rsidR="005D6F24" w:rsidRPr="00DD7C6B" w:rsidRDefault="00345D12" w:rsidP="00DD7C6B">
      <w:pPr>
        <w:pStyle w:val="a3"/>
        <w:rPr>
          <w:rFonts w:eastAsiaTheme="minorEastAsia"/>
          <w:color w:val="000000" w:themeColor="text1"/>
          <w:lang w:eastAsia="ko-KR"/>
        </w:rPr>
      </w:pPr>
      <w:r>
        <w:rPr>
          <w:rFonts w:eastAsiaTheme="minorEastAsia" w:hint="eastAsia"/>
          <w:lang w:eastAsia="ko-KR"/>
        </w:rPr>
        <w:t xml:space="preserve">Attacks proceed in order from the first S-box. </w:t>
      </w:r>
      <w:r w:rsidR="00C82945" w:rsidRPr="00C71558">
        <w:rPr>
          <w:rFonts w:eastAsiaTheme="minorEastAsia" w:hint="eastAsia"/>
          <w:color w:val="000000" w:themeColor="text1"/>
          <w:lang w:eastAsia="ko-KR"/>
        </w:rPr>
        <w:t>S</w:t>
      </w:r>
      <w:r w:rsidR="0040006D" w:rsidRPr="00C71558">
        <w:rPr>
          <w:rFonts w:eastAsiaTheme="minorEastAsia" w:hint="eastAsia"/>
          <w:color w:val="000000" w:themeColor="text1"/>
          <w:lang w:eastAsia="ko-KR"/>
        </w:rPr>
        <w:t>uppose</w:t>
      </w:r>
      <w:r w:rsidR="0040006D" w:rsidRPr="00C71558">
        <w:rPr>
          <w:rFonts w:eastAsiaTheme="minorEastAsia"/>
          <w:color w:val="000000" w:themeColor="text1"/>
          <w:lang w:eastAsia="ko-KR"/>
        </w:rPr>
        <w:t xml:space="preserve"> </w:t>
      </w:r>
      <w:r w:rsidR="00C82945" w:rsidRPr="00C71558">
        <w:rPr>
          <w:rFonts w:eastAsiaTheme="minorEastAsia" w:hint="eastAsia"/>
          <w:color w:val="000000" w:themeColor="text1"/>
          <w:lang w:eastAsia="ko-KR"/>
        </w:rPr>
        <w:t>that</w:t>
      </w:r>
      <w:r w:rsidR="00C82945" w:rsidRPr="00C71558">
        <w:rPr>
          <w:rFonts w:eastAsiaTheme="minorEastAsia"/>
          <w:color w:val="000000" w:themeColor="text1"/>
          <w:lang w:eastAsia="ko-KR"/>
        </w:rPr>
        <w:t xml:space="preserve"> </w:t>
      </w:r>
      <w:r w:rsidR="0040006D" w:rsidRPr="00C71558">
        <w:rPr>
          <w:rFonts w:eastAsiaTheme="minorEastAsia" w:hint="eastAsia"/>
          <w:color w:val="000000" w:themeColor="text1"/>
          <w:lang w:eastAsia="ko-KR"/>
        </w:rPr>
        <w:t>we</w:t>
      </w:r>
      <w:r w:rsidR="0040006D" w:rsidRPr="00C71558">
        <w:rPr>
          <w:rFonts w:eastAsiaTheme="minorEastAsia"/>
          <w:color w:val="000000" w:themeColor="text1"/>
          <w:lang w:eastAsia="ko-KR"/>
        </w:rPr>
        <w:t xml:space="preserve"> </w:t>
      </w:r>
      <w:r w:rsidR="0040006D" w:rsidRPr="00C71558">
        <w:rPr>
          <w:rFonts w:eastAsiaTheme="minorEastAsia" w:hint="eastAsia"/>
          <w:color w:val="000000" w:themeColor="text1"/>
          <w:lang w:eastAsia="ko-KR"/>
        </w:rPr>
        <w:t>attack</w:t>
      </w:r>
      <w:r w:rsidR="0040006D" w:rsidRPr="00C71558">
        <w:rPr>
          <w:rFonts w:eastAsiaTheme="minorEastAsia"/>
          <w:color w:val="000000" w:themeColor="text1"/>
          <w:lang w:eastAsia="ko-KR"/>
        </w:rPr>
        <w:t xml:space="preserve"> </w:t>
      </w:r>
      <w:r w:rsidR="0040006D" w:rsidRPr="00C71558">
        <w:rPr>
          <w:rFonts w:eastAsiaTheme="minorEastAsia" w:hint="eastAsia"/>
          <w:color w:val="000000" w:themeColor="text1"/>
          <w:lang w:eastAsia="ko-KR"/>
        </w:rPr>
        <w:t>the</w:t>
      </w:r>
      <w:r w:rsidR="0040006D" w:rsidRPr="00C71558">
        <w:rPr>
          <w:rFonts w:eastAsiaTheme="minorEastAsia"/>
          <w:color w:val="000000" w:themeColor="text1"/>
          <w:lang w:eastAsia="ko-KR"/>
        </w:rPr>
        <w:t xml:space="preserve"> </w:t>
      </w:r>
      <w:r w:rsidR="0040006D" w:rsidRPr="00C71558">
        <w:rPr>
          <w:rFonts w:eastAsiaTheme="minorEastAsia" w:hint="eastAsia"/>
          <w:color w:val="000000" w:themeColor="text1"/>
          <w:lang w:eastAsia="ko-KR"/>
        </w:rPr>
        <w:t>first</w:t>
      </w:r>
      <w:r w:rsidR="0040006D" w:rsidRPr="00C71558">
        <w:rPr>
          <w:rFonts w:eastAsiaTheme="minorEastAsia"/>
          <w:color w:val="000000" w:themeColor="text1"/>
          <w:lang w:eastAsia="ko-KR"/>
        </w:rPr>
        <w:t xml:space="preserve"> </w:t>
      </w:r>
      <w:r w:rsidR="0040006D" w:rsidRPr="00C71558">
        <w:rPr>
          <w:rFonts w:eastAsiaTheme="minorEastAsia" w:hint="eastAsia"/>
          <w:color w:val="000000" w:themeColor="text1"/>
          <w:lang w:eastAsia="ko-KR"/>
        </w:rPr>
        <w:t>S-box.</w:t>
      </w:r>
      <w:r w:rsidR="0040006D">
        <w:rPr>
          <w:rFonts w:eastAsiaTheme="minorEastAsia"/>
          <w:lang w:eastAsia="ko-KR"/>
        </w:rPr>
        <w:t xml:space="preserve"> </w:t>
      </w:r>
      <w:r w:rsidR="00C82945">
        <w:rPr>
          <w:rFonts w:eastAsiaTheme="minorEastAsia" w:hint="eastAsia"/>
          <w:lang w:eastAsia="ko-KR"/>
        </w:rPr>
        <w:t>The</w:t>
      </w:r>
      <w:r w:rsidR="00C82945">
        <w:rPr>
          <w:rFonts w:eastAsiaTheme="minorEastAsia"/>
          <w:lang w:eastAsia="ko-KR"/>
        </w:rPr>
        <w:t xml:space="preserve"> </w:t>
      </w:r>
      <w:r w:rsidR="001D0A0C">
        <w:rPr>
          <w:rFonts w:eastAsiaTheme="minorEastAsia"/>
          <w:lang w:eastAsia="ko-KR"/>
        </w:rPr>
        <w:t xml:space="preserve">key </w:t>
      </w:r>
      <w:r w:rsidR="00C82945">
        <w:rPr>
          <w:rFonts w:eastAsiaTheme="minorEastAsia" w:hint="eastAsia"/>
          <w:lang w:eastAsia="ko-KR"/>
        </w:rPr>
        <w:t>idea</w:t>
      </w:r>
      <w:r w:rsidR="00C82945">
        <w:rPr>
          <w:rFonts w:eastAsiaTheme="minorEastAsia"/>
          <w:lang w:eastAsia="ko-KR"/>
        </w:rPr>
        <w:t xml:space="preserve"> </w:t>
      </w:r>
      <w:r w:rsidR="00C82945">
        <w:rPr>
          <w:rFonts w:eastAsiaTheme="minorEastAsia" w:hint="eastAsia"/>
          <w:lang w:eastAsia="ko-KR"/>
        </w:rPr>
        <w:t>of</w:t>
      </w:r>
      <w:r w:rsidR="00C82945">
        <w:rPr>
          <w:rFonts w:eastAsiaTheme="minorEastAsia"/>
          <w:lang w:eastAsia="ko-KR"/>
        </w:rPr>
        <w:t xml:space="preserve"> </w:t>
      </w:r>
      <w:r w:rsidR="00C82945">
        <w:rPr>
          <w:rFonts w:eastAsiaTheme="minorEastAsia" w:hint="eastAsia"/>
          <w:lang w:eastAsia="ko-KR"/>
        </w:rPr>
        <w:t>this</w:t>
      </w:r>
      <w:r w:rsidR="00C82945">
        <w:rPr>
          <w:rFonts w:eastAsiaTheme="minorEastAsia"/>
          <w:lang w:eastAsia="ko-KR"/>
        </w:rPr>
        <w:t xml:space="preserve"> </w:t>
      </w:r>
      <w:r w:rsidR="00C82945">
        <w:rPr>
          <w:rFonts w:eastAsiaTheme="minorEastAsia" w:hint="eastAsia"/>
          <w:lang w:eastAsia="ko-KR"/>
        </w:rPr>
        <w:t>attack</w:t>
      </w:r>
      <w:r w:rsidR="00C82945">
        <w:rPr>
          <w:rFonts w:eastAsiaTheme="minorEastAsia"/>
          <w:lang w:eastAsia="ko-KR"/>
        </w:rPr>
        <w:t xml:space="preserve"> </w:t>
      </w:r>
      <w:r w:rsidR="00C242E1">
        <w:rPr>
          <w:rFonts w:eastAsiaTheme="minorEastAsia" w:hint="eastAsia"/>
          <w:lang w:eastAsia="ko-KR"/>
        </w:rPr>
        <w:t>is</w:t>
      </w:r>
      <w:r w:rsidR="00C242E1">
        <w:rPr>
          <w:rFonts w:eastAsiaTheme="minorEastAsia"/>
          <w:lang w:eastAsia="ko-KR"/>
        </w:rPr>
        <w:t xml:space="preserve"> </w:t>
      </w:r>
      <w:r w:rsidR="00C242E1">
        <w:rPr>
          <w:rFonts w:eastAsiaTheme="minorEastAsia" w:hint="eastAsia"/>
          <w:lang w:eastAsia="ko-KR"/>
        </w:rPr>
        <w:t>to</w:t>
      </w:r>
      <w:r w:rsidR="00C242E1">
        <w:rPr>
          <w:rFonts w:eastAsiaTheme="minorEastAsia"/>
          <w:lang w:eastAsia="ko-KR"/>
        </w:rPr>
        <w:t xml:space="preserve"> </w:t>
      </w:r>
      <w:r w:rsidR="00C242E1">
        <w:rPr>
          <w:rFonts w:eastAsiaTheme="minorEastAsia" w:hint="eastAsia"/>
          <w:lang w:eastAsia="ko-KR"/>
        </w:rPr>
        <w:t>calculate</w:t>
      </w:r>
      <w:r w:rsidR="00C242E1">
        <w:rPr>
          <w:rFonts w:eastAsiaTheme="minorEastAsia"/>
          <w:lang w:eastAsia="ko-KR"/>
        </w:rPr>
        <w:t xml:space="preserve"> </w:t>
      </w:r>
      <w:r w:rsidR="00C242E1">
        <w:rPr>
          <w:rFonts w:eastAsiaTheme="minorEastAsia" w:hint="eastAsia"/>
          <w:lang w:eastAsia="ko-KR"/>
        </w:rPr>
        <w:t>the</w:t>
      </w:r>
      <w:r w:rsidR="00C242E1">
        <w:rPr>
          <w:rFonts w:eastAsiaTheme="minorEastAsia"/>
          <w:lang w:eastAsia="ko-KR"/>
        </w:rPr>
        <w:t xml:space="preserve"> </w:t>
      </w:r>
      <w:r w:rsidR="00C242E1">
        <w:rPr>
          <w:rFonts w:eastAsiaTheme="minorEastAsia" w:hint="eastAsia"/>
          <w:lang w:eastAsia="ko-KR"/>
        </w:rPr>
        <w:t>difference</w:t>
      </w:r>
      <w:r w:rsidR="00692282">
        <w:rPr>
          <w:rFonts w:eastAsiaTheme="minorEastAsia"/>
          <w:lang w:eastAsia="ko-KR"/>
        </w:rPr>
        <w:t xml:space="preserve"> (</w:t>
      </w:r>
      <m:oMath>
        <m:r>
          <w:rPr>
            <w:rFonts w:ascii="Cambria Math" w:eastAsiaTheme="minorEastAsia" w:hAnsi="Cambria Math"/>
            <w:lang w:eastAsia="ko-KR"/>
          </w:rPr>
          <m:t>Δ</m:t>
        </m:r>
      </m:oMath>
      <w:r w:rsidR="00692282">
        <w:rPr>
          <w:rFonts w:eastAsiaTheme="minorEastAsia"/>
          <w:lang w:eastAsia="ko-KR"/>
        </w:rPr>
        <w:t xml:space="preserve"> in Fig. 5)</w:t>
      </w:r>
      <w:r w:rsidR="00C242E1">
        <w:rPr>
          <w:rFonts w:eastAsiaTheme="minorEastAsia"/>
          <w:lang w:eastAsia="ko-KR"/>
        </w:rPr>
        <w:t xml:space="preserve"> </w:t>
      </w:r>
      <w:r w:rsidR="00C242E1">
        <w:rPr>
          <w:rFonts w:eastAsiaTheme="minorEastAsia" w:hint="eastAsia"/>
          <w:lang w:eastAsia="ko-KR"/>
        </w:rPr>
        <w:t>by</w:t>
      </w:r>
      <w:r w:rsidR="00C242E1">
        <w:rPr>
          <w:rFonts w:eastAsiaTheme="minorEastAsia"/>
          <w:lang w:eastAsia="ko-KR"/>
        </w:rPr>
        <w:t xml:space="preserve"> </w:t>
      </w:r>
      <w:r w:rsidR="00C242E1">
        <w:rPr>
          <w:rFonts w:eastAsiaTheme="minorEastAsia" w:hint="eastAsia"/>
          <w:lang w:eastAsia="ko-KR"/>
        </w:rPr>
        <w:t>selecting</w:t>
      </w:r>
      <w:r w:rsidR="00C242E1">
        <w:rPr>
          <w:rFonts w:eastAsiaTheme="minorEastAsia"/>
          <w:lang w:eastAsia="ko-KR"/>
        </w:rPr>
        <w:t xml:space="preserve"> </w:t>
      </w:r>
      <w:r w:rsidR="00C242E1">
        <w:rPr>
          <w:rFonts w:eastAsiaTheme="minorEastAsia" w:hint="eastAsia"/>
          <w:lang w:eastAsia="ko-KR"/>
        </w:rPr>
        <w:t>two</w:t>
      </w:r>
      <w:r w:rsidR="00C242E1">
        <w:rPr>
          <w:rFonts w:eastAsiaTheme="minorEastAsia"/>
          <w:lang w:eastAsia="ko-KR"/>
        </w:rPr>
        <w:t xml:space="preserve"> </w:t>
      </w:r>
      <w:r w:rsidR="00C242E1">
        <w:rPr>
          <w:rFonts w:eastAsiaTheme="minorEastAsia" w:hint="eastAsia"/>
          <w:lang w:eastAsia="ko-KR"/>
        </w:rPr>
        <w:t>plaintexts</w:t>
      </w:r>
      <w:r w:rsidR="00C242E1">
        <w:rPr>
          <w:rFonts w:eastAsiaTheme="minorEastAsia"/>
          <w:lang w:eastAsia="ko-KR"/>
        </w:rPr>
        <w:t xml:space="preserve"> </w:t>
      </w:r>
      <w:r w:rsidR="00C242E1">
        <w:rPr>
          <w:rFonts w:eastAsiaTheme="minorEastAsia" w:hint="eastAsia"/>
          <w:lang w:eastAsia="ko-KR"/>
        </w:rPr>
        <w:t>from</w:t>
      </w:r>
      <w:r w:rsidR="00C242E1">
        <w:rPr>
          <w:rFonts w:eastAsiaTheme="minorEastAsia"/>
          <w:lang w:eastAsia="ko-KR"/>
        </w:rPr>
        <w:t xml:space="preserve"> </w:t>
      </w:r>
      <w:r w:rsidR="00C242E1">
        <w:rPr>
          <w:rFonts w:eastAsiaTheme="minorEastAsia" w:hint="eastAsia"/>
          <w:lang w:eastAsia="ko-KR"/>
        </w:rPr>
        <w:t>the</w:t>
      </w:r>
      <w:r w:rsidR="00C242E1">
        <w:rPr>
          <w:rFonts w:eastAsiaTheme="minorEastAsia"/>
          <w:lang w:eastAsia="ko-KR"/>
        </w:rPr>
        <w:t xml:space="preserve"> </w:t>
      </w:r>
      <w:r w:rsidR="00C242E1">
        <w:rPr>
          <w:rFonts w:eastAsiaTheme="minorEastAsia" w:hint="eastAsia"/>
          <w:lang w:eastAsia="ko-KR"/>
        </w:rPr>
        <w:t>corresponding</w:t>
      </w:r>
      <w:r w:rsidR="00C242E1">
        <w:rPr>
          <w:rFonts w:eastAsiaTheme="minorEastAsia"/>
          <w:lang w:eastAsia="ko-KR"/>
        </w:rPr>
        <w:t xml:space="preserve"> </w:t>
      </w:r>
      <w:r w:rsidR="00C242E1">
        <w:rPr>
          <w:rFonts w:eastAsiaTheme="minorEastAsia" w:hint="eastAsia"/>
          <w:lang w:eastAsia="ko-KR"/>
        </w:rPr>
        <w:t>S-box.</w:t>
      </w:r>
      <w:r w:rsidR="00C242E1">
        <w:rPr>
          <w:rFonts w:eastAsiaTheme="minorEastAsia"/>
          <w:lang w:eastAsia="ko-KR"/>
        </w:rPr>
        <w:t xml:space="preserve"> </w:t>
      </w:r>
      <w:r w:rsidR="002157AB" w:rsidRPr="002157AB">
        <w:rPr>
          <w:rFonts w:eastAsiaTheme="minorEastAsia"/>
          <w:color w:val="4472C4" w:themeColor="accent5"/>
          <w:lang w:eastAsia="ko-KR"/>
        </w:rPr>
        <w:t>For the</w:t>
      </w:r>
      <w:r w:rsidR="00B53855" w:rsidRPr="002157AB">
        <w:rPr>
          <w:rFonts w:eastAsiaTheme="minorEastAsia"/>
          <w:color w:val="4472C4" w:themeColor="accent5"/>
          <w:lang w:eastAsia="ko-KR"/>
        </w:rPr>
        <w:t xml:space="preserve"> </w:t>
      </w:r>
      <w:r w:rsidR="00B53855" w:rsidRPr="002157AB">
        <w:rPr>
          <w:rFonts w:eastAsiaTheme="minorEastAsia" w:hint="eastAsia"/>
          <w:color w:val="4472C4" w:themeColor="accent5"/>
          <w:lang w:eastAsia="ko-KR"/>
        </w:rPr>
        <w:t>input</w:t>
      </w:r>
      <w:r w:rsidR="002157AB" w:rsidRPr="002157AB">
        <w:rPr>
          <w:rFonts w:eastAsiaTheme="minorEastAsia"/>
          <w:color w:val="4472C4" w:themeColor="accent5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4472C4" w:themeColor="accent5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>1</m:t>
            </m:r>
          </m:sub>
        </m:sSub>
      </m:oMath>
      <w:r w:rsidR="002157AB" w:rsidRPr="002157AB">
        <w:rPr>
          <w:rFonts w:eastAsiaTheme="minorEastAsia" w:hint="eastAsia"/>
          <w:color w:val="4472C4" w:themeColor="accent5"/>
          <w:lang w:eastAsia="ko-KR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color w:val="4472C4" w:themeColor="accent5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>2</m:t>
            </m:r>
          </m:sub>
        </m:sSub>
      </m:oMath>
      <w:r w:rsidR="002157AB" w:rsidRPr="002157AB">
        <w:rPr>
          <w:rFonts w:eastAsiaTheme="minorEastAsia" w:hint="eastAsia"/>
          <w:color w:val="4472C4" w:themeColor="accent5"/>
          <w:lang w:eastAsia="ko-KR"/>
        </w:rPr>
        <w:t xml:space="preserve"> of the attack location</w:t>
      </w:r>
      <w:r w:rsidR="002157AB" w:rsidRPr="002157AB">
        <w:rPr>
          <w:rFonts w:eastAsiaTheme="minorEastAsia"/>
          <w:color w:val="4472C4" w:themeColor="accent5"/>
          <w:lang w:eastAsia="ko-KR"/>
        </w:rPr>
        <w:t xml:space="preserve"> S-box, the </w:t>
      </w:r>
      <w:del w:id="2" w:author="염용진(교원-정보보안암호수학과)" w:date="2021-07-14T12:42:00Z">
        <w:r w:rsidR="00425D5C" w:rsidRPr="002157AB" w:rsidDel="00DD1C3B">
          <w:rPr>
            <w:rFonts w:eastAsiaTheme="minorEastAsia"/>
            <w:color w:val="4472C4" w:themeColor="accent5"/>
            <w:lang w:eastAsia="ko-KR"/>
          </w:rPr>
          <w:delText xml:space="preserve"> </w:delText>
        </w:r>
      </w:del>
      <w:r w:rsidR="00425D5C" w:rsidRPr="002157AB">
        <w:rPr>
          <w:rFonts w:eastAsiaTheme="minorEastAsia" w:hint="eastAsia"/>
          <w:color w:val="4472C4" w:themeColor="accent5"/>
          <w:lang w:eastAsia="ko-KR"/>
        </w:rPr>
        <w:t>difference</w:t>
      </w:r>
      <w:r w:rsidR="00425D5C" w:rsidRPr="002157AB">
        <w:rPr>
          <w:rFonts w:eastAsiaTheme="minorEastAsia"/>
          <w:color w:val="4472C4" w:themeColor="accent5"/>
          <w:lang w:eastAsia="ko-KR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color w:val="4472C4" w:themeColor="accent5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4472C4" w:themeColor="accent5"/>
                <w:lang w:eastAsia="ko-KR"/>
              </w:rPr>
              <m:t>d</m:t>
            </m:r>
          </m:e>
          <m:sub>
            <m:r>
              <w:rPr>
                <w:rFonts w:ascii="Cambria Math" w:eastAsia="맑은 고딕" w:hAnsi="Cambria Math" w:hint="eastAsia"/>
                <w:color w:val="4472C4" w:themeColor="accent5"/>
                <w:lang w:eastAsia="ko-KR"/>
              </w:rPr>
              <m:t>in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4472C4" w:themeColor="accent5"/>
            <w:lang w:eastAsia="ko-KR"/>
          </w:rPr>
          <m:t>=</m:t>
        </m:r>
        <m:sSub>
          <m:sSubPr>
            <m:ctrlPr>
              <w:rPr>
                <w:rFonts w:ascii="Cambria Math" w:eastAsiaTheme="minorEastAsia" w:hAnsi="Cambria Math"/>
                <w:color w:val="4472C4" w:themeColor="accent5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/>
            <w:color w:val="4472C4" w:themeColor="accent5"/>
            <w:lang w:eastAsia="ko-KR"/>
          </w:rPr>
          <m:t>⨁</m:t>
        </m:r>
        <m:sSub>
          <m:sSubPr>
            <m:ctrlPr>
              <w:rPr>
                <w:rFonts w:ascii="Cambria Math" w:eastAsiaTheme="minorEastAsia" w:hAnsi="Cambria Math"/>
                <w:color w:val="4472C4" w:themeColor="accent5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>2</m:t>
            </m:r>
          </m:sub>
        </m:sSub>
      </m:oMath>
      <w:r w:rsidR="008D01F1" w:rsidRPr="002157AB">
        <w:rPr>
          <w:rFonts w:eastAsiaTheme="minorEastAsia" w:hint="eastAsia"/>
          <w:color w:val="4472C4" w:themeColor="accent5"/>
          <w:sz w:val="16"/>
          <w:lang w:eastAsia="ko-KR"/>
        </w:rPr>
        <w:t xml:space="preserve"> </w:t>
      </w:r>
      <w:r w:rsidR="00425D5C" w:rsidRPr="002157AB">
        <w:rPr>
          <w:rFonts w:eastAsiaTheme="minorEastAsia" w:hint="eastAsia"/>
          <w:color w:val="4472C4" w:themeColor="accent5"/>
          <w:lang w:eastAsia="ko-KR"/>
        </w:rPr>
        <w:t>should</w:t>
      </w:r>
      <w:r w:rsidR="00425D5C" w:rsidRPr="002157AB">
        <w:rPr>
          <w:rFonts w:eastAsiaTheme="minorEastAsia"/>
          <w:color w:val="4472C4" w:themeColor="accent5"/>
          <w:lang w:eastAsia="ko-KR"/>
        </w:rPr>
        <w:t xml:space="preserve"> </w:t>
      </w:r>
      <w:r w:rsidR="00F901C7" w:rsidRPr="002157AB">
        <w:rPr>
          <w:rFonts w:eastAsiaTheme="minorEastAsia"/>
          <w:color w:val="4472C4" w:themeColor="accent5"/>
          <w:lang w:eastAsia="ko-KR"/>
        </w:rPr>
        <w:t xml:space="preserve">not </w:t>
      </w:r>
      <w:r w:rsidR="00425D5C" w:rsidRPr="002157AB">
        <w:rPr>
          <w:rFonts w:eastAsiaTheme="minorEastAsia" w:hint="eastAsia"/>
          <w:color w:val="4472C4" w:themeColor="accent5"/>
          <w:lang w:eastAsia="ko-KR"/>
        </w:rPr>
        <w:t>be</w:t>
      </w:r>
      <w:r w:rsidR="00F901C7" w:rsidRPr="002157AB">
        <w:rPr>
          <w:rFonts w:eastAsiaTheme="minorEastAsia"/>
          <w:color w:val="4472C4" w:themeColor="accent5"/>
          <w:lang w:eastAsia="ko-KR"/>
        </w:rPr>
        <w:t xml:space="preserve"> zero</w:t>
      </w:r>
      <w:r w:rsidR="00425D5C" w:rsidRPr="002157AB">
        <w:rPr>
          <w:rFonts w:eastAsiaTheme="minorEastAsia"/>
          <w:color w:val="4472C4" w:themeColor="accent5"/>
          <w:lang w:eastAsia="ko-KR"/>
        </w:rPr>
        <w:t xml:space="preserve"> </w:t>
      </w:r>
      <w:r w:rsidR="00F901C7" w:rsidRPr="002157AB">
        <w:rPr>
          <w:rFonts w:eastAsiaTheme="minorEastAsia"/>
          <w:color w:val="4472C4" w:themeColor="accent5"/>
          <w:lang w:eastAsia="ko-KR"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  <w:color w:val="4472C4" w:themeColor="accent5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4472C4" w:themeColor="accent5"/>
                <w:lang w:eastAsia="ko-KR"/>
              </w:rPr>
              <m:t>d</m:t>
            </m:r>
          </m:e>
          <m:sub>
            <m:r>
              <w:rPr>
                <w:rFonts w:ascii="Cambria Math" w:eastAsia="맑은 고딕" w:hAnsi="Cambria Math" w:hint="eastAsia"/>
                <w:color w:val="4472C4" w:themeColor="accent5"/>
                <w:lang w:eastAsia="ko-KR"/>
              </w:rPr>
              <m:t>in</m:t>
            </m:r>
          </m:sub>
        </m:sSub>
        <m:r>
          <w:rPr>
            <w:rFonts w:ascii="Cambria Math" w:eastAsia="맑은 고딕" w:hAnsi="Cambria Math"/>
            <w:color w:val="4472C4" w:themeColor="accent5"/>
            <w:lang w:eastAsia="ko-KR"/>
          </w:rPr>
          <m:t>≠</m:t>
        </m:r>
        <m:r>
          <m:rPr>
            <m:sty m:val="p"/>
          </m:rPr>
          <w:rPr>
            <w:rFonts w:ascii="Cambria Math" w:eastAsia="맑은 고딕" w:hAnsi="Cambria Math" w:hint="eastAsia"/>
            <w:color w:val="4472C4" w:themeColor="accent5"/>
            <w:lang w:eastAsia="ko-KR"/>
          </w:rPr>
          <m:t>0</m:t>
        </m:r>
      </m:oMath>
      <w:r w:rsidR="00F901C7" w:rsidRPr="002157AB">
        <w:rPr>
          <w:rFonts w:eastAsiaTheme="minorEastAsia" w:hint="eastAsia"/>
          <w:color w:val="4472C4" w:themeColor="accent5"/>
          <w:lang w:eastAsia="ko-KR"/>
        </w:rPr>
        <w:t>)</w:t>
      </w:r>
      <w:r w:rsidR="008D01F1" w:rsidRPr="002157AB">
        <w:rPr>
          <w:rFonts w:eastAsiaTheme="minorEastAsia" w:hint="eastAsia"/>
          <w:color w:val="4472C4" w:themeColor="accent5"/>
          <w:lang w:eastAsia="ko-KR"/>
        </w:rPr>
        <w:t>.</w:t>
      </w:r>
      <w:r w:rsidR="00734E5A">
        <w:rPr>
          <w:rFonts w:eastAsiaTheme="minorEastAsia"/>
          <w:lang w:eastAsia="ko-KR"/>
        </w:rPr>
        <w:t xml:space="preserve"> </w:t>
      </w:r>
      <w:r w:rsidR="00827534">
        <w:rPr>
          <w:rFonts w:eastAsiaTheme="minorEastAsia" w:hint="eastAsia"/>
          <w:lang w:eastAsia="ko-KR"/>
        </w:rPr>
        <w:t>The</w:t>
      </w:r>
      <w:r w:rsidR="00827534">
        <w:rPr>
          <w:rFonts w:eastAsiaTheme="minorEastAsia"/>
          <w:lang w:eastAsia="ko-KR"/>
        </w:rPr>
        <w:t xml:space="preserve"> </w:t>
      </w:r>
      <w:r w:rsidR="00827534">
        <w:rPr>
          <w:rFonts w:eastAsiaTheme="minorEastAsia" w:hint="eastAsia"/>
          <w:lang w:eastAsia="ko-KR"/>
        </w:rPr>
        <w:t>input</w:t>
      </w:r>
      <w:r w:rsidR="00827534">
        <w:rPr>
          <w:rFonts w:eastAsiaTheme="minorEastAsia"/>
          <w:lang w:eastAsia="ko-KR"/>
        </w:rPr>
        <w:t xml:space="preserve"> </w:t>
      </w:r>
      <w:r w:rsidR="00827534">
        <w:rPr>
          <w:rFonts w:eastAsiaTheme="minorEastAsia" w:hint="eastAsia"/>
          <w:lang w:eastAsia="ko-KR"/>
        </w:rPr>
        <w:t>difference</w:t>
      </w:r>
      <w:r w:rsidR="00827534">
        <w:rPr>
          <w:rFonts w:eastAsiaTheme="minorEastAsia"/>
          <w:lang w:eastAsia="ko-KR"/>
        </w:rPr>
        <w:t xml:space="preserve"> </w:t>
      </w:r>
      <w:r w:rsidR="00827534">
        <w:rPr>
          <w:rFonts w:eastAsiaTheme="minorEastAsia" w:hint="eastAsia"/>
          <w:lang w:eastAsia="ko-KR"/>
        </w:rPr>
        <w:t>of</w:t>
      </w:r>
      <w:r w:rsidR="00827534">
        <w:rPr>
          <w:rFonts w:eastAsiaTheme="minorEastAsia"/>
          <w:lang w:eastAsia="ko-KR"/>
        </w:rPr>
        <w:t xml:space="preserve"> </w:t>
      </w:r>
      <w:r w:rsidR="00827534">
        <w:rPr>
          <w:rFonts w:eastAsiaTheme="minorEastAsia" w:hint="eastAsia"/>
          <w:lang w:eastAsia="ko-KR"/>
        </w:rPr>
        <w:t>the</w:t>
      </w:r>
      <w:r w:rsidR="00827534">
        <w:rPr>
          <w:rFonts w:eastAsiaTheme="minorEastAsia"/>
          <w:lang w:eastAsia="ko-KR"/>
        </w:rPr>
        <w:t xml:space="preserve"> </w:t>
      </w:r>
      <w:r w:rsidR="00827534">
        <w:rPr>
          <w:rFonts w:eastAsiaTheme="minorEastAsia" w:hint="eastAsia"/>
          <w:lang w:eastAsia="ko-KR"/>
        </w:rPr>
        <w:t>other</w:t>
      </w:r>
      <w:r w:rsidR="00827534">
        <w:rPr>
          <w:rFonts w:eastAsiaTheme="minorEastAsia"/>
          <w:lang w:eastAsia="ko-KR"/>
        </w:rPr>
        <w:t xml:space="preserve"> </w:t>
      </w:r>
      <w:r w:rsidR="00827534">
        <w:rPr>
          <w:rFonts w:eastAsiaTheme="minorEastAsia" w:hint="eastAsia"/>
          <w:lang w:eastAsia="ko-KR"/>
        </w:rPr>
        <w:t>location,</w:t>
      </w:r>
      <w:r w:rsidR="00827534">
        <w:rPr>
          <w:rFonts w:eastAsiaTheme="minorEastAsia"/>
          <w:lang w:eastAsia="ko-KR"/>
        </w:rPr>
        <w:t xml:space="preserve"> </w:t>
      </w:r>
      <w:r w:rsidR="00827534">
        <w:rPr>
          <w:rFonts w:eastAsiaTheme="minorEastAsia" w:hint="eastAsia"/>
          <w:lang w:eastAsia="ko-KR"/>
        </w:rPr>
        <w:t>S-box,</w:t>
      </w:r>
      <w:r w:rsidR="00827534">
        <w:rPr>
          <w:rFonts w:eastAsiaTheme="minorEastAsia"/>
          <w:lang w:eastAsia="ko-KR"/>
        </w:rPr>
        <w:t xml:space="preserve"> </w:t>
      </w:r>
      <w:r w:rsidR="00827534">
        <w:rPr>
          <w:rFonts w:eastAsiaTheme="minorEastAsia" w:hint="eastAsia"/>
          <w:lang w:eastAsia="ko-KR"/>
        </w:rPr>
        <w:t>should</w:t>
      </w:r>
      <w:r w:rsidR="00827534">
        <w:rPr>
          <w:rFonts w:eastAsiaTheme="minorEastAsia"/>
          <w:lang w:eastAsia="ko-KR"/>
        </w:rPr>
        <w:t xml:space="preserve"> </w:t>
      </w:r>
      <w:r w:rsidR="00827534">
        <w:rPr>
          <w:rFonts w:eastAsiaTheme="minorEastAsia" w:hint="eastAsia"/>
          <w:lang w:eastAsia="ko-KR"/>
        </w:rPr>
        <w:t>be</w:t>
      </w:r>
      <w:r w:rsidR="00827534">
        <w:rPr>
          <w:rFonts w:eastAsiaTheme="minorEastAsia"/>
          <w:lang w:eastAsia="ko-KR"/>
        </w:rPr>
        <w:t xml:space="preserve"> </w:t>
      </w:r>
      <w:r w:rsidR="00827534">
        <w:rPr>
          <w:rFonts w:eastAsiaTheme="minorEastAsia" w:hint="eastAsia"/>
          <w:lang w:eastAsia="ko-KR"/>
        </w:rPr>
        <w:t>zero.</w:t>
      </w:r>
      <w:r w:rsidR="003C1D76">
        <w:rPr>
          <w:rFonts w:eastAsiaTheme="minorEastAsia"/>
          <w:lang w:eastAsia="ko-KR"/>
        </w:rPr>
        <w:t xml:space="preserve"> </w:t>
      </w:r>
      <w:r w:rsidR="00704E81">
        <w:rPr>
          <w:rFonts w:eastAsiaTheme="minorEastAsia" w:hint="eastAsia"/>
          <w:lang w:eastAsia="ko-KR"/>
        </w:rPr>
        <w:t>Set</w:t>
      </w:r>
      <w:r w:rsidR="00704E81">
        <w:rPr>
          <w:rFonts w:eastAsiaTheme="minorEastAsia"/>
          <w:lang w:eastAsia="ko-KR"/>
        </w:rPr>
        <w:t xml:space="preserve"> </w:t>
      </w:r>
      <w:r w:rsidR="00704E81">
        <w:rPr>
          <w:rFonts w:eastAsiaTheme="minorEastAsia" w:hint="eastAsia"/>
          <w:lang w:eastAsia="ko-KR"/>
        </w:rPr>
        <w:t>the</w:t>
      </w:r>
      <w:r w:rsidR="00704E81">
        <w:rPr>
          <w:rFonts w:eastAsiaTheme="minorEastAsia"/>
          <w:lang w:eastAsia="ko-KR"/>
        </w:rPr>
        <w:t xml:space="preserve"> </w:t>
      </w:r>
      <w:r w:rsidR="00704E81">
        <w:rPr>
          <w:rFonts w:eastAsiaTheme="minorEastAsia" w:hint="eastAsia"/>
          <w:lang w:eastAsia="ko-KR"/>
        </w:rPr>
        <w:t>difference</w:t>
      </w:r>
      <w:r w:rsidR="00704E81">
        <w:rPr>
          <w:rFonts w:eastAsiaTheme="minorEastAsia"/>
          <w:lang w:eastAsia="ko-KR"/>
        </w:rPr>
        <w:t xml:space="preserve"> </w:t>
      </w:r>
      <w:r w:rsidR="00704E81">
        <w:rPr>
          <w:rFonts w:eastAsiaTheme="minorEastAsia" w:hint="eastAsia"/>
          <w:lang w:eastAsia="ko-KR"/>
        </w:rPr>
        <w:t>between</w:t>
      </w:r>
      <w:r w:rsidR="00704E81">
        <w:rPr>
          <w:rFonts w:eastAsiaTheme="minorEastAsia"/>
          <w:lang w:eastAsia="ko-KR"/>
        </w:rPr>
        <w:t xml:space="preserve"> </w:t>
      </w:r>
      <w:r w:rsidR="00704E81">
        <w:rPr>
          <w:rFonts w:eastAsiaTheme="minorEastAsia" w:hint="eastAsia"/>
          <w:lang w:eastAsia="ko-KR"/>
        </w:rPr>
        <w:t>each</w:t>
      </w:r>
      <w:r w:rsidR="00704E81">
        <w:rPr>
          <w:rFonts w:eastAsiaTheme="minorEastAsia"/>
          <w:lang w:eastAsia="ko-KR"/>
        </w:rPr>
        <w:t xml:space="preserve"> </w:t>
      </w:r>
      <w:r w:rsidR="00704E81">
        <w:rPr>
          <w:rFonts w:eastAsiaTheme="minorEastAsia" w:hint="eastAsia"/>
          <w:lang w:eastAsia="ko-KR"/>
        </w:rPr>
        <w:t>S-box</w:t>
      </w:r>
      <w:r w:rsidR="00704E81">
        <w:rPr>
          <w:rFonts w:eastAsiaTheme="minorEastAsia"/>
          <w:lang w:eastAsia="ko-KR"/>
        </w:rPr>
        <w:t xml:space="preserve"> </w:t>
      </w:r>
      <w:r w:rsidR="00704E81">
        <w:rPr>
          <w:rFonts w:eastAsiaTheme="minorEastAsia" w:hint="eastAsia"/>
          <w:lang w:eastAsia="ko-KR"/>
        </w:rPr>
        <w:t>to</w:t>
      </w:r>
      <w:r w:rsidR="00704E81">
        <w:rPr>
          <w:rFonts w:eastAsiaTheme="minorEastAsia"/>
          <w:lang w:eastAsia="ko-KR"/>
        </w:rPr>
        <w:t xml:space="preserve"> </w:t>
      </w:r>
      <w:r w:rsidR="00704E81">
        <w:rPr>
          <w:rFonts w:eastAsiaTheme="minorEastAsia" w:hint="eastAsia"/>
          <w:lang w:eastAsia="ko-KR"/>
        </w:rPr>
        <w:t>one</w:t>
      </w:r>
      <w:r w:rsidR="00704E81">
        <w:rPr>
          <w:rFonts w:eastAsiaTheme="minorEastAsia"/>
          <w:lang w:eastAsia="ko-KR"/>
        </w:rPr>
        <w:t xml:space="preserve"> </w:t>
      </w:r>
      <w:r w:rsidR="00704E81">
        <w:rPr>
          <w:rFonts w:eastAsiaTheme="minorEastAsia" w:hint="eastAsia"/>
          <w:lang w:eastAsia="ko-KR"/>
        </w:rPr>
        <w:t>input</w:t>
      </w:r>
      <w:r w:rsidR="00704E81">
        <w:rPr>
          <w:rFonts w:eastAsiaTheme="minorEastAsia"/>
          <w:lang w:eastAsia="ko-KR"/>
        </w:rPr>
        <w:t xml:space="preserve"> </w:t>
      </w:r>
      <w:proofErr w:type="gramStart"/>
      <w:r w:rsidR="00704E81">
        <w:rPr>
          <w:rFonts w:eastAsiaTheme="minorEastAsia" w:hint="eastAsia"/>
          <w:lang w:eastAsia="ko-KR"/>
        </w:rPr>
        <w:t>difference</w:t>
      </w:r>
      <w:r w:rsidR="00704E81">
        <w:rPr>
          <w:rFonts w:eastAsiaTheme="minorEastAsia"/>
          <w:lang w:eastAsia="ko-KR"/>
        </w:rPr>
        <w:t xml:space="preserve"> </w:t>
      </w:r>
      <w:proofErr w:type="gramEnd"/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D</m:t>
            </m:r>
          </m:e>
          <m:sub>
            <m: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in</m:t>
            </m:r>
          </m:sub>
        </m:sSub>
        <m:r>
          <w:rPr>
            <w:rFonts w:ascii="Cambria Math" w:eastAsia="맑은 고딕" w:hAnsi="Cambria Math" w:hint="eastAsia"/>
            <w:color w:val="000000" w:themeColor="text1"/>
            <w:lang w:eastAsia="ko-KR"/>
          </w:rPr>
          <m:t>=(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d</m:t>
            </m:r>
          </m:e>
          <m:sub>
            <m: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in</m:t>
            </m:r>
          </m:sub>
        </m:sSub>
        <m:r>
          <w:rPr>
            <w:rFonts w:ascii="Cambria Math" w:eastAsia="맑은 고딕" w:hAnsi="Cambria Math" w:hint="eastAsia"/>
            <w:color w:val="000000" w:themeColor="text1"/>
            <w:lang w:eastAsia="ko-KR"/>
          </w:rPr>
          <m:t>,</m:t>
        </m:r>
        <m:r>
          <w:rPr>
            <w:rFonts w:ascii="Cambria Math" w:eastAsia="맑은 고딕" w:hAnsi="Cambria Math"/>
            <w:color w:val="000000" w:themeColor="text1"/>
            <w:lang w:eastAsia="ko-KR"/>
          </w:rPr>
          <m:t xml:space="preserve"> </m:t>
        </m:r>
        <m:r>
          <w:rPr>
            <w:rFonts w:ascii="Cambria Math" w:eastAsia="맑은 고딕" w:hAnsi="Cambria Math" w:hint="eastAsia"/>
            <w:color w:val="000000" w:themeColor="text1"/>
            <w:lang w:eastAsia="ko-KR"/>
          </w:rPr>
          <m:t>0,</m:t>
        </m:r>
        <m:r>
          <w:rPr>
            <w:rFonts w:ascii="Cambria Math" w:eastAsia="맑은 고딕" w:hAnsi="Cambria Math"/>
            <w:color w:val="000000" w:themeColor="text1"/>
            <w:lang w:eastAsia="ko-KR"/>
          </w:rPr>
          <m:t xml:space="preserve"> </m:t>
        </m:r>
        <m:r>
          <w:rPr>
            <w:rFonts w:ascii="Cambria Math" w:eastAsia="맑은 고딕" w:hAnsi="Cambria Math" w:hint="eastAsia"/>
            <w:color w:val="000000" w:themeColor="text1"/>
            <w:lang w:eastAsia="ko-KR"/>
          </w:rPr>
          <m:t>,,,0)</m:t>
        </m:r>
      </m:oMath>
      <w:r w:rsidR="00704E81">
        <w:rPr>
          <w:rFonts w:eastAsiaTheme="minorEastAsia" w:hint="eastAsia"/>
          <w:color w:val="000000" w:themeColor="text1"/>
          <w:lang w:eastAsia="ko-KR"/>
        </w:rPr>
        <w:t>.</w:t>
      </w:r>
      <w:r w:rsidR="00704E81">
        <w:rPr>
          <w:rFonts w:eastAsiaTheme="minorEastAsia"/>
          <w:color w:val="000000" w:themeColor="text1"/>
          <w:lang w:eastAsia="ko-KR"/>
        </w:rPr>
        <w:t xml:space="preserve"> </w:t>
      </w:r>
    </w:p>
    <w:p w14:paraId="4ED0AB84" w14:textId="2BC6654B" w:rsidR="00DD7C6B" w:rsidRDefault="0012370B" w:rsidP="00DD7C6B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color w:val="000000" w:themeColor="text1"/>
          <w:lang w:eastAsia="ko-KR"/>
        </w:rPr>
        <w:t>As</w:t>
      </w:r>
      <w:r>
        <w:rPr>
          <w:rFonts w:eastAsiaTheme="minorEastAsia"/>
          <w:color w:val="000000" w:themeColor="text1"/>
          <w:lang w:eastAsia="ko-KR"/>
        </w:rPr>
        <w:t xml:space="preserve"> depicted </w:t>
      </w:r>
      <w:r>
        <w:rPr>
          <w:rFonts w:eastAsiaTheme="minorEastAsia" w:hint="eastAsia"/>
          <w:color w:val="000000" w:themeColor="text1"/>
          <w:lang w:eastAsia="ko-KR"/>
        </w:rPr>
        <w:t>in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Fig</w:t>
      </w:r>
      <w:r w:rsidR="00E4075D">
        <w:rPr>
          <w:rFonts w:eastAsiaTheme="minorEastAsia" w:hint="eastAsia"/>
          <w:color w:val="000000" w:themeColor="text1"/>
          <w:lang w:eastAsia="ko-KR"/>
        </w:rPr>
        <w:t>.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5,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 w:rsidR="00F901C7">
        <w:rPr>
          <w:rFonts w:eastAsiaTheme="minorEastAsia"/>
          <w:color w:val="000000" w:themeColor="text1"/>
          <w:lang w:eastAsia="ko-KR"/>
        </w:rPr>
        <w:t xml:space="preserve">only the difference set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Δ</m:t>
            </m:r>
          </m:e>
          <m:sub>
            <m: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in</m:t>
            </m:r>
          </m:sub>
        </m:sSub>
      </m:oMath>
      <w:r w:rsidR="00F901C7">
        <w:rPr>
          <w:rFonts w:eastAsiaTheme="minorEastAsia" w:hint="eastAsia"/>
          <w:color w:val="000000" w:themeColor="text1"/>
          <w:lang w:eastAsia="ko-KR"/>
        </w:rPr>
        <w:t xml:space="preserve"> corresponding to the first S-box puts an input </w:t>
      </w:r>
      <m:oMath>
        <m:r>
          <w:rPr>
            <w:rFonts w:ascii="Cambria Math" w:eastAsia="맑은 고딕" w:hAnsi="Cambria Math"/>
            <w:color w:val="000000" w:themeColor="text1"/>
            <w:lang w:eastAsia="ko-KR"/>
          </w:rPr>
          <m:t>Δ</m:t>
        </m:r>
      </m:oMath>
      <w:r w:rsidR="00F901C7">
        <w:rPr>
          <w:rFonts w:eastAsiaTheme="minorEastAsia" w:hint="eastAsia"/>
          <w:color w:val="000000" w:themeColor="text1"/>
          <w:lang w:eastAsia="ko-KR"/>
        </w:rPr>
        <w:t xml:space="preserve"> that affects the output </w:t>
      </w:r>
      <w:proofErr w:type="gramStart"/>
      <w:r w:rsidR="00F901C7">
        <w:rPr>
          <w:rFonts w:eastAsiaTheme="minorEastAsia" w:hint="eastAsia"/>
          <w:color w:val="000000" w:themeColor="text1"/>
          <w:lang w:eastAsia="ko-KR"/>
        </w:rPr>
        <w:t xml:space="preserve">difference </w:t>
      </w:r>
      <w:proofErr w:type="gramEnd"/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Δ</m:t>
            </m:r>
          </m:e>
          <m:sub>
            <m: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out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 xml:space="preserve"> (</m:t>
        </m:r>
        <m:r>
          <w:rPr>
            <w:rFonts w:ascii="Cambria Math" w:eastAsiaTheme="minorEastAsia" w:hAnsi="Cambria Math"/>
            <w:color w:val="000000" w:themeColor="text1"/>
            <w:lang w:eastAsia="ko-KR"/>
          </w:rPr>
          <m:t>F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lang w:eastAsia="ko-KR"/>
                  </w:rPr>
                  <m:t>Δ</m:t>
                </m:r>
              </m:e>
              <m:sub>
                <m:r>
                  <w:rPr>
                    <w:rFonts w:ascii="Cambria Math" w:eastAsia="맑은 고딕" w:hAnsi="Cambria Math" w:hint="eastAsia"/>
                    <w:color w:val="000000" w:themeColor="text1"/>
                    <w:lang w:eastAsia="ko-KR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Δ</m:t>
            </m:r>
          </m:e>
          <m:sub>
            <m: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out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>)</m:t>
        </m:r>
      </m:oMath>
      <w:r w:rsidR="00F901C7">
        <w:rPr>
          <w:rFonts w:eastAsiaTheme="minorEastAsia" w:hint="eastAsia"/>
          <w:color w:val="000000" w:themeColor="text1"/>
          <w:lang w:eastAsia="ko-KR"/>
        </w:rPr>
        <w:t xml:space="preserve">. </w:t>
      </w:r>
      <w:r w:rsidR="004E5A51">
        <w:rPr>
          <w:rFonts w:eastAsiaTheme="minorEastAsia" w:hint="eastAsia"/>
          <w:color w:val="000000" w:themeColor="text1"/>
          <w:lang w:eastAsia="ko-KR"/>
        </w:rPr>
        <w:t>T</w:t>
      </w:r>
      <w:r w:rsidR="005A5B9F">
        <w:rPr>
          <w:rFonts w:eastAsiaTheme="minorEastAsia" w:hint="eastAsia"/>
          <w:color w:val="000000" w:themeColor="text1"/>
          <w:lang w:eastAsia="ko-KR"/>
        </w:rPr>
        <w:t>he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reason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for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this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setting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is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that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the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difference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characteristics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of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the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first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S-box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corresponding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to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the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location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of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the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attack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affect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the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5A5B9F">
        <w:rPr>
          <w:rFonts w:eastAsiaTheme="minorEastAsia" w:hint="eastAsia"/>
          <w:color w:val="000000" w:themeColor="text1"/>
          <w:lang w:eastAsia="ko-KR"/>
        </w:rPr>
        <w:t>output.</w:t>
      </w:r>
      <w:r w:rsidR="005A5B9F">
        <w:rPr>
          <w:rFonts w:eastAsiaTheme="minorEastAsia"/>
          <w:color w:val="000000" w:themeColor="text1"/>
          <w:lang w:eastAsia="ko-KR"/>
        </w:rPr>
        <w:t xml:space="preserve"> </w:t>
      </w:r>
      <w:r w:rsidR="00C71558">
        <w:rPr>
          <w:rFonts w:eastAsiaTheme="minorEastAsia"/>
          <w:color w:val="000000" w:themeColor="text1"/>
          <w:lang w:eastAsia="ko-KR"/>
        </w:rPr>
        <w:t xml:space="preserve">As such, outputs obtained using the difference condition are attacked by using the basis transformation in the output difference values </w:t>
      </w:r>
      <m:oMath>
        <m:r>
          <w:rPr>
            <w:rFonts w:ascii="Cambria Math" w:eastAsiaTheme="minorEastAsia" w:hAnsi="Cambria Math"/>
            <w:color w:val="000000" w:themeColor="text1"/>
            <w:lang w:eastAsia="ko-KR"/>
          </w:rPr>
          <m:t>Δ</m:t>
        </m:r>
      </m:oMath>
      <w:r w:rsidR="00C71558">
        <w:rPr>
          <w:rFonts w:eastAsiaTheme="minorEastAsia"/>
          <w:color w:val="000000" w:themeColor="text1"/>
          <w:lang w:eastAsia="ko-KR"/>
        </w:rPr>
        <w:t xml:space="preserve"> </w:t>
      </w:r>
      <w:proofErr w:type="gramStart"/>
      <w:r w:rsidR="00C71558">
        <w:rPr>
          <w:rFonts w:eastAsiaTheme="minorEastAsia"/>
          <w:color w:val="000000" w:themeColor="text1"/>
          <w:lang w:eastAsia="ko-KR"/>
        </w:rPr>
        <w:t xml:space="preserve">from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1,1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*</m:t>
            </m:r>
          </m:sup>
        </m:sSubSup>
      </m:oMath>
      <w:r w:rsidR="00C71558" w:rsidRPr="006F2600">
        <w:rPr>
          <w:rFonts w:eastAsiaTheme="minorEastAsia"/>
          <w:color w:val="000000" w:themeColor="text1"/>
          <w:lang w:eastAsia="ko-KR"/>
        </w:rPr>
        <w:t>.</w:t>
      </w:r>
      <w:r w:rsidR="00C71558">
        <w:rPr>
          <w:rFonts w:eastAsiaTheme="minorEastAsia"/>
          <w:color w:val="000000" w:themeColor="text1"/>
          <w:lang w:eastAsia="ko-KR"/>
        </w:rPr>
        <w:t xml:space="preserve"> </w:t>
      </w:r>
      <w:r w:rsidR="00894A43" w:rsidRPr="00A50D04">
        <w:rPr>
          <w:rFonts w:eastAsiaTheme="minorEastAsia" w:hint="eastAsia"/>
          <w:color w:val="000000" w:themeColor="text1"/>
          <w:lang w:eastAsia="ko-KR"/>
        </w:rPr>
        <w:t>To</w:t>
      </w:r>
      <w:r w:rsidR="00894A43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894A43" w:rsidRPr="00A50D04">
        <w:rPr>
          <w:rFonts w:eastAsiaTheme="minorEastAsia" w:hint="eastAsia"/>
          <w:color w:val="000000" w:themeColor="text1"/>
          <w:lang w:eastAsia="ko-KR"/>
        </w:rPr>
        <w:t>recover</w:t>
      </w:r>
      <w:r w:rsidR="00894A43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894A43" w:rsidRPr="00A50D04">
        <w:rPr>
          <w:rFonts w:eastAsiaTheme="minorEastAsia" w:hint="eastAsia"/>
          <w:color w:val="000000" w:themeColor="text1"/>
          <w:lang w:eastAsia="ko-KR"/>
        </w:rPr>
        <w:t>the</w:t>
      </w:r>
      <w:r w:rsidR="00894A43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894A43" w:rsidRPr="00A50D04">
        <w:rPr>
          <w:rFonts w:eastAsiaTheme="minorEastAsia" w:hint="eastAsia"/>
          <w:color w:val="000000" w:themeColor="text1"/>
          <w:lang w:eastAsia="ko-KR"/>
        </w:rPr>
        <w:t>affine</w:t>
      </w:r>
      <w:r w:rsidR="00894A43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894A43" w:rsidRPr="00A50D04">
        <w:rPr>
          <w:rFonts w:eastAsiaTheme="minorEastAsia" w:hint="eastAsia"/>
          <w:color w:val="000000" w:themeColor="text1"/>
          <w:lang w:eastAsia="ko-KR"/>
        </w:rPr>
        <w:t>layer</w:t>
      </w:r>
      <w:r w:rsidR="00894A43" w:rsidRPr="00A50D04">
        <w:rPr>
          <w:rFonts w:eastAsiaTheme="minorEastAsia"/>
          <w:color w:val="000000" w:themeColor="text1"/>
          <w:lang w:eastAsia="ko-K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A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  <m:sup>
            <m:r>
              <w:rPr>
                <w:rFonts w:ascii="Cambria Math" w:eastAsia="MS Gothic" w:hAnsi="Cambria Math" w:cs="MS Gothic" w:hint="eastAsia"/>
                <w:color w:val="000000" w:themeColor="text1"/>
                <w:lang w:eastAsia="ko-KR"/>
              </w:rPr>
              <m:t>*</m:t>
            </m:r>
          </m:sup>
        </m:sSubSup>
      </m:oMath>
      <w:r w:rsidR="00894A43" w:rsidRPr="00A50D04">
        <w:rPr>
          <w:rFonts w:eastAsiaTheme="minorEastAsia" w:hint="eastAsia"/>
          <w:color w:val="000000" w:themeColor="text1"/>
          <w:lang w:eastAsia="ko-KR"/>
        </w:rPr>
        <w:t>,</w:t>
      </w:r>
      <w:r w:rsidR="00894A43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894A43" w:rsidRPr="00A50D04">
        <w:rPr>
          <w:rFonts w:eastAsiaTheme="minorEastAsia" w:hint="eastAsia"/>
          <w:color w:val="000000" w:themeColor="text1"/>
          <w:lang w:eastAsia="ko-KR"/>
        </w:rPr>
        <w:t>t</w:t>
      </w:r>
      <w:r w:rsidR="00271FF4" w:rsidRPr="00A50D04">
        <w:rPr>
          <w:rFonts w:eastAsiaTheme="minorEastAsia" w:hint="eastAsia"/>
          <w:color w:val="000000" w:themeColor="text1"/>
          <w:lang w:eastAsia="ko-KR"/>
        </w:rPr>
        <w:t>he</w:t>
      </w:r>
      <w:r w:rsidR="00271FF4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271FF4" w:rsidRPr="00A50D04">
        <w:rPr>
          <w:rFonts w:eastAsiaTheme="minorEastAsia" w:hint="eastAsia"/>
          <w:color w:val="000000" w:themeColor="text1"/>
          <w:lang w:eastAsia="ko-KR"/>
        </w:rPr>
        <w:t>important</w:t>
      </w:r>
      <w:r w:rsidR="00271FF4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271FF4" w:rsidRPr="00A50D04">
        <w:rPr>
          <w:rFonts w:eastAsiaTheme="minorEastAsia" w:hint="eastAsia"/>
          <w:color w:val="000000" w:themeColor="text1"/>
          <w:lang w:eastAsia="ko-KR"/>
        </w:rPr>
        <w:t>point</w:t>
      </w:r>
      <w:r w:rsidR="00271FF4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271FF4" w:rsidRPr="00A50D04">
        <w:rPr>
          <w:rFonts w:eastAsiaTheme="minorEastAsia" w:hint="eastAsia"/>
          <w:color w:val="000000" w:themeColor="text1"/>
          <w:lang w:eastAsia="ko-KR"/>
        </w:rPr>
        <w:t>is</w:t>
      </w:r>
      <w:r w:rsidR="00271FF4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271FF4" w:rsidRPr="00A50D04">
        <w:rPr>
          <w:rFonts w:eastAsiaTheme="minorEastAsia" w:hint="eastAsia"/>
          <w:color w:val="000000" w:themeColor="text1"/>
          <w:lang w:eastAsia="ko-KR"/>
        </w:rPr>
        <w:t>that</w:t>
      </w:r>
      <w:r w:rsidR="00271FF4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271FF4" w:rsidRPr="00A50D04">
        <w:rPr>
          <w:rFonts w:eastAsiaTheme="minorEastAsia" w:hint="eastAsia"/>
          <w:color w:val="000000" w:themeColor="text1"/>
          <w:lang w:eastAsia="ko-KR"/>
        </w:rPr>
        <w:t>the</w:t>
      </w:r>
      <w:r w:rsidR="00271FF4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FA4978" w:rsidRPr="00A50D04">
        <w:rPr>
          <w:rFonts w:eastAsiaTheme="minorEastAsia" w:hint="eastAsia"/>
          <w:color w:val="000000" w:themeColor="text1"/>
          <w:lang w:eastAsia="ko-KR"/>
        </w:rPr>
        <w:t>elements of set</w:t>
      </w:r>
      <w:r w:rsidR="00FA4978" w:rsidRPr="00A50D04">
        <w:rPr>
          <w:rFonts w:eastAsiaTheme="minorEastAsia"/>
          <w:color w:val="000000" w:themeColor="text1"/>
          <w:lang w:eastAsia="ko-KR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Δ</m:t>
            </m:r>
          </m:e>
          <m:sub>
            <m:r>
              <w:rPr>
                <w:rFonts w:ascii="Cambria Math" w:eastAsia="맑은 고딕" w:hAnsi="Cambria Math" w:hint="eastAsia"/>
                <w:color w:val="000000" w:themeColor="text1"/>
                <w:lang w:eastAsia="ko-KR"/>
              </w:rPr>
              <m:t>out</m:t>
            </m:r>
          </m:sub>
        </m:sSub>
      </m:oMath>
      <w:r w:rsidR="004E5A51">
        <w:rPr>
          <w:rFonts w:eastAsiaTheme="minorEastAsia" w:hint="eastAsia"/>
          <w:color w:val="000000" w:themeColor="text1"/>
          <w:lang w:eastAsia="ko-KR"/>
        </w:rPr>
        <w:t xml:space="preserve"> </w:t>
      </w:r>
      <w:r w:rsidR="004C7769" w:rsidRPr="00A50D04">
        <w:rPr>
          <w:rFonts w:eastAsiaTheme="minorEastAsia" w:hint="eastAsia"/>
          <w:color w:val="000000" w:themeColor="text1"/>
          <w:lang w:eastAsia="ko-KR"/>
        </w:rPr>
        <w:t>must</w:t>
      </w:r>
      <w:r w:rsidR="004C7769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4C7769" w:rsidRPr="00A50D04">
        <w:rPr>
          <w:rFonts w:eastAsiaTheme="minorEastAsia" w:hint="eastAsia"/>
          <w:color w:val="000000" w:themeColor="text1"/>
          <w:lang w:eastAsia="ko-KR"/>
        </w:rPr>
        <w:t>satisfy</w:t>
      </w:r>
      <w:r w:rsidR="004C7769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CF6AB1" w:rsidRPr="00A50D04">
        <w:rPr>
          <w:rFonts w:eastAsiaTheme="minorEastAsia"/>
          <w:color w:val="000000" w:themeColor="text1"/>
          <w:lang w:eastAsia="ko-KR"/>
        </w:rPr>
        <w:t xml:space="preserve">their independence from </w:t>
      </w:r>
      <w:r w:rsidR="004C7769" w:rsidRPr="00A50D04">
        <w:rPr>
          <w:rFonts w:eastAsiaTheme="minorEastAsia" w:hint="eastAsia"/>
          <w:color w:val="000000" w:themeColor="text1"/>
          <w:lang w:eastAsia="ko-KR"/>
        </w:rPr>
        <w:t>each</w:t>
      </w:r>
      <w:r w:rsidR="004C7769" w:rsidRPr="00A50D04">
        <w:rPr>
          <w:rFonts w:eastAsiaTheme="minorEastAsia"/>
          <w:color w:val="000000" w:themeColor="text1"/>
          <w:lang w:eastAsia="ko-KR"/>
        </w:rPr>
        <w:t xml:space="preserve"> </w:t>
      </w:r>
      <w:r w:rsidR="004C7769" w:rsidRPr="00A50D04">
        <w:rPr>
          <w:rFonts w:eastAsiaTheme="minorEastAsia" w:hint="eastAsia"/>
          <w:color w:val="000000" w:themeColor="text1"/>
          <w:lang w:eastAsia="ko-KR"/>
        </w:rPr>
        <w:t>other.</w:t>
      </w:r>
      <w:r w:rsidR="004C7769" w:rsidRPr="004C7769">
        <w:rPr>
          <w:rFonts w:eastAsiaTheme="minorEastAsia"/>
          <w:color w:val="4472C4" w:themeColor="accent5"/>
          <w:lang w:eastAsia="ko-KR"/>
        </w:rPr>
        <w:t xml:space="preserve"> </w:t>
      </w:r>
      <w:r w:rsidR="002B1DC3" w:rsidRPr="001D3A74">
        <w:rPr>
          <w:rFonts w:eastAsiaTheme="minorEastAsia"/>
          <w:color w:val="000000" w:themeColor="text1"/>
          <w:lang w:eastAsia="ko-KR"/>
        </w:rPr>
        <w:t xml:space="preserve">The verification method </w:t>
      </w:r>
      <w:r w:rsidR="002B1DC3">
        <w:rPr>
          <w:rFonts w:eastAsiaTheme="minorEastAsia"/>
          <w:color w:val="000000" w:themeColor="text1"/>
          <w:lang w:eastAsia="ko-KR"/>
        </w:rPr>
        <w:t xml:space="preserve">confirms the changes in the dimension of </w:t>
      </w:r>
      <w:proofErr w:type="gramStart"/>
      <w:r w:rsidR="002B1DC3">
        <w:rPr>
          <w:rFonts w:eastAsiaTheme="minorEastAsia"/>
          <w:color w:val="000000" w:themeColor="text1"/>
          <w:lang w:eastAsia="ko-KR"/>
        </w:rPr>
        <w:t xml:space="preserve">set </w:t>
      </w:r>
      <w:proofErr w:type="gramEnd"/>
      <m:oMath>
        <m:r>
          <w:rPr>
            <w:rFonts w:ascii="Cambria Math" w:eastAsia="맑은 고딕" w:hAnsi="Cambria Math" w:hint="eastAsia"/>
            <w:lang w:eastAsia="ko-KR"/>
          </w:rPr>
          <m:t>F(</m:t>
        </m:r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lang w:eastAsia="ko-KR"/>
              </w:rPr>
              <m:t>Δ</m:t>
            </m:r>
          </m:e>
          <m:sub>
            <m:r>
              <w:rPr>
                <w:rFonts w:ascii="Cambria Math" w:eastAsia="맑은 고딕" w:hAnsi="Cambria Math" w:hint="eastAsia"/>
                <w:lang w:eastAsia="ko-KR"/>
              </w:rPr>
              <m:t>in</m:t>
            </m:r>
          </m:sub>
        </m:sSub>
        <m:r>
          <w:rPr>
            <w:rFonts w:ascii="Cambria Math" w:eastAsia="맑은 고딕" w:hAnsi="Cambria Math"/>
            <w:lang w:eastAsia="ko-KR"/>
          </w:rPr>
          <m:t>⋃</m:t>
        </m:r>
        <m:r>
          <m:rPr>
            <m:sty m:val="b"/>
          </m:rPr>
          <w:rPr>
            <w:rFonts w:ascii="Cambria Math" w:eastAsia="맑은 고딕" w:hAnsi="Cambria Math"/>
            <w:lang w:eastAsia="ko-KR"/>
          </w:rPr>
          <m:t xml:space="preserve"> {</m:t>
        </m:r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 w:hint="eastAsia"/>
                <w:lang w:eastAsia="ko-KR"/>
              </w:rPr>
              <m:t>D</m:t>
            </m:r>
          </m:e>
          <m:sub>
            <m:r>
              <w:rPr>
                <w:rFonts w:ascii="Cambria Math" w:eastAsia="맑은 고딕" w:hAnsi="Cambria Math" w:hint="eastAsia"/>
                <w:lang w:eastAsia="ko-KR"/>
              </w:rPr>
              <m:t>in</m:t>
            </m:r>
          </m:sub>
        </m:sSub>
        <m:r>
          <w:rPr>
            <w:rFonts w:ascii="Cambria Math" w:eastAsia="맑은 고딕" w:hAnsi="Cambria Math"/>
            <w:lang w:eastAsia="ko-KR"/>
          </w:rPr>
          <m:t>}</m:t>
        </m:r>
        <m:r>
          <w:rPr>
            <w:rFonts w:ascii="Cambria Math" w:eastAsia="맑은 고딕" w:hAnsi="Cambria Math" w:hint="eastAsia"/>
            <w:lang w:eastAsia="ko-KR"/>
          </w:rPr>
          <m:t>)</m:t>
        </m:r>
      </m:oMath>
      <w:r w:rsidR="002B1DC3">
        <w:rPr>
          <w:rFonts w:eastAsiaTheme="minorEastAsia" w:hint="eastAsia"/>
          <w:sz w:val="22"/>
          <w:lang w:eastAsia="ko-KR"/>
        </w:rPr>
        <w:t>,</w:t>
      </w:r>
      <w:r w:rsidR="002B1DC3">
        <w:rPr>
          <w:rFonts w:eastAsiaTheme="minorEastAsia"/>
          <w:sz w:val="22"/>
          <w:lang w:eastAsia="ko-KR"/>
        </w:rPr>
        <w:t xml:space="preserve"> </w:t>
      </w:r>
      <w:r w:rsidR="002B1DC3">
        <w:rPr>
          <w:rFonts w:eastAsiaTheme="minorEastAsia" w:hint="eastAsia"/>
          <w:color w:val="000000" w:themeColor="text1"/>
          <w:lang w:eastAsia="ko-KR"/>
        </w:rPr>
        <w:t xml:space="preserve">which adds the calculated difference </w:t>
      </w:r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 w:hint="eastAsia"/>
                <w:lang w:eastAsia="ko-KR"/>
              </w:rPr>
              <m:t>D</m:t>
            </m:r>
          </m:e>
          <m:sub>
            <m:r>
              <w:rPr>
                <w:rFonts w:ascii="Cambria Math" w:eastAsia="맑은 고딕" w:hAnsi="Cambria Math" w:hint="eastAsia"/>
                <w:lang w:eastAsia="ko-KR"/>
              </w:rPr>
              <m:t>in</m:t>
            </m:r>
          </m:sub>
        </m:sSub>
      </m:oMath>
      <w:r w:rsidR="002B1DC3">
        <w:rPr>
          <w:rFonts w:eastAsiaTheme="minorEastAsia" w:hint="eastAsia"/>
          <w:lang w:eastAsia="ko-KR"/>
        </w:rPr>
        <w:t xml:space="preserve"> </w:t>
      </w:r>
      <w:r w:rsidR="002B1DC3">
        <w:rPr>
          <w:rFonts w:eastAsiaTheme="minorEastAsia" w:hint="eastAsia"/>
          <w:color w:val="000000" w:themeColor="text1"/>
          <w:lang w:eastAsia="ko-KR"/>
        </w:rPr>
        <w:t xml:space="preserve">with </w:t>
      </w:r>
      <m:oMath>
        <m:r>
          <w:rPr>
            <w:rFonts w:ascii="Cambria Math" w:eastAsia="맑은 고딕" w:hAnsi="Cambria Math" w:hint="eastAsia"/>
            <w:sz w:val="22"/>
            <w:lang w:eastAsia="ko-KR"/>
          </w:rPr>
          <m:t>F(</m:t>
        </m:r>
        <m:sSub>
          <m:sSubPr>
            <m:ctrlPr>
              <w:rPr>
                <w:rFonts w:ascii="Cambria Math" w:eastAsia="맑은 고딕" w:hAnsi="Cambria Math"/>
                <w:i/>
                <w:sz w:val="22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sz w:val="22"/>
                <w:lang w:eastAsia="ko-KR"/>
              </w:rPr>
              <m:t>Δ</m:t>
            </m:r>
          </m:e>
          <m:sub>
            <m:r>
              <w:rPr>
                <w:rFonts w:ascii="Cambria Math" w:eastAsia="맑은 고딕" w:hAnsi="Cambria Math" w:hint="eastAsia"/>
                <w:sz w:val="22"/>
                <w:lang w:eastAsia="ko-KR"/>
              </w:rPr>
              <m:t>in</m:t>
            </m:r>
          </m:sub>
        </m:sSub>
        <m:r>
          <w:rPr>
            <w:rFonts w:ascii="Cambria Math" w:eastAsia="맑은 고딕" w:hAnsi="Cambria Math" w:hint="eastAsia"/>
            <w:sz w:val="22"/>
            <w:lang w:eastAsia="ko-KR"/>
          </w:rPr>
          <m:t>)</m:t>
        </m:r>
      </m:oMath>
      <w:r w:rsidR="002B1DC3">
        <w:rPr>
          <w:rFonts w:eastAsiaTheme="minorEastAsia"/>
          <w:color w:val="000000" w:themeColor="text1"/>
          <w:lang w:eastAsia="ko-KR"/>
        </w:rPr>
        <w:t xml:space="preserve">. </w:t>
      </w:r>
      <w:r w:rsidR="002B1DC3">
        <w:rPr>
          <w:rFonts w:eastAsiaTheme="minorEastAsia" w:hint="eastAsia"/>
          <w:lang w:eastAsia="ko-KR"/>
        </w:rPr>
        <w:t>If</w:t>
      </w:r>
      <w:r w:rsidR="002B1DC3">
        <w:rPr>
          <w:rFonts w:eastAsiaTheme="minorEastAsia"/>
          <w:lang w:eastAsia="ko-KR"/>
        </w:rPr>
        <w:t xml:space="preserve"> </w:t>
      </w:r>
      <w:r w:rsidR="002B1DC3">
        <w:rPr>
          <w:rFonts w:eastAsiaTheme="minorEastAsia" w:hint="eastAsia"/>
          <w:lang w:eastAsia="ko-KR"/>
        </w:rPr>
        <w:t>dimension</w:t>
      </w:r>
      <w:r w:rsidR="002B1DC3">
        <w:rPr>
          <w:rFonts w:eastAsiaTheme="minorEastAsia"/>
          <w:lang w:eastAsia="ko-KR"/>
        </w:rPr>
        <w:t xml:space="preserve"> </w:t>
      </w:r>
      <w:proofErr w:type="gramStart"/>
      <w:r w:rsidR="002B1DC3" w:rsidRPr="00E23020">
        <w:rPr>
          <w:rFonts w:eastAsia="맑은 고딕"/>
          <w:i/>
          <w:lang w:eastAsia="ko-KR"/>
        </w:rPr>
        <w:t>dim</w:t>
      </w:r>
      <w:r w:rsidR="002B1DC3" w:rsidRPr="00E23020">
        <w:rPr>
          <w:rFonts w:eastAsia="맑은 고딕"/>
          <w:lang w:eastAsia="ko-KR"/>
        </w:rPr>
        <w:t>(</w:t>
      </w:r>
      <w:proofErr w:type="gramEnd"/>
      <m:oMath>
        <m:r>
          <w:rPr>
            <w:rFonts w:ascii="Cambria Math" w:eastAsia="맑은 고딕" w:hAnsi="Cambria Math" w:hint="eastAsia"/>
            <w:lang w:eastAsia="ko-KR"/>
          </w:rPr>
          <m:t>F(</m:t>
        </m:r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lang w:eastAsia="ko-KR"/>
              </w:rPr>
              <m:t>Δ</m:t>
            </m:r>
          </m:e>
          <m:sub>
            <m:r>
              <w:rPr>
                <w:rFonts w:ascii="Cambria Math" w:eastAsia="맑은 고딕" w:hAnsi="Cambria Math" w:hint="eastAsia"/>
                <w:lang w:eastAsia="ko-KR"/>
              </w:rPr>
              <m:t>in</m:t>
            </m:r>
          </m:sub>
        </m:sSub>
        <m:r>
          <w:rPr>
            <w:rFonts w:ascii="Cambria Math" w:eastAsia="맑은 고딕" w:hAnsi="Cambria Math"/>
            <w:lang w:eastAsia="ko-KR"/>
          </w:rPr>
          <m:t>⋃</m:t>
        </m:r>
        <m:r>
          <m:rPr>
            <m:sty m:val="b"/>
          </m:rPr>
          <w:rPr>
            <w:rFonts w:ascii="Cambria Math" w:eastAsia="맑은 고딕" w:hAnsi="Cambria Math"/>
            <w:lang w:eastAsia="ko-KR"/>
          </w:rPr>
          <m:t xml:space="preserve"> {</m:t>
        </m:r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 w:hint="eastAsia"/>
                <w:lang w:eastAsia="ko-KR"/>
              </w:rPr>
              <m:t>D</m:t>
            </m:r>
          </m:e>
          <m:sub>
            <m:r>
              <w:rPr>
                <w:rFonts w:ascii="Cambria Math" w:eastAsia="맑은 고딕" w:hAnsi="Cambria Math" w:hint="eastAsia"/>
                <w:lang w:eastAsia="ko-KR"/>
              </w:rPr>
              <m:t>in</m:t>
            </m:r>
          </m:sub>
        </m:sSub>
        <m:r>
          <w:rPr>
            <w:rFonts w:ascii="Cambria Math" w:eastAsia="맑은 고딕" w:hAnsi="Cambria Math"/>
            <w:lang w:eastAsia="ko-KR"/>
          </w:rPr>
          <m:t>}</m:t>
        </m:r>
        <m:r>
          <w:rPr>
            <w:rFonts w:ascii="Cambria Math" w:eastAsia="맑은 고딕" w:hAnsi="Cambria Math" w:hint="eastAsia"/>
            <w:lang w:eastAsia="ko-KR"/>
          </w:rPr>
          <m:t>)</m:t>
        </m:r>
      </m:oMath>
      <w:r w:rsidR="002B1DC3" w:rsidRPr="00E23020">
        <w:rPr>
          <w:rFonts w:eastAsia="맑은 고딕"/>
          <w:lang w:eastAsia="ko-KR"/>
        </w:rPr>
        <w:t>)</w:t>
      </w:r>
      <w:r w:rsidR="002B1DC3">
        <w:rPr>
          <w:rFonts w:eastAsia="맑은 고딕"/>
          <w:lang w:eastAsia="ko-KR"/>
        </w:rPr>
        <w:t xml:space="preserve"> is greater than dimension </w:t>
      </w:r>
      <w:r w:rsidR="002B1DC3" w:rsidRPr="00E23020">
        <w:rPr>
          <w:rFonts w:eastAsia="맑은 고딕"/>
          <w:i/>
          <w:lang w:eastAsia="ko-KR"/>
        </w:rPr>
        <w:t>dim</w:t>
      </w:r>
      <w:r w:rsidR="002B1DC3" w:rsidRPr="00E23020">
        <w:rPr>
          <w:rFonts w:eastAsia="맑은 고딕"/>
          <w:lang w:eastAsia="ko-KR"/>
        </w:rPr>
        <w:t>(</w:t>
      </w:r>
      <m:oMath>
        <m:r>
          <w:rPr>
            <w:rFonts w:ascii="Cambria Math" w:eastAsiaTheme="minorEastAsia" w:hAnsi="Cambria Math"/>
            <w:color w:val="000000" w:themeColor="text1"/>
            <w:lang w:eastAsia="ko-KR"/>
          </w:rPr>
          <m:t>F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eastAsia="맑은 고딕" w:hAnsi="Cambria Math"/>
                    <w:i/>
                    <w:color w:val="000000" w:themeColor="text1"/>
                    <w:lang w:eastAsia="ko-KR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color w:val="000000" w:themeColor="text1"/>
                    <w:lang w:eastAsia="ko-KR"/>
                  </w:rPr>
                  <m:t>Δ</m:t>
                </m:r>
              </m:e>
              <m:sub>
                <m:r>
                  <w:rPr>
                    <w:rFonts w:ascii="Cambria Math" w:eastAsia="맑은 고딕" w:hAnsi="Cambria Math" w:hint="eastAsia"/>
                    <w:color w:val="000000" w:themeColor="text1"/>
                    <w:lang w:eastAsia="ko-KR"/>
                  </w:rPr>
                  <m:t>in</m:t>
                </m:r>
              </m:sub>
            </m:sSub>
          </m:e>
        </m:d>
      </m:oMath>
      <w:r w:rsidR="002B1DC3" w:rsidRPr="00E23020">
        <w:rPr>
          <w:rFonts w:eastAsia="맑은 고딕"/>
          <w:lang w:eastAsia="ko-KR"/>
        </w:rPr>
        <w:t>)</w:t>
      </w:r>
      <w:r w:rsidR="002B1DC3">
        <w:rPr>
          <w:rFonts w:eastAsia="맑은 고딕"/>
          <w:lang w:eastAsia="ko-KR"/>
        </w:rPr>
        <w:t xml:space="preserve">, then the difference values in set </w:t>
      </w:r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lang w:eastAsia="ko-KR"/>
              </w:rPr>
              <m:t>Δ</m:t>
            </m:r>
          </m:e>
          <m:sub>
            <m:r>
              <w:rPr>
                <w:rFonts w:ascii="Cambria Math" w:eastAsia="맑은 고딕" w:hAnsi="Cambria Math" w:hint="eastAsia"/>
                <w:lang w:eastAsia="ko-KR"/>
              </w:rPr>
              <m:t>in</m:t>
            </m:r>
          </m:sub>
        </m:sSub>
      </m:oMath>
      <w:r w:rsidR="002B1DC3">
        <w:rPr>
          <w:rFonts w:eastAsia="맑은 고딕"/>
          <w:lang w:eastAsia="ko-KR"/>
        </w:rPr>
        <w:t xml:space="preserve"> and </w:t>
      </w:r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 w:hint="eastAsia"/>
                <w:lang w:eastAsia="ko-KR"/>
              </w:rPr>
              <m:t>D</m:t>
            </m:r>
          </m:e>
          <m:sub>
            <m:r>
              <w:rPr>
                <w:rFonts w:ascii="Cambria Math" w:eastAsia="맑은 고딕" w:hAnsi="Cambria Math" w:hint="eastAsia"/>
                <w:lang w:eastAsia="ko-KR"/>
              </w:rPr>
              <m:t>in</m:t>
            </m:r>
          </m:sub>
        </m:sSub>
      </m:oMath>
      <w:r w:rsidR="002B1DC3">
        <w:rPr>
          <w:rFonts w:eastAsia="맑은 고딕" w:hint="eastAsia"/>
          <w:lang w:eastAsia="ko-KR"/>
        </w:rPr>
        <w:t xml:space="preserve"> are independent of each other.</w:t>
      </w:r>
      <w:r w:rsidR="002B1DC3">
        <w:rPr>
          <w:rFonts w:eastAsia="맑은 고딕"/>
          <w:lang w:eastAsia="ko-KR"/>
        </w:rPr>
        <w:t xml:space="preserve"> Therefore, the calculated differences under that condition are stored </w:t>
      </w:r>
      <w:proofErr w:type="gramStart"/>
      <w:r w:rsidR="002B1DC3">
        <w:rPr>
          <w:rFonts w:eastAsia="맑은 고딕"/>
          <w:lang w:eastAsia="ko-KR"/>
        </w:rPr>
        <w:t xml:space="preserve">in </w:t>
      </w:r>
      <w:proofErr w:type="gramEnd"/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lang w:eastAsia="ko-KR"/>
              </w:rPr>
              <m:t>Δ</m:t>
            </m:r>
          </m:e>
          <m:sub>
            <m:r>
              <w:rPr>
                <w:rFonts w:ascii="Cambria Math" w:eastAsia="맑은 고딕" w:hAnsi="Cambria Math" w:hint="eastAsia"/>
                <w:lang w:eastAsia="ko-KR"/>
              </w:rPr>
              <m:t>in</m:t>
            </m:r>
          </m:sub>
        </m:sSub>
      </m:oMath>
      <w:r w:rsidR="002B1DC3">
        <w:rPr>
          <w:rFonts w:eastAsia="맑은 고딕"/>
          <w:lang w:eastAsia="ko-KR"/>
        </w:rPr>
        <w:t xml:space="preserve">, a set of input differences. Through the above process, we construct an independent five-difference </w:t>
      </w:r>
      <w:proofErr w:type="gramStart"/>
      <w:r w:rsidR="002B1DC3">
        <w:rPr>
          <w:rFonts w:eastAsia="맑은 고딕"/>
          <w:lang w:eastAsia="ko-KR"/>
        </w:rPr>
        <w:t xml:space="preserve">set </w:t>
      </w:r>
      <w:proofErr w:type="gramEnd"/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lang w:eastAsia="ko-KR"/>
              </w:rPr>
              <m:t>Δ</m:t>
            </m:r>
          </m:e>
          <m:sub>
            <m:r>
              <w:rPr>
                <w:rFonts w:ascii="Cambria Math" w:eastAsia="맑은 고딕" w:hAnsi="Cambria Math" w:hint="eastAsia"/>
                <w:lang w:eastAsia="ko-KR"/>
              </w:rPr>
              <m:t>in</m:t>
            </m:r>
          </m:sub>
        </m:sSub>
      </m:oMath>
      <w:r w:rsidR="002B1DC3">
        <w:rPr>
          <w:rFonts w:eastAsia="맑은 고딕"/>
          <w:lang w:eastAsia="ko-KR"/>
        </w:rPr>
        <w:t xml:space="preserve">. </w:t>
      </w:r>
      <w:r w:rsidR="00BD417A">
        <w:rPr>
          <w:rFonts w:eastAsia="맑은 고딕"/>
          <w:lang w:eastAsia="ko-KR"/>
        </w:rPr>
        <w:t xml:space="preserve">If the </w:t>
      </w:r>
      <m:oMath>
        <m:sSubSup>
          <m:sSub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1, 1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*</m:t>
            </m:r>
          </m:sup>
        </m:sSubSup>
      </m:oMath>
      <w:r w:rsidR="00BD417A">
        <w:rPr>
          <w:rFonts w:eastAsia="맑은 고딕" w:hint="eastAsia"/>
          <w:color w:val="000000" w:themeColor="text1"/>
          <w:lang w:eastAsia="ko-KR"/>
        </w:rPr>
        <w:t xml:space="preserve"> output dimension becomes </w:t>
      </w:r>
      <w:proofErr w:type="gramStart"/>
      <w:r w:rsidR="00BD417A">
        <w:rPr>
          <w:rFonts w:eastAsia="맑은 고딕" w:hint="eastAsia"/>
          <w:color w:val="000000" w:themeColor="text1"/>
          <w:lang w:eastAsia="ko-KR"/>
        </w:rPr>
        <w:t>5</w:t>
      </w:r>
      <w:proofErr w:type="gramEnd"/>
      <w:r w:rsidR="00BD417A">
        <w:rPr>
          <w:rFonts w:eastAsia="맑은 고딕" w:hint="eastAsia"/>
          <w:color w:val="000000" w:themeColor="text1"/>
          <w:lang w:eastAsia="ko-KR"/>
        </w:rPr>
        <w:t xml:space="preserve">, the dimension </w:t>
      </w:r>
      <w:r w:rsidR="00BD417A">
        <w:rPr>
          <w:rFonts w:eastAsia="맑은 고딕"/>
          <w:color w:val="000000" w:themeColor="text1"/>
          <w:lang w:eastAsia="ko-KR"/>
        </w:rPr>
        <w:t xml:space="preserve">of the final output dimension becomes 5 or less. Therefore, if we find a case where </w:t>
      </w:r>
      <w:proofErr w:type="gramStart"/>
      <w:r w:rsidR="00BD417A">
        <w:rPr>
          <w:rFonts w:eastAsia="맑은 고딕"/>
          <w:color w:val="000000" w:themeColor="text1"/>
          <w:lang w:eastAsia="ko-KR"/>
        </w:rPr>
        <w:t>the confirm</w:t>
      </w:r>
      <w:proofErr w:type="gramEnd"/>
      <w:r w:rsidR="00BD417A">
        <w:rPr>
          <w:rFonts w:eastAsia="맑은 고딕"/>
          <w:color w:val="000000" w:themeColor="text1"/>
          <w:lang w:eastAsia="ko-KR"/>
        </w:rPr>
        <w:t xml:space="preserve"> the independent because only the case where the dimension of the </w:t>
      </w:r>
      <m:oMath>
        <m:sSubSup>
          <m:sSub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1, 1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*</m:t>
            </m:r>
          </m:sup>
        </m:sSubSup>
      </m:oMath>
      <w:r w:rsidR="00BD417A">
        <w:rPr>
          <w:rFonts w:eastAsiaTheme="minorEastAsia" w:hint="eastAsia"/>
          <w:color w:val="000000" w:themeColor="text1"/>
          <w:lang w:eastAsia="ko-KR"/>
        </w:rPr>
        <w:t xml:space="preserve"> </w:t>
      </w:r>
      <w:r w:rsidR="00BD417A">
        <w:rPr>
          <w:rFonts w:eastAsiaTheme="minorEastAsia"/>
          <w:color w:val="000000" w:themeColor="text1"/>
          <w:lang w:eastAsia="ko-KR"/>
        </w:rPr>
        <w:t>output values</w:t>
      </w:r>
      <w:r w:rsidR="00BD417A">
        <w:rPr>
          <w:rFonts w:eastAsiaTheme="minorEastAsia" w:hint="eastAsia"/>
          <w:color w:val="000000" w:themeColor="text1"/>
          <w:lang w:eastAsia="ko-KR"/>
        </w:rPr>
        <w:t xml:space="preserve"> </w:t>
      </w:r>
      <w:r w:rsidR="00BD417A">
        <w:rPr>
          <w:rFonts w:eastAsiaTheme="minorEastAsia" w:hint="eastAsia"/>
          <w:lang w:eastAsia="ko-KR"/>
        </w:rPr>
        <w:t>is</w:t>
      </w:r>
      <w:r w:rsidR="00BD417A">
        <w:rPr>
          <w:rFonts w:eastAsiaTheme="minorEastAsia"/>
          <w:lang w:eastAsia="ko-KR"/>
        </w:rPr>
        <w:t xml:space="preserve"> </w:t>
      </w:r>
      <w:r w:rsidR="00BD417A">
        <w:rPr>
          <w:rFonts w:eastAsiaTheme="minorEastAsia" w:hint="eastAsia"/>
          <w:lang w:eastAsia="ko-KR"/>
        </w:rPr>
        <w:t>five</w:t>
      </w:r>
      <w:r w:rsidR="00BD417A">
        <w:rPr>
          <w:rFonts w:eastAsiaTheme="minorEastAsia"/>
          <w:lang w:eastAsia="ko-KR"/>
        </w:rPr>
        <w:t>.</w:t>
      </w:r>
    </w:p>
    <w:p w14:paraId="36631EC1" w14:textId="77777777" w:rsidR="00DD7C6B" w:rsidRDefault="00DD7C6B" w:rsidP="00DD7C6B">
      <w:pPr>
        <w:pStyle w:val="a3"/>
        <w:keepNext/>
        <w:ind w:firstLine="0"/>
        <w:jc w:val="center"/>
      </w:pPr>
      <w:r>
        <w:rPr>
          <w:noProof/>
          <w:lang w:eastAsia="ko-KR"/>
        </w:rPr>
        <w:drawing>
          <wp:inline distT="0" distB="0" distL="0" distR="0" wp14:anchorId="6E978CB1" wp14:editId="3A9B2911">
            <wp:extent cx="2081815" cy="2296633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4980" cy="23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A55D" w14:textId="77777777" w:rsidR="00DD7C6B" w:rsidRDefault="00DD7C6B" w:rsidP="00DD7C6B">
      <w:pPr>
        <w:pStyle w:val="a8"/>
        <w:jc w:val="left"/>
        <w:rPr>
          <w:spacing w:val="-1"/>
          <w:lang w:eastAsia="ko-KR"/>
        </w:rPr>
      </w:pPr>
      <w:r w:rsidRPr="006C5E05">
        <w:rPr>
          <w:b w:val="0"/>
        </w:rPr>
        <w:t>Fig</w:t>
      </w:r>
      <w:r w:rsidRPr="006C5E05">
        <w:rPr>
          <w:rFonts w:hint="eastAsia"/>
          <w:b w:val="0"/>
          <w:lang w:eastAsia="ko-KR"/>
        </w:rPr>
        <w:t>.</w:t>
      </w:r>
      <w:r>
        <w:rPr>
          <w:b w:val="0"/>
        </w:rPr>
        <w:t xml:space="preserve"> 6</w:t>
      </w:r>
      <w:r w:rsidRPr="006C5E05">
        <w:rPr>
          <w:rFonts w:hint="eastAsia"/>
          <w:b w:val="0"/>
          <w:lang w:eastAsia="ko-KR"/>
        </w:rPr>
        <w:t>.</w:t>
      </w:r>
      <w:r>
        <w:rPr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An</w:t>
      </w:r>
      <w:r w:rsidRPr="00253731">
        <w:rPr>
          <w:b w:val="0"/>
          <w:i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 w:val="0"/>
                <w:bCs w:val="0"/>
                <w:i/>
                <w:spacing w:val="-1"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lang w:eastAsia="ko-KR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MS Gothic" w:hAnsi="Cambria Math" w:cs="MS Gothic" w:hint="eastAsia"/>
                <w:lang w:eastAsia="ko-KR"/>
              </w:rPr>
              <m:t>*</m:t>
            </m:r>
          </m:sup>
        </m:sSup>
      </m:oMath>
      <w:r>
        <w:rPr>
          <w:rFonts w:hint="eastAsia"/>
          <w:b w:val="0"/>
          <w:bCs w:val="0"/>
          <w:spacing w:val="-1"/>
          <w:lang w:eastAsia="ko-KR"/>
        </w:rPr>
        <w:t xml:space="preserve"> function</w:t>
      </w:r>
      <w:r>
        <w:rPr>
          <w:b w:val="0"/>
          <w:bCs w:val="0"/>
          <w:spacing w:val="-1"/>
          <w:lang w:eastAsia="ko-KR"/>
        </w:rPr>
        <w:t xml:space="preserve"> </w:t>
      </w:r>
      <w:r>
        <w:rPr>
          <w:rFonts w:hint="eastAsia"/>
          <w:b w:val="0"/>
          <w:bCs w:val="0"/>
          <w:spacing w:val="-1"/>
          <w:lang w:eastAsia="ko-KR"/>
        </w:rPr>
        <w:t>functionally</w:t>
      </w:r>
      <w:r>
        <w:rPr>
          <w:b w:val="0"/>
          <w:bCs w:val="0"/>
          <w:spacing w:val="-1"/>
          <w:lang w:eastAsia="ko-KR"/>
        </w:rPr>
        <w:t xml:space="preserve"> </w:t>
      </w:r>
      <w:r>
        <w:rPr>
          <w:rFonts w:hint="eastAsia"/>
          <w:b w:val="0"/>
          <w:bCs w:val="0"/>
          <w:spacing w:val="-1"/>
          <w:lang w:eastAsia="ko-KR"/>
        </w:rPr>
        <w:t>equivalent</w:t>
      </w:r>
      <w:r>
        <w:rPr>
          <w:b w:val="0"/>
          <w:bCs w:val="0"/>
          <w:spacing w:val="-1"/>
          <w:lang w:eastAsia="ko-KR"/>
        </w:rPr>
        <w:t xml:space="preserve"> </w:t>
      </w:r>
      <w:r>
        <w:rPr>
          <w:rFonts w:hint="eastAsia"/>
          <w:b w:val="0"/>
          <w:bCs w:val="0"/>
          <w:spacing w:val="-1"/>
          <w:lang w:eastAsia="ko-KR"/>
        </w:rPr>
        <w:t>to</w:t>
      </w:r>
      <w:r>
        <w:rPr>
          <w:b w:val="0"/>
          <w:bCs w:val="0"/>
          <w:spacing w:val="-1"/>
          <w:lang w:eastAsia="ko-KR"/>
        </w:rPr>
        <w:t xml:space="preserve"> </w:t>
      </w:r>
      <w:r>
        <w:rPr>
          <w:rFonts w:hint="eastAsia"/>
          <w:b w:val="0"/>
          <w:bCs w:val="0"/>
          <w:spacing w:val="-1"/>
          <w:lang w:eastAsia="ko-KR"/>
        </w:rPr>
        <w:t>encryption</w:t>
      </w:r>
      <w:r>
        <w:rPr>
          <w:b w:val="0"/>
          <w:bCs w:val="0"/>
          <w:spacing w:val="-1"/>
          <w:lang w:eastAsia="ko-KR"/>
        </w:rPr>
        <w:t xml:space="preserve"> </w:t>
      </w:r>
      <w:r>
        <w:rPr>
          <w:rFonts w:hint="eastAsia"/>
          <w:b w:val="0"/>
          <w:bCs w:val="0"/>
          <w:spacing w:val="-1"/>
          <w:lang w:eastAsia="ko-KR"/>
        </w:rPr>
        <w:t>oracle</w:t>
      </w:r>
      <w:r w:rsidRPr="00253731">
        <w:rPr>
          <w:b w:val="0"/>
          <w:bCs w:val="0"/>
          <w:spacing w:val="-1"/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spacing w:val="-1"/>
            <w:lang w:eastAsia="ko-KR"/>
          </w:rPr>
          <m:t>F.</m:t>
        </m:r>
      </m:oMath>
    </w:p>
    <w:p w14:paraId="7528B98C" w14:textId="77777777" w:rsidR="00DD7C6B" w:rsidRPr="00DD7C6B" w:rsidRDefault="00DD7C6B" w:rsidP="00DD7C6B">
      <w:pPr>
        <w:pStyle w:val="a3"/>
        <w:rPr>
          <w:rFonts w:eastAsiaTheme="minorEastAsia"/>
          <w:lang w:eastAsia="ko-KR"/>
        </w:rPr>
      </w:pPr>
    </w:p>
    <w:p w14:paraId="47E57382" w14:textId="007F5F27" w:rsidR="00AD326D" w:rsidRPr="00B82310" w:rsidRDefault="002B1DC3" w:rsidP="001D745F">
      <w:pPr>
        <w:pStyle w:val="a3"/>
        <w:rPr>
          <w:lang w:eastAsia="ko-KR"/>
        </w:rPr>
      </w:pPr>
      <w:r>
        <w:rPr>
          <w:rFonts w:eastAsia="맑은 고딕"/>
          <w:lang w:eastAsia="ko-KR"/>
        </w:rPr>
        <w:t>The affine layer is the basis transformation of the sets obtained, and the process shows below.</w:t>
      </w:r>
      <w:r>
        <w:rPr>
          <w:rFonts w:eastAsiaTheme="minorEastAsia" w:hint="eastAsia"/>
          <w:color w:val="4472C4" w:themeColor="accent5"/>
          <w:lang w:eastAsia="ko-KR"/>
        </w:rPr>
        <w:t xml:space="preserve"> </w:t>
      </w:r>
      <w:r w:rsidR="003F6FC7" w:rsidRPr="003F6FC7">
        <w:rPr>
          <w:rFonts w:eastAsiaTheme="minorEastAsia"/>
          <w:color w:val="000000" w:themeColor="text1"/>
          <w:lang w:eastAsia="ko-KR"/>
        </w:rPr>
        <w:t xml:space="preserve">Although we </w:t>
      </w:r>
      <w:r w:rsidR="003F6FC7">
        <w:rPr>
          <w:rFonts w:eastAsiaTheme="minorEastAsia"/>
          <w:color w:val="000000" w:themeColor="text1"/>
          <w:lang w:eastAsia="ko-KR"/>
        </w:rPr>
        <w:t xml:space="preserve">do not know what the basis is for the difference output values of the </w:t>
      </w:r>
      <w:proofErr w:type="gramStart"/>
      <w:r w:rsidR="003F6FC7">
        <w:rPr>
          <w:rFonts w:eastAsiaTheme="minorEastAsia"/>
          <w:color w:val="000000" w:themeColor="text1"/>
          <w:lang w:eastAsia="ko-KR"/>
        </w:rPr>
        <w:t xml:space="preserve">original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1, 1</m:t>
            </m:r>
          </m:sub>
        </m:sSub>
      </m:oMath>
      <w:r w:rsidR="003F6FC7">
        <w:rPr>
          <w:rFonts w:eastAsiaTheme="minorEastAsia" w:hint="eastAsia"/>
          <w:color w:val="000000" w:themeColor="text1"/>
          <w:lang w:eastAsia="ko-KR"/>
        </w:rPr>
        <w:t xml:space="preserve">, </w:t>
      </w:r>
      <w:r w:rsidR="003F6FC7">
        <w:rPr>
          <w:rFonts w:eastAsiaTheme="minorEastAsia"/>
          <w:color w:val="000000" w:themeColor="text1"/>
          <w:lang w:eastAsia="ko-KR"/>
        </w:rPr>
        <w:t xml:space="preserve">by adding a linear function, we assume that five linearly independent output differences of </w:t>
      </w:r>
      <m:oMath>
        <m:sSubSup>
          <m:sSub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1,1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*</m:t>
            </m:r>
          </m:sup>
        </m:sSubSup>
      </m:oMath>
      <w:r w:rsidR="003F6FC7">
        <w:rPr>
          <w:rFonts w:eastAsiaTheme="minorEastAsia" w:hint="eastAsia"/>
          <w:color w:val="000000" w:themeColor="text1"/>
          <w:lang w:eastAsia="ko-KR"/>
        </w:rPr>
        <w:t xml:space="preserve"> form the standard </w:t>
      </w:r>
      <w:r w:rsidR="003F6FC7">
        <w:rPr>
          <w:rFonts w:eastAsiaTheme="minorEastAsia" w:hint="eastAsia"/>
          <w:color w:val="000000" w:themeColor="text1"/>
          <w:lang w:eastAsia="ko-KR"/>
        </w:rPr>
        <w:t>basis.</w:t>
      </w:r>
      <w:r w:rsidR="009F5862"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The standard basis expresses as </w:t>
      </w:r>
      <m:oMath>
        <m:r>
          <w:rPr>
            <w:rFonts w:ascii="Cambria Math" w:eastAsiaTheme="minorEastAsia" w:hAnsi="Cambria Math"/>
            <w:lang w:eastAsia="ko-KR"/>
          </w:rPr>
          <m:t>V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 &lt;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ko-K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ko-K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3</m:t>
            </m:r>
          </m:sub>
        </m:sSub>
        <m:r>
          <w:rPr>
            <w:rFonts w:ascii="Cambria Math" w:eastAsiaTheme="minorEastAsia" w:hAnsi="Cambria Math"/>
            <w:lang w:eastAsia="ko-KR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ko-K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ko-KR"/>
          </w:rPr>
          <m:t>&gt;</m:t>
        </m:r>
      </m:oMath>
      <w:r>
        <w:rPr>
          <w:rFonts w:eastAsiaTheme="minorEastAsia" w:hint="eastAsia"/>
          <w:lang w:eastAsia="ko-KR"/>
        </w:rPr>
        <w:t xml:space="preserve"> and affine layer performs,</w:t>
      </w:r>
      <w:r>
        <w:rPr>
          <w:rFonts w:eastAsiaTheme="minorEastAsia"/>
          <w:lang w:eastAsia="ko-KR"/>
        </w:rPr>
        <w:t xml:space="preserve"> the following equation is satisfied:</w:t>
      </w:r>
    </w:p>
    <w:tbl>
      <w:tblPr>
        <w:tblStyle w:val="a4"/>
        <w:tblW w:w="0" w:type="auto"/>
        <w:tblInd w:w="-24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546"/>
      </w:tblGrid>
      <w:tr w:rsidR="005F68CA" w14:paraId="312353D9" w14:textId="77777777" w:rsidTr="006F0B5F">
        <w:tc>
          <w:tcPr>
            <w:tcW w:w="4560" w:type="dxa"/>
            <w:tcBorders>
              <w:left w:val="nil"/>
              <w:bottom w:val="nil"/>
            </w:tcBorders>
          </w:tcPr>
          <w:p w14:paraId="04C39CA9" w14:textId="0CE58393" w:rsidR="005F68CA" w:rsidRPr="00FF49FD" w:rsidRDefault="004C2A39" w:rsidP="005F68CA">
            <w:pPr>
              <w:pStyle w:val="a3"/>
              <w:ind w:leftChars="100" w:left="200"/>
              <w:rPr>
                <w:rFonts w:eastAsiaTheme="minorEastAsia"/>
                <w:sz w:val="19"/>
                <w:szCs w:val="19"/>
                <w:lang w:eastAsia="ko-KR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sz w:val="19"/>
                        <w:szCs w:val="19"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  <w:lang w:eastAsia="ko-KR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  <w:sz w:val="19"/>
                    <w:szCs w:val="19"/>
                    <w:lang w:eastAsia="ko-KR"/>
                  </w:rPr>
                  <m:t>= &lt;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9"/>
                    <w:szCs w:val="19"/>
                    <w:lang w:eastAsia="ko-KR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9"/>
                    <w:szCs w:val="19"/>
                    <w:lang w:eastAsia="ko-KR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9"/>
                    <w:szCs w:val="19"/>
                    <w:lang w:eastAsia="ko-KR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9"/>
                    <w:szCs w:val="19"/>
                    <w:lang w:eastAsia="ko-KR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9"/>
                        <w:szCs w:val="19"/>
                        <w:lang w:eastAsia="ko-KR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  <w:lang w:eastAsia="ko-KR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9"/>
                    <w:szCs w:val="19"/>
                    <w:lang w:eastAsia="ko-KR"/>
                  </w:rPr>
                  <m:t xml:space="preserve">&gt; </m:t>
                </m:r>
              </m:oMath>
            </m:oMathPara>
          </w:p>
          <w:p w14:paraId="30739E89" w14:textId="59102170" w:rsidR="005F68CA" w:rsidRPr="005F68CA" w:rsidRDefault="005F68CA" w:rsidP="005F68CA">
            <w:pPr>
              <w:pStyle w:val="a3"/>
              <w:ind w:leftChars="100" w:left="200"/>
              <w:rPr>
                <w:rFonts w:eastAsiaTheme="minorEastAsia"/>
                <w:lang w:eastAsia="ko-K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eastAsia="ko-KR"/>
                  </w:rPr>
                  <m:t>= 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ko-K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ko-K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ko-K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ko-K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ko-KR"/>
                  </w:rPr>
                  <m:t>&gt;.</m:t>
                </m:r>
              </m:oMath>
            </m:oMathPara>
          </w:p>
        </w:tc>
        <w:tc>
          <w:tcPr>
            <w:tcW w:w="447" w:type="dxa"/>
            <w:tcBorders>
              <w:bottom w:val="nil"/>
              <w:right w:val="nil"/>
            </w:tcBorders>
            <w:vAlign w:val="center"/>
          </w:tcPr>
          <w:p w14:paraId="5E95BA92" w14:textId="3463530A" w:rsidR="005F68CA" w:rsidRPr="00B62454" w:rsidRDefault="005F68CA" w:rsidP="006F0B5F">
            <w:pPr>
              <w:pStyle w:val="bulletlist"/>
              <w:numPr>
                <w:ilvl w:val="0"/>
                <w:numId w:val="0"/>
              </w:num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 w:rsidR="00003A37">
              <w:rPr>
                <w:rFonts w:eastAsiaTheme="minorEastAsia"/>
                <w:lang w:eastAsia="ko-KR"/>
              </w:rPr>
              <w:t>10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</w:tr>
    </w:tbl>
    <w:p w14:paraId="037CF806" w14:textId="30AE23AD" w:rsidR="00D216E2" w:rsidRPr="001221CD" w:rsidRDefault="00D216E2" w:rsidP="0080642C">
      <w:pPr>
        <w:pStyle w:val="a3"/>
        <w:rPr>
          <w:rFonts w:eastAsiaTheme="minorEastAsia"/>
          <w:color w:val="4472C4" w:themeColor="accent5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T</w:t>
      </w:r>
      <w:r>
        <w:rPr>
          <w:rFonts w:eastAsiaTheme="minorEastAsia"/>
          <w:lang w:eastAsia="ko-KR"/>
        </w:rPr>
        <w:t xml:space="preserve">he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i</m:t>
            </m:r>
          </m:sub>
        </m:sSub>
      </m:oMath>
      <w:r w:rsidRPr="00D216E2"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is</w:t>
      </w:r>
      <w:proofErr w:type="gramEnd"/>
      <w:r>
        <w:rPr>
          <w:rFonts w:eastAsiaTheme="minorEastAsia" w:hint="eastAsia"/>
          <w:lang w:eastAsia="ko-KR"/>
        </w:rPr>
        <w:t xml:space="preserve"> the basis for ciphertexts.</w:t>
      </w:r>
      <w:r w:rsidR="00E95B25">
        <w:rPr>
          <w:rFonts w:eastAsiaTheme="minorEastAsia"/>
          <w:lang w:eastAsia="ko-KR"/>
        </w:rPr>
        <w:t xml:space="preserve"> </w:t>
      </w:r>
      <w:r w:rsidR="001D333D">
        <w:rPr>
          <w:rFonts w:eastAsiaTheme="minorEastAsia" w:hint="eastAsia"/>
          <w:lang w:eastAsia="ko-KR"/>
        </w:rPr>
        <w:t>E</w:t>
      </w:r>
      <w:r w:rsidR="001D333D">
        <w:rPr>
          <w:rFonts w:eastAsiaTheme="minorEastAsia"/>
          <w:lang w:eastAsia="ko-KR"/>
        </w:rPr>
        <w:t>ventually, the affine laye</w:t>
      </w:r>
      <w:r w:rsidR="00591F7E">
        <w:rPr>
          <w:rFonts w:eastAsiaTheme="minorEastAsia"/>
          <w:lang w:eastAsia="ko-KR"/>
        </w:rPr>
        <w:t xml:space="preserve">r is represented by a matrix </w:t>
      </w:r>
      <w:proofErr w:type="gramStart"/>
      <w:r w:rsidR="00591F7E">
        <w:rPr>
          <w:rFonts w:eastAsiaTheme="minorEastAsia"/>
          <w:lang w:eastAsia="ko-KR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i</m:t>
            </m:r>
          </m:sub>
        </m:sSub>
      </m:oMath>
      <w:r w:rsidR="001D333D">
        <w:rPr>
          <w:rFonts w:eastAsiaTheme="minorEastAsia" w:hint="eastAsia"/>
          <w:lang w:eastAsia="ko-KR"/>
        </w:rPr>
        <w:t xml:space="preserve">, which is a </w:t>
      </w:r>
      <w:r w:rsidR="008678F3" w:rsidRPr="001221CD">
        <w:rPr>
          <w:rFonts w:eastAsiaTheme="minorEastAsia"/>
          <w:color w:val="4472C4" w:themeColor="accent5"/>
          <w:lang w:eastAsia="ko-KR"/>
        </w:rPr>
        <w:t xml:space="preserve">blockwise </w:t>
      </w:r>
      <w:r w:rsidR="001D333D" w:rsidRPr="001221CD">
        <w:rPr>
          <w:rFonts w:eastAsiaTheme="minorEastAsia" w:hint="eastAsia"/>
          <w:color w:val="4472C4" w:themeColor="accent5"/>
          <w:lang w:eastAsia="ko-KR"/>
        </w:rPr>
        <w:t>vector.</w:t>
      </w:r>
      <w:r w:rsidR="001221CD" w:rsidRPr="001221CD">
        <w:rPr>
          <w:rFonts w:eastAsiaTheme="minorEastAsia"/>
          <w:color w:val="4472C4" w:themeColor="accent5"/>
          <w:lang w:eastAsia="ko-KR"/>
        </w:rPr>
        <w:t xml:space="preserve"> Then, matrix </w:t>
      </w:r>
      <m:oMath>
        <m:sSubSup>
          <m:sSubSupPr>
            <m:ctrlPr>
              <w:rPr>
                <w:rFonts w:ascii="Cambria Math" w:eastAsiaTheme="minorEastAsia" w:hAnsi="Cambria Math"/>
                <w:color w:val="4472C4" w:themeColor="accent5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4472C4" w:themeColor="accent5"/>
                <w:lang w:eastAsia="ko-KR"/>
              </w:rPr>
              <m:t>*</m:t>
            </m:r>
          </m:sup>
        </m:sSubSup>
      </m:oMath>
      <w:r w:rsidR="001221CD" w:rsidRPr="001221CD">
        <w:rPr>
          <w:rFonts w:eastAsiaTheme="minorEastAsia" w:hint="eastAsia"/>
          <w:color w:val="4472C4" w:themeColor="accent5"/>
          <w:lang w:eastAsia="ko-KR"/>
        </w:rPr>
        <w:t xml:space="preserve"> is composed of a </w:t>
      </w:r>
      <m:oMath>
        <m:r>
          <m:rPr>
            <m:sty m:val="p"/>
          </m:rPr>
          <w:rPr>
            <w:rFonts w:ascii="Cambria Math" w:eastAsiaTheme="minorEastAsia" w:hAnsi="Cambria Math"/>
            <w:color w:val="4472C4" w:themeColor="accent5"/>
            <w:lang w:eastAsia="ko-KR"/>
          </w:rPr>
          <m:t>5×60</m:t>
        </m:r>
      </m:oMath>
      <w:r w:rsidR="001221CD" w:rsidRPr="001221CD">
        <w:rPr>
          <w:rFonts w:eastAsiaTheme="minorEastAsia"/>
          <w:color w:val="4472C4" w:themeColor="accent5"/>
          <w:lang w:eastAsia="ko-KR"/>
        </w:rPr>
        <w:t xml:space="preserve"> matrix.</w:t>
      </w:r>
    </w:p>
    <w:tbl>
      <w:tblPr>
        <w:tblStyle w:val="a4"/>
        <w:tblW w:w="0" w:type="auto"/>
        <w:tblInd w:w="-24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546"/>
      </w:tblGrid>
      <w:tr w:rsidR="00DD7C6B" w:rsidRPr="001221CD" w14:paraId="5455D082" w14:textId="77777777" w:rsidTr="00445D4D">
        <w:tc>
          <w:tcPr>
            <w:tcW w:w="4560" w:type="dxa"/>
            <w:tcBorders>
              <w:left w:val="nil"/>
              <w:bottom w:val="nil"/>
            </w:tcBorders>
          </w:tcPr>
          <w:p w14:paraId="05AD2611" w14:textId="54050471" w:rsidR="00FA77B3" w:rsidRPr="001221CD" w:rsidRDefault="004C2A39" w:rsidP="00FA77B3">
            <w:pPr>
              <w:pStyle w:val="a3"/>
              <w:ind w:leftChars="100" w:left="200"/>
              <w:rPr>
                <w:rFonts w:eastAsiaTheme="minorEastAsia"/>
                <w:color w:val="000000" w:themeColor="text1"/>
                <w:lang w:eastAsia="ko-K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lang w:eastAsia="ko-KR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ko-K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ko-K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ko-K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ko-K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ko-K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ko-K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ko-K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ko-KR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eastAsia="ko-KR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ko-K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eastAsia="ko-KR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lang w:eastAsia="ko-KR"/>
                  </w:rPr>
                  <m:t>.</m:t>
                </m:r>
              </m:oMath>
            </m:oMathPara>
          </w:p>
        </w:tc>
        <w:tc>
          <w:tcPr>
            <w:tcW w:w="426" w:type="dxa"/>
            <w:tcBorders>
              <w:bottom w:val="nil"/>
              <w:right w:val="nil"/>
            </w:tcBorders>
          </w:tcPr>
          <w:p w14:paraId="5E99FB98" w14:textId="4C76A17C" w:rsidR="00FA77B3" w:rsidRPr="001221CD" w:rsidRDefault="00FA77B3" w:rsidP="00982FDF">
            <w:pPr>
              <w:pStyle w:val="bulletlist"/>
              <w:numPr>
                <w:ilvl w:val="0"/>
                <w:numId w:val="0"/>
              </w:numPr>
              <w:jc w:val="right"/>
              <w:rPr>
                <w:rFonts w:eastAsiaTheme="minorEastAsia"/>
                <w:color w:val="000000" w:themeColor="text1"/>
                <w:lang w:eastAsia="ko-KR"/>
              </w:rPr>
            </w:pPr>
            <w:r w:rsidRPr="001221CD">
              <w:rPr>
                <w:rFonts w:eastAsiaTheme="minorEastAsia" w:hint="eastAsia"/>
                <w:color w:val="000000" w:themeColor="text1"/>
                <w:lang w:eastAsia="ko-KR"/>
              </w:rPr>
              <w:t>(</w:t>
            </w:r>
            <w:r w:rsidR="00003A37" w:rsidRPr="001221CD">
              <w:rPr>
                <w:rFonts w:eastAsiaTheme="minorEastAsia"/>
                <w:color w:val="000000" w:themeColor="text1"/>
                <w:lang w:eastAsia="ko-KR"/>
              </w:rPr>
              <w:t>11</w:t>
            </w:r>
            <w:r w:rsidRPr="001221CD">
              <w:rPr>
                <w:rFonts w:eastAsiaTheme="minorEastAsia" w:hint="eastAsia"/>
                <w:color w:val="000000" w:themeColor="text1"/>
                <w:lang w:eastAsia="ko-KR"/>
              </w:rPr>
              <w:t>)</w:t>
            </w:r>
          </w:p>
        </w:tc>
      </w:tr>
    </w:tbl>
    <w:p w14:paraId="1CA89875" w14:textId="4C0F55C2" w:rsidR="005D6F24" w:rsidRPr="00DD7C6B" w:rsidRDefault="00B0140A" w:rsidP="00DD7C6B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If we will use these feature</w:t>
      </w:r>
      <w:r w:rsidR="0069394E">
        <w:rPr>
          <w:rFonts w:eastAsiaTheme="minorEastAsia"/>
          <w:lang w:eastAsia="ko-KR"/>
        </w:rPr>
        <w:t>s</w:t>
      </w:r>
      <w:r>
        <w:rPr>
          <w:rFonts w:eastAsiaTheme="minorEastAsia"/>
          <w:lang w:eastAsia="ko-KR"/>
        </w:rPr>
        <w:t xml:space="preserve">, </w:t>
      </w:r>
      <w:r w:rsidR="00967D48">
        <w:rPr>
          <w:rFonts w:eastAsiaTheme="minorEastAsia" w:hint="eastAsia"/>
          <w:lang w:eastAsia="ko-KR"/>
        </w:rPr>
        <w:t>the part of the affine layer recovered.</w:t>
      </w:r>
      <w:r w:rsidR="00967D48">
        <w:rPr>
          <w:rFonts w:eastAsiaTheme="minorEastAsia"/>
          <w:lang w:eastAsia="ko-KR"/>
        </w:rPr>
        <w:t xml:space="preserve"> Like the above process, recover the affine layer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=</m:t>
        </m:r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eastAsiaTheme="minorEastAsia" w:hAnsi="Cambria Math" w:hint="eastAsia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hint="eastAsia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eastAsia="MS Gothic" w:hAnsi="Cambria Math" w:cs="MS Gothic" w:hint="eastAsia"/>
                    <w:lang w:eastAsia="ko-KR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lang w:eastAsia="ko-KR"/>
              </w:rPr>
              <m:t xml:space="preserve"> ||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eastAsiaTheme="minorEastAsia" w:hAnsi="Cambria Math" w:hint="eastAsia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hint="eastAsia"/>
                    <w:lang w:eastAsia="ko-KR"/>
                  </w:rPr>
                  <m:t>2</m:t>
                </m:r>
              </m:sub>
              <m:sup>
                <m:r>
                  <w:rPr>
                    <w:rFonts w:ascii="Cambria Math" w:eastAsia="MS Gothic" w:hAnsi="Cambria Math" w:cs="MS Gothic" w:hint="eastAsia"/>
                    <w:lang w:eastAsia="ko-KR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lang w:eastAsia="ko-KR"/>
              </w:rPr>
              <m:t xml:space="preserve"> || …</m:t>
            </m:r>
            <m:r>
              <w:rPr>
                <w:rFonts w:ascii="Cambria Math" w:eastAsiaTheme="minorEastAsia" w:hAnsi="Cambria Math" w:hint="eastAsia"/>
                <w:lang w:eastAsia="ko-KR"/>
              </w:rPr>
              <m:t>||</m:t>
            </m:r>
            <m:r>
              <w:rPr>
                <w:rFonts w:ascii="Cambria Math" w:eastAsiaTheme="minorEastAsia" w:hAnsi="Cambria Math"/>
                <w:lang w:eastAsia="ko-KR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eastAsiaTheme="minorEastAsia" w:hAnsi="Cambria Math" w:hint="eastAsia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hint="eastAsia"/>
                    <w:lang w:eastAsia="ko-KR"/>
                  </w:rPr>
                  <m:t>12</m:t>
                </m:r>
              </m:sub>
              <m:sup>
                <m:r>
                  <w:rPr>
                    <w:rFonts w:ascii="Cambria Math" w:eastAsia="MS Gothic" w:hAnsi="Cambria Math" w:cs="MS Gothic" w:hint="eastAsia"/>
                    <w:lang w:eastAsia="ko-KR"/>
                  </w:rPr>
                  <m:t>*</m:t>
                </m:r>
              </m:sup>
            </m:sSubSup>
          </m:e>
        </m:d>
      </m:oMath>
      <w:r w:rsidR="00E07111">
        <w:rPr>
          <w:rFonts w:eastAsiaTheme="minorEastAsia" w:hint="eastAsia"/>
          <w:color w:val="000000" w:themeColor="text1"/>
          <w:lang w:eastAsia="ko-KR"/>
        </w:rPr>
        <w:t xml:space="preserve"> </w:t>
      </w:r>
      <w:r w:rsidR="00967D48">
        <w:rPr>
          <w:rFonts w:eastAsiaTheme="minorEastAsia"/>
          <w:lang w:eastAsia="ko-KR"/>
        </w:rPr>
        <w:t>by performin</w:t>
      </w:r>
      <w:r w:rsidR="00786A84">
        <w:rPr>
          <w:rFonts w:eastAsiaTheme="minorEastAsia"/>
          <w:lang w:eastAsia="ko-KR"/>
        </w:rPr>
        <w:t>g the same procedure for other S</w:t>
      </w:r>
      <w:r w:rsidR="00967D48">
        <w:rPr>
          <w:rFonts w:eastAsiaTheme="minorEastAsia"/>
          <w:lang w:eastAsia="ko-KR"/>
        </w:rPr>
        <w:t xml:space="preserve">-box. </w:t>
      </w:r>
    </w:p>
    <w:p w14:paraId="7C415896" w14:textId="3C80B9CA" w:rsidR="00AF6D6A" w:rsidRDefault="00711393" w:rsidP="004314D8">
      <w:pPr>
        <w:pStyle w:val="a3"/>
        <w:rPr>
          <w:rFonts w:eastAsiaTheme="minorEastAsia"/>
          <w:lang w:eastAsia="ko-KR"/>
        </w:rPr>
      </w:pPr>
      <w:r w:rsidRPr="0070403B">
        <w:rPr>
          <w:rFonts w:eastAsiaTheme="minorEastAsia" w:hint="eastAsia"/>
          <w:color w:val="000000" w:themeColor="text1"/>
          <w:lang w:eastAsia="ko-KR"/>
        </w:rPr>
        <w:t>Through</w:t>
      </w:r>
      <w:r w:rsidRPr="0070403B">
        <w:rPr>
          <w:rFonts w:eastAsiaTheme="minorEastAsia"/>
          <w:color w:val="000000" w:themeColor="text1"/>
          <w:lang w:eastAsia="ko-KR"/>
        </w:rPr>
        <w:t xml:space="preserve"> </w:t>
      </w:r>
      <w:r w:rsidRPr="0070403B">
        <w:rPr>
          <w:rFonts w:eastAsiaTheme="minorEastAsia" w:hint="eastAsia"/>
          <w:color w:val="000000" w:themeColor="text1"/>
          <w:lang w:eastAsia="ko-KR"/>
        </w:rPr>
        <w:t>Algorithm1</w:t>
      </w:r>
      <w:r w:rsidRPr="0070403B">
        <w:rPr>
          <w:rFonts w:eastAsiaTheme="minorEastAsia"/>
          <w:color w:val="000000" w:themeColor="text1"/>
          <w:lang w:eastAsia="ko-KR"/>
        </w:rPr>
        <w:t xml:space="preserve"> </w:t>
      </w:r>
      <w:r w:rsidRPr="0070403B">
        <w:rPr>
          <w:rFonts w:eastAsiaTheme="minorEastAsia" w:hint="eastAsia"/>
          <w:color w:val="000000" w:themeColor="text1"/>
          <w:lang w:eastAsia="ko-KR"/>
        </w:rPr>
        <w:t>and</w:t>
      </w:r>
      <w:r w:rsidRPr="0070403B">
        <w:rPr>
          <w:rFonts w:eastAsiaTheme="minorEastAsia"/>
          <w:color w:val="000000" w:themeColor="text1"/>
          <w:lang w:eastAsia="ko-KR"/>
        </w:rPr>
        <w:t xml:space="preserve"> </w:t>
      </w:r>
      <w:r w:rsidRPr="0070403B">
        <w:rPr>
          <w:rFonts w:eastAsiaTheme="minorEastAsia" w:hint="eastAsia"/>
          <w:color w:val="000000" w:themeColor="text1"/>
          <w:lang w:eastAsia="ko-KR"/>
        </w:rPr>
        <w:t>Algorithm2,</w:t>
      </w:r>
      <w:r w:rsidRPr="0070403B">
        <w:rPr>
          <w:rFonts w:eastAsiaTheme="minorEastAsia"/>
          <w:color w:val="000000" w:themeColor="text1"/>
          <w:lang w:eastAsia="ko-KR"/>
        </w:rPr>
        <w:t xml:space="preserve"> </w:t>
      </w:r>
      <w:r w:rsidRPr="0070403B">
        <w:rPr>
          <w:rFonts w:eastAsiaTheme="minorEastAsia" w:hint="eastAsia"/>
          <w:color w:val="000000" w:themeColor="text1"/>
          <w:lang w:eastAsia="ko-KR"/>
        </w:rPr>
        <w:t>we</w:t>
      </w:r>
      <w:r w:rsidRPr="0070403B">
        <w:rPr>
          <w:rFonts w:eastAsiaTheme="minorEastAsia"/>
          <w:color w:val="000000" w:themeColor="text1"/>
          <w:lang w:eastAsia="ko-KR"/>
        </w:rPr>
        <w:t xml:space="preserve"> </w:t>
      </w:r>
      <w:r w:rsidRPr="0070403B">
        <w:rPr>
          <w:rFonts w:eastAsiaTheme="minorEastAsia" w:hint="eastAsia"/>
          <w:color w:val="000000" w:themeColor="text1"/>
          <w:lang w:eastAsia="ko-KR"/>
        </w:rPr>
        <w:t>were</w:t>
      </w:r>
      <w:r w:rsidRPr="0070403B">
        <w:rPr>
          <w:rFonts w:eastAsiaTheme="minorEastAsia"/>
          <w:color w:val="000000" w:themeColor="text1"/>
          <w:lang w:eastAsia="ko-KR"/>
        </w:rPr>
        <w:t xml:space="preserve"> </w:t>
      </w:r>
      <w:r w:rsidRPr="0070403B">
        <w:rPr>
          <w:rFonts w:eastAsiaTheme="minorEastAsia" w:hint="eastAsia"/>
          <w:color w:val="000000" w:themeColor="text1"/>
          <w:lang w:eastAsia="ko-KR"/>
        </w:rPr>
        <w:t>able</w:t>
      </w:r>
      <w:r w:rsidRPr="0070403B">
        <w:rPr>
          <w:rFonts w:eastAsiaTheme="minorEastAsia"/>
          <w:color w:val="000000" w:themeColor="text1"/>
          <w:lang w:eastAsia="ko-KR"/>
        </w:rPr>
        <w:t xml:space="preserve"> </w:t>
      </w:r>
      <w:r w:rsidRPr="0070403B">
        <w:rPr>
          <w:rFonts w:eastAsiaTheme="minorEastAsia" w:hint="eastAsia"/>
          <w:color w:val="000000" w:themeColor="text1"/>
          <w:lang w:eastAsia="ko-KR"/>
        </w:rPr>
        <w:t>to</w:t>
      </w:r>
      <w:r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357248" w:rsidRPr="0070403B">
        <w:rPr>
          <w:rFonts w:eastAsiaTheme="minorEastAsia"/>
          <w:color w:val="000000" w:themeColor="text1"/>
          <w:lang w:eastAsia="ko-KR"/>
        </w:rPr>
        <w:t>obtain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*</m:t>
            </m:r>
          </m:sup>
        </m:sSubSup>
      </m:oMath>
      <w:proofErr w:type="gramStart"/>
      <w:r w:rsidRPr="0070403B">
        <w:rPr>
          <w:rFonts w:eastAsiaTheme="minorEastAsia" w:hint="eastAsia"/>
          <w:color w:val="000000" w:themeColor="text1"/>
          <w:lang w:eastAsia="ko-KR"/>
        </w:rPr>
        <w:t xml:space="preserve">,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*</m:t>
            </m:r>
          </m:sup>
        </m:sSubSup>
      </m:oMath>
      <w:r w:rsidRPr="0070403B">
        <w:rPr>
          <w:rFonts w:eastAsiaTheme="minorEastAsia"/>
          <w:color w:val="000000" w:themeColor="text1"/>
          <w:lang w:eastAsia="ko-KR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*</m:t>
            </m:r>
          </m:sup>
        </m:sSup>
      </m:oMath>
      <w:r w:rsidRPr="0070403B">
        <w:rPr>
          <w:rFonts w:eastAsiaTheme="minorEastAsia" w:hint="eastAsia"/>
          <w:color w:val="000000" w:themeColor="text1"/>
          <w:lang w:eastAsia="ko-KR"/>
        </w:rPr>
        <w:t xml:space="preserve"> from</w:t>
      </w:r>
      <w:r w:rsidRPr="0070403B">
        <w:rPr>
          <w:rFonts w:eastAsiaTheme="minorEastAsia"/>
          <w:color w:val="000000" w:themeColor="text1"/>
          <w:lang w:eastAsia="ko-KR"/>
        </w:rPr>
        <w:t xml:space="preserve"> </w:t>
      </w:r>
      <w:r w:rsidRPr="0070403B">
        <w:rPr>
          <w:rFonts w:eastAsiaTheme="minorEastAsia" w:hint="eastAsia"/>
          <w:color w:val="000000" w:themeColor="text1"/>
          <w:lang w:eastAsia="ko-KR"/>
        </w:rPr>
        <w:t>the</w:t>
      </w:r>
      <w:r w:rsidRPr="0070403B">
        <w:rPr>
          <w:rFonts w:eastAsiaTheme="minorEastAsia"/>
          <w:color w:val="000000" w:themeColor="text1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2</m:t>
            </m:r>
          </m:sub>
        </m:sSub>
      </m:oMath>
      <w:r w:rsidRPr="0070403B">
        <w:rPr>
          <w:rFonts w:eastAsiaTheme="minorEastAsia" w:hint="eastAsia"/>
          <w:color w:val="000000" w:themeColor="text1"/>
          <w:lang w:eastAsia="ko-KR"/>
        </w:rPr>
        <w:t xml:space="preserve"> structure.</w:t>
      </w:r>
      <w:r w:rsidR="00357248"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7B085D" w:rsidRPr="0070403B">
        <w:rPr>
          <w:rFonts w:eastAsiaTheme="minorEastAsia" w:hint="eastAsia"/>
          <w:color w:val="000000" w:themeColor="text1"/>
          <w:lang w:eastAsia="ko-KR"/>
        </w:rPr>
        <w:t>The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F</m:t>
            </m:r>
          </m:e>
          <m:sup>
            <m:r>
              <w:rPr>
                <w:rFonts w:ascii="MS Gothic" w:eastAsia="MS Gothic" w:hAnsi="MS Gothic" w:cs="MS Gothic" w:hint="eastAsia"/>
                <w:color w:val="000000" w:themeColor="text1"/>
                <w:lang w:eastAsia="ko-KR"/>
              </w:rPr>
              <m:t>*</m:t>
            </m:r>
          </m:sup>
        </m:sSup>
      </m:oMath>
      <w:r w:rsidR="007B085D" w:rsidRPr="0070403B">
        <w:rPr>
          <w:rFonts w:eastAsiaTheme="minorEastAsia" w:hint="eastAsia"/>
          <w:color w:val="000000" w:themeColor="text1"/>
          <w:lang w:eastAsia="ko-KR"/>
        </w:rPr>
        <w:t xml:space="preserve"> oracle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7B085D" w:rsidRPr="0070403B">
        <w:rPr>
          <w:rFonts w:eastAsiaTheme="minorEastAsia" w:hint="eastAsia"/>
          <w:color w:val="000000" w:themeColor="text1"/>
          <w:lang w:eastAsia="ko-KR"/>
        </w:rPr>
        <w:t>consisting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7B085D" w:rsidRPr="0070403B">
        <w:rPr>
          <w:rFonts w:eastAsiaTheme="minorEastAsia" w:hint="eastAsia"/>
          <w:color w:val="000000" w:themeColor="text1"/>
          <w:lang w:eastAsia="ko-KR"/>
        </w:rPr>
        <w:t>of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7B085D" w:rsidRPr="0070403B">
        <w:rPr>
          <w:rFonts w:eastAsiaTheme="minorEastAsia" w:hint="eastAsia"/>
          <w:color w:val="000000" w:themeColor="text1"/>
          <w:lang w:eastAsia="ko-KR"/>
        </w:rPr>
        <w:t>the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7B085D" w:rsidRPr="0070403B">
        <w:rPr>
          <w:rFonts w:eastAsiaTheme="minorEastAsia" w:hint="eastAsia"/>
          <w:color w:val="000000" w:themeColor="text1"/>
          <w:lang w:eastAsia="ko-KR"/>
        </w:rPr>
        <w:t>obtained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7B085D" w:rsidRPr="0070403B">
        <w:rPr>
          <w:rFonts w:eastAsiaTheme="minorEastAsia" w:hint="eastAsia"/>
          <w:color w:val="000000" w:themeColor="text1"/>
          <w:lang w:eastAsia="ko-KR"/>
        </w:rPr>
        <w:t>functions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7B085D" w:rsidRPr="0070403B">
        <w:rPr>
          <w:rFonts w:eastAsiaTheme="minorEastAsia" w:hint="eastAsia"/>
          <w:color w:val="000000" w:themeColor="text1"/>
          <w:lang w:eastAsia="ko-KR"/>
        </w:rPr>
        <w:t>is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7B085D" w:rsidRPr="0070403B">
        <w:rPr>
          <w:rFonts w:eastAsiaTheme="minorEastAsia" w:hint="eastAsia"/>
          <w:color w:val="000000" w:themeColor="text1"/>
          <w:lang w:eastAsia="ko-KR"/>
        </w:rPr>
        <w:t>functionally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7B085D" w:rsidRPr="0070403B">
        <w:rPr>
          <w:rFonts w:eastAsiaTheme="minorEastAsia" w:hint="eastAsia"/>
          <w:color w:val="000000" w:themeColor="text1"/>
          <w:lang w:eastAsia="ko-KR"/>
        </w:rPr>
        <w:t>equivalent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7B085D" w:rsidRPr="0070403B">
        <w:rPr>
          <w:rFonts w:eastAsiaTheme="minorEastAsia" w:hint="eastAsia"/>
          <w:color w:val="000000" w:themeColor="text1"/>
          <w:lang w:eastAsia="ko-KR"/>
        </w:rPr>
        <w:t>to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7B085D" w:rsidRPr="0070403B">
        <w:rPr>
          <w:rFonts w:eastAsiaTheme="minorEastAsia" w:hint="eastAsia"/>
          <w:color w:val="000000" w:themeColor="text1"/>
          <w:lang w:eastAsia="ko-KR"/>
        </w:rPr>
        <w:t>the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7B085D" w:rsidRPr="0070403B">
        <w:rPr>
          <w:rFonts w:eastAsiaTheme="minorEastAsia" w:hint="eastAsia"/>
          <w:color w:val="000000" w:themeColor="text1"/>
          <w:lang w:eastAsia="ko-KR"/>
        </w:rPr>
        <w:t>encryption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w:r w:rsidR="007B085D" w:rsidRPr="0070403B">
        <w:rPr>
          <w:rFonts w:eastAsiaTheme="minorEastAsia" w:hint="eastAsia"/>
          <w:color w:val="000000" w:themeColor="text1"/>
          <w:lang w:eastAsia="ko-KR"/>
        </w:rPr>
        <w:t>oracle</w:t>
      </w:r>
      <w:r w:rsidR="007B085D" w:rsidRPr="0070403B">
        <w:rPr>
          <w:rFonts w:eastAsiaTheme="minorEastAsia"/>
          <w:color w:val="000000" w:themeColor="text1"/>
          <w:lang w:eastAsia="ko-KR"/>
        </w:rPr>
        <w:t xml:space="preserve"> </w:t>
      </w:r>
      <m:oMath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F</m:t>
        </m:r>
      </m:oMath>
      <w:r w:rsidR="007B085D" w:rsidRPr="0070403B">
        <w:rPr>
          <w:rFonts w:eastAsiaTheme="minorEastAsia" w:hint="eastAsia"/>
          <w:color w:val="000000" w:themeColor="text1"/>
          <w:lang w:eastAsia="ko-KR"/>
        </w:rPr>
        <w:t>.</w:t>
      </w:r>
      <w:r w:rsidR="007B5FFB" w:rsidRPr="0070403B">
        <w:rPr>
          <w:rFonts w:eastAsiaTheme="minorEastAsia" w:hint="eastAsia"/>
          <w:color w:val="000000" w:themeColor="text1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After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all,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since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we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know</w:t>
      </w:r>
      <w:r w:rsidR="00260C6F">
        <w:rPr>
          <w:rFonts w:eastAsiaTheme="minorEastAsia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lang w:eastAsia="ko-KR"/>
              </w:rPr>
              <m:t>S</m:t>
            </m:r>
          </m:e>
          <m:sup>
            <m:r>
              <w:rPr>
                <w:rFonts w:ascii="Cambria Math" w:eastAsia="MS Gothic" w:hAnsi="Cambria Math" w:cs="MS Gothic" w:hint="eastAsia"/>
                <w:lang w:eastAsia="ko-KR"/>
              </w:rPr>
              <m:t>*</m:t>
            </m:r>
          </m:sup>
        </m:sSup>
      </m:oMath>
      <w:r w:rsidR="00260C6F">
        <w:rPr>
          <w:rFonts w:eastAsiaTheme="minorEastAsia" w:hint="eastAsia"/>
          <w:lang w:eastAsia="ko-KR"/>
        </w:rPr>
        <w:t xml:space="preserve"> and</w:t>
      </w:r>
      <w:r w:rsidR="00260C6F">
        <w:rPr>
          <w:rFonts w:eastAsiaTheme="minorEastAsia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lang w:eastAsia="ko-KR"/>
              </w:rPr>
              <m:t>A</m:t>
            </m:r>
          </m:e>
          <m:sup>
            <m:r>
              <w:rPr>
                <w:rFonts w:ascii="Cambria Math" w:eastAsia="MS Gothic" w:hAnsi="Cambria Math" w:cs="MS Gothic" w:hint="eastAsia"/>
                <w:lang w:eastAsia="ko-KR"/>
              </w:rPr>
              <m:t>*</m:t>
            </m:r>
          </m:sup>
        </m:sSup>
      </m:oMath>
      <w:r w:rsidR="00260C6F">
        <w:rPr>
          <w:rFonts w:eastAsiaTheme="minorEastAsia" w:hint="eastAsia"/>
          <w:lang w:eastAsia="ko-KR"/>
        </w:rPr>
        <w:t>,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we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can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obtain</w:t>
      </w:r>
      <w:r w:rsidR="00260C6F">
        <w:rPr>
          <w:rFonts w:eastAsiaTheme="minorEastAsia"/>
          <w:lang w:eastAsia="ko-KR"/>
        </w:rPr>
        <w:t xml:space="preserve"> </w:t>
      </w:r>
      <w:r w:rsidR="000936DB">
        <w:rPr>
          <w:rFonts w:eastAsiaTheme="minorEastAsia"/>
          <w:lang w:eastAsia="ko-KR"/>
        </w:rPr>
        <w:t>each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function</w:t>
      </w:r>
      <w:r w:rsidR="000936DB">
        <w:rPr>
          <w:rFonts w:eastAsiaTheme="minorEastAsia"/>
          <w:lang w:eastAsia="ko-KR"/>
        </w:rPr>
        <w:t>’s inverse function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and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generate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a</w:t>
      </w:r>
      <w:r w:rsidR="00260C6F">
        <w:rPr>
          <w:rFonts w:eastAsiaTheme="minorEastAsia"/>
          <w:lang w:eastAsia="ko-KR"/>
        </w:rPr>
        <w:t xml:space="preserve"> decryption </w:t>
      </w:r>
      <w:r w:rsidR="00260C6F">
        <w:rPr>
          <w:rFonts w:eastAsiaTheme="minorEastAsia" w:hint="eastAsia"/>
          <w:lang w:eastAsia="ko-KR"/>
        </w:rPr>
        <w:t>oracle</w:t>
      </w:r>
      <w:r w:rsidR="00324406">
        <w:rPr>
          <w:rFonts w:eastAsiaTheme="minorEastAsia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eastAsia="ko-KR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  <w:lang w:eastAsia="ko-KR"/>
              </w:rPr>
              <m:t>-1</m:t>
            </m:r>
          </m:sup>
        </m:sSup>
      </m:oMath>
      <w:r w:rsidR="00260C6F">
        <w:rPr>
          <w:rFonts w:eastAsiaTheme="minorEastAsia" w:hint="eastAsia"/>
          <w:lang w:eastAsia="ko-KR"/>
        </w:rPr>
        <w:t>.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Fig</w:t>
      </w:r>
      <w:r w:rsidR="00E4075D">
        <w:rPr>
          <w:rFonts w:eastAsiaTheme="minorEastAsia" w:hint="eastAsia"/>
          <w:lang w:eastAsia="ko-KR"/>
        </w:rPr>
        <w:t>.</w:t>
      </w:r>
      <w:r w:rsidR="00260C6F">
        <w:rPr>
          <w:rFonts w:eastAsiaTheme="minorEastAsia"/>
          <w:lang w:eastAsia="ko-KR"/>
        </w:rPr>
        <w:t xml:space="preserve"> </w:t>
      </w:r>
      <w:r w:rsidR="0057404E">
        <w:rPr>
          <w:rFonts w:eastAsiaTheme="minorEastAsia"/>
          <w:lang w:eastAsia="ko-KR"/>
        </w:rPr>
        <w:t>6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shows</w:t>
      </w:r>
      <w:r w:rsidR="00260C6F">
        <w:rPr>
          <w:rFonts w:eastAsiaTheme="minorEastAsia"/>
          <w:lang w:eastAsia="ko-KR"/>
        </w:rPr>
        <w:t xml:space="preserve"> </w:t>
      </w:r>
      <w:proofErr w:type="gramStart"/>
      <w:r w:rsidR="00260C6F">
        <w:rPr>
          <w:rFonts w:eastAsiaTheme="minorEastAsia" w:hint="eastAsia"/>
          <w:lang w:eastAsia="ko-KR"/>
        </w:rPr>
        <w:t>an</w:t>
      </w:r>
      <w:proofErr w:type="gramEnd"/>
      <w:r w:rsidR="00260C6F">
        <w:rPr>
          <w:rFonts w:eastAsiaTheme="minorEastAsia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lang w:eastAsia="ko-KR"/>
              </w:rPr>
              <m:t>F</m:t>
            </m:r>
          </m:e>
          <m:sup>
            <m:r>
              <w:rPr>
                <w:rFonts w:ascii="MS Gothic" w:eastAsia="MS Gothic" w:hAnsi="MS Gothic" w:cs="MS Gothic" w:hint="eastAsia"/>
                <w:lang w:eastAsia="ko-KR"/>
              </w:rPr>
              <m:t>*</m:t>
            </m:r>
          </m:sup>
        </m:sSup>
      </m:oMath>
      <w:r w:rsidR="00260C6F">
        <w:rPr>
          <w:rFonts w:eastAsiaTheme="minorEastAsia" w:hint="eastAsia"/>
          <w:lang w:eastAsia="ko-KR"/>
        </w:rPr>
        <w:t xml:space="preserve"> function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that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recovered</w:t>
      </w:r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the</w:t>
      </w:r>
      <w:r w:rsidR="00260C6F">
        <w:rPr>
          <w:rFonts w:eastAsiaTheme="minorEastAsia"/>
          <w:lang w:eastAsia="ko-K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lang w:eastAsia="ko-KR"/>
              </w:rPr>
            </m:ctrlPr>
          </m:sSubSupPr>
          <m:e>
            <m:r>
              <w:rPr>
                <w:rFonts w:ascii="Cambria Math" w:eastAsiaTheme="minorEastAsia" w:hAnsi="Cambria Math" w:hint="eastAsia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1</m:t>
            </m:r>
          </m:sub>
          <m:sup>
            <m:r>
              <w:rPr>
                <w:rFonts w:ascii="MS Gothic" w:eastAsia="MS Gothic" w:hAnsi="MS Gothic" w:cs="MS Gothic" w:hint="eastAsia"/>
                <w:lang w:eastAsia="ko-KR"/>
              </w:rPr>
              <m:t>*</m:t>
            </m:r>
          </m:sup>
        </m:sSubSup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lang w:eastAsia="ko-KR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  <w:lang w:eastAsia="ko-KR"/>
              </w:rPr>
              <m:t>*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SupPr>
          <m:e>
            <m:r>
              <w:rPr>
                <w:rFonts w:ascii="Cambria Math" w:eastAsiaTheme="minorEastAsia" w:hAnsi="Cambria Math" w:hint="eastAsia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sub>
          <m:sup>
            <m:r>
              <w:rPr>
                <w:rFonts w:ascii="MS Gothic" w:eastAsia="MS Gothic" w:hAnsi="MS Gothic" w:cs="MS Gothic" w:hint="eastAsia"/>
                <w:lang w:eastAsia="ko-KR"/>
              </w:rPr>
              <m:t>*</m:t>
            </m:r>
          </m:sup>
        </m:sSubSup>
      </m:oMath>
      <w:r w:rsidR="00260C6F">
        <w:rPr>
          <w:rFonts w:eastAsiaTheme="minorEastAsia"/>
          <w:lang w:eastAsia="ko-KR"/>
        </w:rPr>
        <w:t xml:space="preserve"> </w:t>
      </w:r>
      <w:r w:rsidR="00260C6F">
        <w:rPr>
          <w:rFonts w:eastAsiaTheme="minorEastAsia" w:hint="eastAsia"/>
          <w:lang w:eastAsia="ko-KR"/>
        </w:rPr>
        <w:t>structure.</w:t>
      </w:r>
    </w:p>
    <w:p w14:paraId="31645798" w14:textId="77777777" w:rsidR="00F54367" w:rsidRPr="004435D0" w:rsidRDefault="00F54367" w:rsidP="004314D8">
      <w:pPr>
        <w:pStyle w:val="a3"/>
        <w:rPr>
          <w:rFonts w:eastAsiaTheme="minorEastAsia"/>
          <w:color w:val="4472C4" w:themeColor="accent5"/>
          <w:sz w:val="6"/>
          <w:lang w:eastAsia="ko-KR"/>
        </w:rPr>
      </w:pPr>
    </w:p>
    <w:p w14:paraId="71F05FCF" w14:textId="77777777" w:rsidR="008A55B5" w:rsidRPr="00445D4D" w:rsidRDefault="00AD628E" w:rsidP="00CB1404">
      <w:pPr>
        <w:pStyle w:val="1"/>
        <w:rPr>
          <w:color w:val="000000" w:themeColor="text1"/>
        </w:rPr>
      </w:pPr>
      <w:r w:rsidRPr="00445D4D">
        <w:rPr>
          <w:color w:val="000000" w:themeColor="text1"/>
        </w:rPr>
        <w:t>Complexity of Attack</w:t>
      </w:r>
    </w:p>
    <w:p w14:paraId="2D988901" w14:textId="28A93F8E" w:rsidR="008A55B5" w:rsidRDefault="00E23B1E" w:rsidP="00753F7B">
      <w:pPr>
        <w:pStyle w:val="a3"/>
      </w:pPr>
      <w:r w:rsidRPr="00E23B1E">
        <w:rPr>
          <w:rFonts w:eastAsiaTheme="minorEastAsia"/>
          <w:lang w:eastAsia="ko-KR"/>
        </w:rPr>
        <w:t>In</w:t>
      </w:r>
      <w:r w:rsidRPr="00E23B1E">
        <w:t xml:space="preserve"> </w:t>
      </w:r>
      <w:r>
        <w:t xml:space="preserve">this section, we present the complexity based on the algorithms presented in </w:t>
      </w:r>
      <w:r w:rsidR="00EA5C8E">
        <w:rPr>
          <w:rFonts w:eastAsiaTheme="minorEastAsia"/>
          <w:lang w:eastAsia="ko-KR"/>
        </w:rPr>
        <w:t>S</w:t>
      </w:r>
      <w:r w:rsidR="003677C6" w:rsidRPr="003677C6">
        <w:rPr>
          <w:rFonts w:eastAsiaTheme="minorEastAsia"/>
          <w:lang w:eastAsia="ko-KR"/>
        </w:rPr>
        <w:t>ection</w:t>
      </w:r>
      <w:r w:rsidR="003677C6" w:rsidRPr="003677C6">
        <w:t xml:space="preserve"> </w:t>
      </w:r>
      <w:r w:rsidR="001B7240">
        <w:rPr>
          <w:rFonts w:ascii="맑은 고딕" w:eastAsia="맑은 고딕" w:hAnsi="맑은 고딕" w:hint="eastAsia"/>
        </w:rPr>
        <w:t>Ⅲ</w:t>
      </w:r>
      <w:r>
        <w:t xml:space="preserve">. </w:t>
      </w:r>
    </w:p>
    <w:p w14:paraId="4FCCA821" w14:textId="03088357" w:rsidR="008A55B5" w:rsidRPr="00785B79" w:rsidRDefault="00AF7446" w:rsidP="00EF3A1A">
      <w:pPr>
        <w:pStyle w:val="2"/>
      </w:pPr>
      <w:r>
        <w:rPr>
          <w:rFonts w:eastAsiaTheme="minorEastAsia" w:hint="eastAsia"/>
          <w:lang w:eastAsia="ko-KR"/>
        </w:rPr>
        <w:t>Complexity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of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r</w:t>
      </w:r>
      <w:r w:rsidR="00785B79" w:rsidRPr="00785B79">
        <w:rPr>
          <w:rFonts w:eastAsiaTheme="minorEastAsia"/>
          <w:lang w:eastAsia="ko-KR"/>
        </w:rPr>
        <w:t>ecover</w:t>
      </w:r>
      <w:r>
        <w:rPr>
          <w:rFonts w:eastAsiaTheme="minorEastAsia" w:hint="eastAsia"/>
          <w:lang w:eastAsia="ko-KR"/>
        </w:rPr>
        <w:t>ing</w:t>
      </w:r>
      <w:r w:rsidR="00785B79" w:rsidRPr="00785B79">
        <w:rPr>
          <w:rFonts w:eastAsiaTheme="minorEastAsia"/>
          <w:lang w:eastAsia="ko-KR"/>
        </w:rPr>
        <w:t xml:space="preserve"> S-box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layer</w:t>
      </w:r>
    </w:p>
    <w:p w14:paraId="795ADFBD" w14:textId="7D911F42" w:rsidR="008A55B5" w:rsidRDefault="00FC240E" w:rsidP="00753F7B">
      <w:pPr>
        <w:pStyle w:val="a3"/>
        <w:rPr>
          <w:rFonts w:eastAsiaTheme="minorEastAsia"/>
          <w:lang w:eastAsia="ko-KR"/>
        </w:rPr>
      </w:pPr>
      <w:r w:rsidRPr="00FC240E">
        <w:rPr>
          <w:rFonts w:eastAsia="바탕체"/>
          <w:lang w:eastAsia="ko-KR"/>
        </w:rPr>
        <w:t xml:space="preserve">The </w:t>
      </w:r>
      <w:r>
        <w:t xml:space="preserve">main </w:t>
      </w:r>
      <w:r w:rsidRPr="00FC240E">
        <w:t xml:space="preserve">operation </w:t>
      </w:r>
      <w:r w:rsidRPr="00FC240E">
        <w:rPr>
          <w:rFonts w:eastAsiaTheme="minorEastAsia"/>
          <w:lang w:eastAsia="ko-KR"/>
        </w:rPr>
        <w:t>in</w:t>
      </w:r>
      <w:r w:rsidRPr="00FC240E">
        <w:t xml:space="preserve"> </w:t>
      </w:r>
      <w:r w:rsidRPr="00FC240E">
        <w:rPr>
          <w:rFonts w:eastAsiaTheme="minorEastAsia"/>
          <w:lang w:eastAsia="ko-KR"/>
        </w:rPr>
        <w:t>the</w:t>
      </w:r>
      <w:r w:rsidRPr="00FC240E">
        <w:t xml:space="preserve"> </w:t>
      </w:r>
      <w:r w:rsidR="00786A84">
        <w:rPr>
          <w:rFonts w:eastAsiaTheme="minorEastAsia"/>
          <w:lang w:eastAsia="ko-KR"/>
        </w:rPr>
        <w:t>S</w:t>
      </w:r>
      <w:r w:rsidRPr="00FC240E">
        <w:rPr>
          <w:rFonts w:eastAsiaTheme="minorEastAsia"/>
          <w:lang w:eastAsia="ko-KR"/>
        </w:rPr>
        <w:t>-box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recovery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phase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is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Gaussian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elimination</w:t>
      </w:r>
      <w:r w:rsidR="008A55B5">
        <w:t>.</w:t>
      </w:r>
      <w:r>
        <w:t xml:space="preserve"> </w:t>
      </w:r>
      <w:r w:rsidR="00275D2E">
        <w:rPr>
          <w:rFonts w:eastAsiaTheme="minorEastAsia" w:hint="eastAsia"/>
          <w:lang w:eastAsia="ko-KR"/>
        </w:rPr>
        <w:t>First</w:t>
      </w:r>
      <w:r w:rsidR="00F0675F">
        <w:rPr>
          <w:rFonts w:eastAsiaTheme="minorEastAsia" w:hint="eastAsia"/>
          <w:lang w:eastAsia="ko-KR"/>
        </w:rPr>
        <w:t>,</w:t>
      </w:r>
      <w:r w:rsidR="00275D2E">
        <w:rPr>
          <w:rFonts w:eastAsiaTheme="minorEastAsia"/>
          <w:lang w:eastAsia="ko-KR"/>
        </w:rPr>
        <w:t xml:space="preserve"> </w:t>
      </w:r>
      <w:r w:rsidR="00275D2E">
        <w:rPr>
          <w:rFonts w:eastAsiaTheme="minorEastAsia" w:hint="eastAsia"/>
          <w:lang w:eastAsia="ko-KR"/>
        </w:rPr>
        <w:t>since</w:t>
      </w:r>
      <w:r w:rsidR="00275D2E">
        <w:rPr>
          <w:rFonts w:eastAsiaTheme="minorEastAsia"/>
          <w:lang w:eastAsia="ko-KR"/>
        </w:rPr>
        <w:t xml:space="preserve"> </w:t>
      </w:r>
      <w:r w:rsidR="00357DFA">
        <w:rPr>
          <w:rFonts w:eastAsiaTheme="minorEastAsia"/>
          <w:lang w:eastAsia="ko-KR"/>
        </w:rPr>
        <w:t xml:space="preserve">a </w:t>
      </w:r>
      <w:r w:rsidR="00275D2E">
        <w:rPr>
          <w:rFonts w:eastAsiaTheme="minorEastAsia" w:hint="eastAsia"/>
          <w:lang w:eastAsia="ko-KR"/>
        </w:rPr>
        <w:t>Gaussian</w:t>
      </w:r>
      <w:r w:rsidR="00275D2E">
        <w:rPr>
          <w:rFonts w:eastAsiaTheme="minorEastAsia"/>
          <w:lang w:eastAsia="ko-KR"/>
        </w:rPr>
        <w:t xml:space="preserve"> </w:t>
      </w:r>
      <w:r w:rsidR="00275D2E">
        <w:rPr>
          <w:rFonts w:eastAsiaTheme="minorEastAsia" w:hint="eastAsia"/>
          <w:lang w:eastAsia="ko-KR"/>
        </w:rPr>
        <w:t>elimination</w:t>
      </w:r>
      <w:r w:rsidR="00275D2E">
        <w:rPr>
          <w:rFonts w:eastAsiaTheme="minorEastAsia"/>
          <w:lang w:eastAsia="ko-KR"/>
        </w:rPr>
        <w:t xml:space="preserve"> </w:t>
      </w:r>
      <w:r w:rsidR="00275D2E">
        <w:rPr>
          <w:rFonts w:eastAsiaTheme="minorEastAsia" w:hint="eastAsia"/>
          <w:lang w:eastAsia="ko-KR"/>
        </w:rPr>
        <w:t>operation</w:t>
      </w:r>
      <w:r w:rsidR="00275D2E">
        <w:rPr>
          <w:rFonts w:eastAsiaTheme="minorEastAsia"/>
          <w:lang w:eastAsia="ko-KR"/>
        </w:rPr>
        <w:t xml:space="preserve"> </w:t>
      </w:r>
      <w:r w:rsidR="00877B31">
        <w:rPr>
          <w:rFonts w:eastAsiaTheme="minorEastAsia" w:hint="eastAsia"/>
          <w:lang w:eastAsia="ko-KR"/>
        </w:rPr>
        <w:t>performs</w:t>
      </w:r>
      <w:r w:rsidR="00275D2E">
        <w:rPr>
          <w:rFonts w:eastAsiaTheme="minorEastAsia"/>
          <w:lang w:eastAsia="ko-KR"/>
        </w:rPr>
        <w:t xml:space="preserve"> </w:t>
      </w:r>
      <w:r w:rsidR="00275D2E">
        <w:rPr>
          <w:rFonts w:eastAsiaTheme="minorEastAsia" w:hint="eastAsia"/>
          <w:lang w:eastAsia="ko-KR"/>
        </w:rPr>
        <w:t>for</w:t>
      </w:r>
      <w:r w:rsidR="00275D2E">
        <w:rPr>
          <w:rFonts w:eastAsiaTheme="minorEastAsia"/>
          <w:lang w:eastAsia="ko-KR"/>
        </w:rPr>
        <w:t xml:space="preserve"> </w:t>
      </w:r>
      <w:r w:rsidR="00275D2E">
        <w:rPr>
          <w:rFonts w:eastAsiaTheme="minorEastAsia" w:hint="eastAsia"/>
          <w:lang w:eastAsia="ko-KR"/>
        </w:rPr>
        <w:t>each</w:t>
      </w:r>
      <w:r w:rsidR="00275D2E">
        <w:rPr>
          <w:rFonts w:eastAsiaTheme="minorEastAsia"/>
          <w:lang w:eastAsia="ko-KR"/>
        </w:rPr>
        <w:t xml:space="preserve"> </w:t>
      </w:r>
      <w:r w:rsidR="00786A84">
        <w:rPr>
          <w:rFonts w:eastAsiaTheme="minorEastAsia" w:hint="eastAsia"/>
          <w:lang w:eastAsia="ko-KR"/>
        </w:rPr>
        <w:t>S</w:t>
      </w:r>
      <w:r w:rsidR="00275D2E">
        <w:rPr>
          <w:rFonts w:eastAsiaTheme="minorEastAsia" w:hint="eastAsia"/>
          <w:lang w:eastAsia="ko-KR"/>
        </w:rPr>
        <w:t>-box,</w:t>
      </w:r>
      <w:r w:rsidR="00275D2E">
        <w:rPr>
          <w:rFonts w:eastAsiaTheme="minorEastAsia"/>
          <w:lang w:eastAsia="ko-KR"/>
        </w:rPr>
        <w:t xml:space="preserve"> </w:t>
      </w:r>
      <w:r w:rsidR="00275D2E">
        <w:rPr>
          <w:rFonts w:eastAsiaTheme="minorEastAsia" w:hint="eastAsia"/>
          <w:lang w:eastAsia="ko-KR"/>
        </w:rPr>
        <w:t>a</w:t>
      </w:r>
      <w:r w:rsidR="00275D2E">
        <w:rPr>
          <w:rFonts w:eastAsiaTheme="minorEastAsia"/>
          <w:lang w:eastAsia="ko-KR"/>
        </w:rPr>
        <w:t xml:space="preserve"> </w:t>
      </w:r>
      <w:r w:rsidR="00275D2E">
        <w:rPr>
          <w:rFonts w:eastAsiaTheme="minorEastAsia" w:hint="eastAsia"/>
          <w:lang w:eastAsia="ko-KR"/>
        </w:rPr>
        <w:t>total</w:t>
      </w:r>
      <w:r w:rsidR="00275D2E">
        <w:rPr>
          <w:rFonts w:eastAsiaTheme="minorEastAsia"/>
          <w:lang w:eastAsia="ko-KR"/>
        </w:rPr>
        <w:t xml:space="preserve"> </w:t>
      </w:r>
      <w:r w:rsidR="00275D2E">
        <w:rPr>
          <w:rFonts w:eastAsiaTheme="minorEastAsia" w:hint="eastAsia"/>
          <w:lang w:eastAsia="ko-KR"/>
        </w:rPr>
        <w:t>of</w:t>
      </w:r>
      <w:r w:rsidR="00275D2E">
        <w:rPr>
          <w:rFonts w:eastAsiaTheme="minor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15</m:t>
        </m:r>
      </m:oMath>
      <w:r w:rsidR="00275D2E">
        <w:rPr>
          <w:rFonts w:eastAsiaTheme="minorEastAsia"/>
          <w:lang w:eastAsia="ko-KR"/>
        </w:rPr>
        <w:t xml:space="preserve"> </w:t>
      </w:r>
      <w:r w:rsidR="00275D2E">
        <w:rPr>
          <w:rFonts w:eastAsiaTheme="minorEastAsia" w:hint="eastAsia"/>
          <w:lang w:eastAsia="ko-KR"/>
        </w:rPr>
        <w:t>times</w:t>
      </w:r>
      <w:r w:rsidR="00275D2E">
        <w:rPr>
          <w:rFonts w:eastAsiaTheme="minorEastAsia"/>
          <w:lang w:eastAsia="ko-KR"/>
        </w:rPr>
        <w:t xml:space="preserve"> </w:t>
      </w:r>
      <w:r w:rsidR="00F80150">
        <w:rPr>
          <w:rFonts w:eastAsiaTheme="minorEastAsia"/>
          <w:lang w:eastAsia="ko-KR"/>
        </w:rPr>
        <w:t>achieve</w:t>
      </w:r>
      <w:r w:rsidR="00275D2E">
        <w:rPr>
          <w:rFonts w:eastAsiaTheme="minorEastAsia" w:hint="eastAsia"/>
          <w:lang w:eastAsia="ko-KR"/>
        </w:rPr>
        <w:t>.</w:t>
      </w:r>
      <w:r w:rsidR="00EF1368">
        <w:rPr>
          <w:rFonts w:eastAsiaTheme="minorEastAsia"/>
          <w:lang w:eastAsia="ko-KR"/>
        </w:rPr>
        <w:t xml:space="preserve"> </w:t>
      </w:r>
      <w:r w:rsidR="00864B1F">
        <w:rPr>
          <w:rFonts w:eastAsiaTheme="minorEastAsia" w:hint="eastAsia"/>
          <w:lang w:eastAsia="ko-KR"/>
        </w:rPr>
        <w:t>To</w:t>
      </w:r>
      <w:r w:rsidR="00864B1F">
        <w:rPr>
          <w:rFonts w:eastAsiaTheme="minorEastAsia"/>
          <w:lang w:eastAsia="ko-KR"/>
        </w:rPr>
        <w:t xml:space="preserve"> </w:t>
      </w:r>
      <w:r w:rsidR="00864B1F">
        <w:rPr>
          <w:rFonts w:eastAsiaTheme="minorEastAsia" w:hint="eastAsia"/>
          <w:lang w:eastAsia="ko-KR"/>
        </w:rPr>
        <w:t>be</w:t>
      </w:r>
      <w:r w:rsidR="00864B1F">
        <w:rPr>
          <w:rFonts w:eastAsiaTheme="minorEastAsia"/>
          <w:lang w:eastAsia="ko-KR"/>
        </w:rPr>
        <w:t xml:space="preserve"> </w:t>
      </w:r>
      <w:r w:rsidR="00864B1F">
        <w:rPr>
          <w:rFonts w:eastAsiaTheme="minorEastAsia" w:hint="eastAsia"/>
          <w:lang w:eastAsia="ko-KR"/>
        </w:rPr>
        <w:t>more</w:t>
      </w:r>
      <w:r w:rsidR="00864B1F">
        <w:rPr>
          <w:rFonts w:eastAsiaTheme="minorEastAsia"/>
          <w:lang w:eastAsia="ko-KR"/>
        </w:rPr>
        <w:t xml:space="preserve"> </w:t>
      </w:r>
      <w:r w:rsidR="00864B1F">
        <w:rPr>
          <w:rFonts w:eastAsiaTheme="minorEastAsia" w:hint="eastAsia"/>
          <w:lang w:eastAsia="ko-KR"/>
        </w:rPr>
        <w:t>specific</w:t>
      </w:r>
      <w:r w:rsidR="00EF1368">
        <w:rPr>
          <w:rFonts w:eastAsiaTheme="minorEastAsia" w:hint="eastAsia"/>
          <w:lang w:eastAsia="ko-KR"/>
        </w:rPr>
        <w:t>,</w:t>
      </w:r>
      <w:r w:rsidR="00EF1368">
        <w:rPr>
          <w:rFonts w:eastAsiaTheme="minorEastAsia"/>
          <w:lang w:eastAsia="ko-KR"/>
        </w:rPr>
        <w:t xml:space="preserve"> </w:t>
      </w:r>
      <w:r w:rsidR="00EF1368">
        <w:rPr>
          <w:rFonts w:eastAsiaTheme="minorEastAsia" w:hint="eastAsia"/>
          <w:lang w:eastAsia="ko-KR"/>
        </w:rPr>
        <w:t>when</w:t>
      </w:r>
      <w:r w:rsidR="00EF1368">
        <w:rPr>
          <w:rFonts w:eastAsiaTheme="minorEastAsia"/>
          <w:lang w:eastAsia="ko-KR"/>
        </w:rPr>
        <w:t xml:space="preserve"> </w:t>
      </w:r>
      <w:r w:rsidR="00F801A0">
        <w:rPr>
          <w:rFonts w:eastAsiaTheme="minorEastAsia" w:hint="eastAsia"/>
          <w:lang w:eastAsia="ko-KR"/>
        </w:rPr>
        <w:t>we</w:t>
      </w:r>
      <w:r w:rsidR="00F801A0">
        <w:rPr>
          <w:rFonts w:eastAsiaTheme="minorEastAsia"/>
          <w:lang w:eastAsia="ko-KR"/>
        </w:rPr>
        <w:t xml:space="preserve"> </w:t>
      </w:r>
      <w:r w:rsidR="00F801A0">
        <w:rPr>
          <w:rFonts w:eastAsiaTheme="minorEastAsia" w:hint="eastAsia"/>
          <w:lang w:eastAsia="ko-KR"/>
        </w:rPr>
        <w:t>set</w:t>
      </w:r>
      <w:r w:rsidR="00F801A0">
        <w:rPr>
          <w:rFonts w:eastAsiaTheme="minorEastAsia"/>
          <w:lang w:eastAsia="ko-KR"/>
        </w:rPr>
        <w:t xml:space="preserve"> </w:t>
      </w:r>
      <w:r w:rsidR="00F801A0">
        <w:rPr>
          <w:rFonts w:eastAsiaTheme="minorEastAsia" w:hint="eastAsia"/>
          <w:lang w:eastAsia="ko-KR"/>
        </w:rPr>
        <w:t>up</w:t>
      </w:r>
      <w:r w:rsidR="00F801A0">
        <w:rPr>
          <w:rFonts w:eastAsiaTheme="minorEastAsia"/>
          <w:lang w:eastAsia="ko-KR"/>
        </w:rPr>
        <w:t xml:space="preserve"> </w:t>
      </w:r>
      <w:r w:rsidR="00F801A0">
        <w:rPr>
          <w:rFonts w:eastAsiaTheme="minorEastAsia" w:hint="eastAsia"/>
          <w:lang w:eastAsia="ko-KR"/>
        </w:rPr>
        <w:t>the</w:t>
      </w:r>
      <w:r w:rsidR="00F801A0">
        <w:rPr>
          <w:rFonts w:eastAsiaTheme="minorEastAsia"/>
          <w:lang w:eastAsia="ko-KR"/>
        </w:rPr>
        <w:t xml:space="preserve"> </w:t>
      </w:r>
      <w:r w:rsidR="00F801A0">
        <w:rPr>
          <w:rFonts w:eastAsiaTheme="minorEastAsia" w:hint="eastAsia"/>
          <w:lang w:eastAsia="ko-KR"/>
        </w:rPr>
        <w:t>linear</w:t>
      </w:r>
      <w:r w:rsidR="00F801A0">
        <w:rPr>
          <w:rFonts w:eastAsiaTheme="minorEastAsia"/>
          <w:lang w:eastAsia="ko-KR"/>
        </w:rPr>
        <w:t xml:space="preserve"> </w:t>
      </w:r>
      <w:r w:rsidR="00F801A0">
        <w:rPr>
          <w:rFonts w:eastAsiaTheme="minorEastAsia" w:hint="eastAsia"/>
          <w:lang w:eastAsia="ko-KR"/>
        </w:rPr>
        <w:t>equations</w:t>
      </w:r>
      <w:r w:rsidR="007155D8">
        <w:rPr>
          <w:rFonts w:eastAsiaTheme="minorEastAsia"/>
          <w:lang w:eastAsia="ko-KR"/>
        </w:rPr>
        <w:t xml:space="preserve"> </w:t>
      </w:r>
      <w:r w:rsidR="007155D8">
        <w:rPr>
          <w:rFonts w:eastAsiaTheme="minorEastAsia" w:hint="eastAsia"/>
          <w:lang w:eastAsia="ko-KR"/>
        </w:rPr>
        <w:t>in</w:t>
      </w:r>
      <w:r w:rsidR="007155D8">
        <w:rPr>
          <w:rFonts w:eastAsiaTheme="minorEastAsia"/>
          <w:lang w:eastAsia="ko-KR"/>
        </w:rPr>
        <w:t xml:space="preserve"> </w:t>
      </w:r>
      <w:r w:rsidR="007155D8">
        <w:rPr>
          <w:rFonts w:eastAsiaTheme="minorEastAsia" w:hint="eastAsia"/>
          <w:lang w:eastAsia="ko-KR"/>
        </w:rPr>
        <w:t>each</w:t>
      </w:r>
      <w:r w:rsidR="007155D8">
        <w:rPr>
          <w:rFonts w:eastAsiaTheme="minorEastAsia"/>
          <w:lang w:eastAsia="ko-KR"/>
        </w:rPr>
        <w:t xml:space="preserve"> </w:t>
      </w:r>
      <w:r w:rsidR="00324BA6">
        <w:rPr>
          <w:rFonts w:eastAsiaTheme="minorEastAsia" w:hint="eastAsia"/>
          <w:lang w:eastAsia="ko-KR"/>
        </w:rPr>
        <w:t>S</w:t>
      </w:r>
      <w:r w:rsidR="007155D8">
        <w:rPr>
          <w:rFonts w:eastAsiaTheme="minorEastAsia" w:hint="eastAsia"/>
          <w:lang w:eastAsia="ko-KR"/>
        </w:rPr>
        <w:t>-box</w:t>
      </w:r>
      <w:r w:rsidR="00F801A0">
        <w:rPr>
          <w:rFonts w:eastAsiaTheme="minorEastAsia" w:hint="eastAsia"/>
          <w:lang w:eastAsia="ko-KR"/>
        </w:rPr>
        <w:t>,</w:t>
      </w:r>
      <w:r w:rsidR="00F801A0">
        <w:rPr>
          <w:rFonts w:eastAsiaTheme="minorEastAsia"/>
          <w:lang w:eastAsia="ko-KR"/>
        </w:rPr>
        <w:t xml:space="preserve"> </w:t>
      </w:r>
      <w:r w:rsidR="00F801A0">
        <w:rPr>
          <w:rFonts w:eastAsiaTheme="minorEastAsia" w:hint="eastAsia"/>
          <w:lang w:eastAsia="ko-KR"/>
        </w:rPr>
        <w:t>it</w:t>
      </w:r>
      <w:r w:rsidR="00F801A0">
        <w:rPr>
          <w:rFonts w:eastAsiaTheme="minorEastAsia"/>
          <w:lang w:eastAsia="ko-KR"/>
        </w:rPr>
        <w:t xml:space="preserve"> </w:t>
      </w:r>
      <w:r w:rsidR="00F801A0">
        <w:rPr>
          <w:rFonts w:eastAsiaTheme="minorEastAsia" w:hint="eastAsia"/>
          <w:lang w:eastAsia="ko-KR"/>
        </w:rPr>
        <w:t>is</w:t>
      </w:r>
      <w:r w:rsidR="00F801A0">
        <w:rPr>
          <w:rFonts w:eastAsiaTheme="minorEastAsia"/>
          <w:lang w:eastAsia="ko-KR"/>
        </w:rPr>
        <w:t xml:space="preserve"> </w:t>
      </w:r>
      <w:r w:rsidR="00F801A0">
        <w:rPr>
          <w:rFonts w:eastAsiaTheme="minorEastAsia" w:hint="eastAsia"/>
          <w:lang w:eastAsia="ko-KR"/>
        </w:rPr>
        <w:t>represented</w:t>
      </w:r>
      <w:r w:rsidR="00F801A0">
        <w:rPr>
          <w:rFonts w:eastAsiaTheme="minorEastAsia"/>
          <w:lang w:eastAsia="ko-KR"/>
        </w:rPr>
        <w:t xml:space="preserve"> </w:t>
      </w:r>
      <w:proofErr w:type="gramStart"/>
      <w:r w:rsidR="00F801A0">
        <w:rPr>
          <w:rFonts w:eastAsiaTheme="minorEastAsia" w:hint="eastAsia"/>
          <w:lang w:eastAsia="ko-KR"/>
        </w:rPr>
        <w:t>as</w:t>
      </w:r>
      <w:r w:rsidR="009877D2">
        <w:rPr>
          <w:rFonts w:eastAsiaTheme="minorEastAsia"/>
          <w:lang w:eastAsia="ko-KR"/>
        </w:rPr>
        <w:t xml:space="preserve"> </w:t>
      </w:r>
      <w:proofErr w:type="gramEnd"/>
      <m:oMath>
        <m:r>
          <w:rPr>
            <w:rFonts w:ascii="Cambria Math" w:eastAsiaTheme="minorEastAsia" w:hAnsi="Cambria Math"/>
            <w:color w:val="000000" w:themeColor="text1"/>
            <w:lang w:eastAsia="ko-KR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>∙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eastAsia="ko-KR"/>
          </w:rPr>
          <m:t>Z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>=0</m:t>
        </m:r>
      </m:oMath>
      <w:r w:rsidR="00F801A0">
        <w:rPr>
          <w:rFonts w:eastAsiaTheme="minorEastAsia" w:hint="eastAsia"/>
          <w:lang w:eastAsia="ko-KR"/>
        </w:rPr>
        <w:t>,</w:t>
      </w:r>
      <w:r w:rsidR="00F801A0">
        <w:rPr>
          <w:rFonts w:eastAsiaTheme="minorEastAsia"/>
          <w:lang w:eastAsia="ko-KR"/>
        </w:rPr>
        <w:t xml:space="preserve"> </w:t>
      </w:r>
      <w:r w:rsidR="00F801A0">
        <w:rPr>
          <w:rFonts w:eastAsiaTheme="minorEastAsia" w:hint="eastAsia"/>
          <w:lang w:eastAsia="ko-KR"/>
        </w:rPr>
        <w:t>and</w:t>
      </w:r>
      <w:r w:rsidR="00F801A0">
        <w:rPr>
          <w:rFonts w:eastAsiaTheme="minorEastAsia"/>
          <w:lang w:eastAsia="ko-KR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eastAsia="ko-KR"/>
          </w:rPr>
          <m:t>B</m:t>
        </m:r>
      </m:oMath>
      <w:r w:rsidR="00F801A0">
        <w:rPr>
          <w:rFonts w:eastAsiaTheme="minorEastAsia"/>
          <w:lang w:eastAsia="ko-KR"/>
        </w:rPr>
        <w:t xml:space="preserve"> </w:t>
      </w:r>
      <w:r w:rsidR="00F801A0">
        <w:rPr>
          <w:rFonts w:eastAsiaTheme="minorEastAsia" w:hint="eastAsia"/>
          <w:lang w:eastAsia="ko-KR"/>
        </w:rPr>
        <w:t>becomes</w:t>
      </w:r>
      <w:r w:rsidR="00F801A0">
        <w:rPr>
          <w:rFonts w:eastAsiaTheme="minorEastAsia"/>
          <w:lang w:eastAsia="ko-KR"/>
        </w:rPr>
        <w:t xml:space="preserve"> </w:t>
      </w:r>
      <w:r w:rsidR="00F801A0">
        <w:rPr>
          <w:rFonts w:eastAsiaTheme="minorEastAsia" w:hint="eastAsia"/>
          <w:lang w:eastAsia="ko-KR"/>
        </w:rPr>
        <w:t>a</w:t>
      </w:r>
      <w:r w:rsidR="00F801A0">
        <w:rPr>
          <w:rFonts w:eastAsiaTheme="minor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16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>×</m:t>
        </m:r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16</m:t>
        </m:r>
      </m:oMath>
      <w:r w:rsidR="00F801A0">
        <w:rPr>
          <w:rFonts w:eastAsiaTheme="minorEastAsia" w:hint="eastAsia"/>
          <w:lang w:eastAsia="ko-KR"/>
        </w:rPr>
        <w:t xml:space="preserve"> matrix.</w:t>
      </w:r>
      <w:r w:rsidR="00864B1F">
        <w:rPr>
          <w:rFonts w:eastAsiaTheme="minorEastAsia"/>
          <w:lang w:eastAsia="ko-KR"/>
        </w:rPr>
        <w:t xml:space="preserve"> </w:t>
      </w:r>
      <w:r w:rsidR="00C25205">
        <w:rPr>
          <w:rFonts w:eastAsiaTheme="minorEastAsia" w:hint="eastAsia"/>
          <w:lang w:eastAsia="ko-KR"/>
        </w:rPr>
        <w:t>Using</w:t>
      </w:r>
      <w:r w:rsidR="00C25205">
        <w:rPr>
          <w:rFonts w:eastAsiaTheme="minorEastAsia"/>
          <w:lang w:eastAsia="ko-KR"/>
        </w:rPr>
        <w:t xml:space="preserve"> </w:t>
      </w:r>
      <w:r w:rsidR="00C25205">
        <w:rPr>
          <w:rFonts w:eastAsiaTheme="minorEastAsia" w:hint="eastAsia"/>
          <w:lang w:eastAsia="ko-KR"/>
        </w:rPr>
        <w:t>Gaussian</w:t>
      </w:r>
      <w:r w:rsidR="00C25205">
        <w:rPr>
          <w:rFonts w:eastAsiaTheme="minorEastAsia"/>
          <w:lang w:eastAsia="ko-KR"/>
        </w:rPr>
        <w:t xml:space="preserve"> </w:t>
      </w:r>
      <w:r w:rsidR="00C25205">
        <w:rPr>
          <w:rFonts w:eastAsiaTheme="minorEastAsia" w:hint="eastAsia"/>
          <w:lang w:eastAsia="ko-KR"/>
        </w:rPr>
        <w:t>elimination</w:t>
      </w:r>
      <w:r w:rsidR="00C25205">
        <w:rPr>
          <w:rFonts w:eastAsiaTheme="minorEastAsia"/>
          <w:lang w:eastAsia="ko-KR"/>
        </w:rPr>
        <w:t xml:space="preserve"> </w:t>
      </w:r>
      <w:r w:rsidR="00C25205">
        <w:rPr>
          <w:rFonts w:eastAsiaTheme="minorEastAsia" w:hint="eastAsia"/>
          <w:lang w:eastAsia="ko-KR"/>
        </w:rPr>
        <w:t>in</w:t>
      </w:r>
      <w:r w:rsidR="00C25205">
        <w:rPr>
          <w:rFonts w:eastAsiaTheme="minorEastAsia"/>
          <w:lang w:eastAsia="ko-KR"/>
        </w:rPr>
        <w:t xml:space="preserve"> </w:t>
      </w:r>
      <w:r w:rsidR="00C25205">
        <w:rPr>
          <w:rFonts w:eastAsiaTheme="minorEastAsia" w:hint="eastAsia"/>
          <w:lang w:eastAsia="ko-KR"/>
        </w:rPr>
        <w:t>this</w:t>
      </w:r>
      <w:r w:rsidR="00C25205">
        <w:rPr>
          <w:rFonts w:eastAsiaTheme="minorEastAsia"/>
          <w:lang w:eastAsia="ko-KR"/>
        </w:rPr>
        <w:t xml:space="preserve"> </w:t>
      </w:r>
      <w:r w:rsidR="00C25205">
        <w:rPr>
          <w:rFonts w:eastAsiaTheme="minorEastAsia" w:hint="eastAsia"/>
          <w:lang w:eastAsia="ko-KR"/>
        </w:rPr>
        <w:t>matrix</w:t>
      </w:r>
      <w:r w:rsidR="00C25205">
        <w:rPr>
          <w:rFonts w:eastAsiaTheme="minorEastAsia"/>
          <w:lang w:eastAsia="ko-KR"/>
        </w:rPr>
        <w:t xml:space="preserve"> </w:t>
      </w:r>
      <w:r w:rsidR="00C25205">
        <w:rPr>
          <w:rFonts w:eastAsiaTheme="minorEastAsia" w:hint="eastAsia"/>
          <w:lang w:eastAsia="ko-KR"/>
        </w:rPr>
        <w:t>results</w:t>
      </w:r>
      <w:r w:rsidR="00C25205">
        <w:rPr>
          <w:rFonts w:eastAsiaTheme="minorEastAsia"/>
          <w:lang w:eastAsia="ko-KR"/>
        </w:rPr>
        <w:t xml:space="preserve"> </w:t>
      </w:r>
      <w:r w:rsidR="00C25205">
        <w:rPr>
          <w:rFonts w:eastAsiaTheme="minorEastAsia" w:hint="eastAsia"/>
          <w:lang w:eastAsia="ko-KR"/>
        </w:rPr>
        <w:t>in</w:t>
      </w:r>
      <w:r w:rsidR="00C25205">
        <w:rPr>
          <w:rFonts w:eastAsiaTheme="minorEastAsia"/>
          <w:lang w:eastAsia="ko-KR"/>
        </w:rPr>
        <w:t xml:space="preserve"> </w:t>
      </w:r>
      <w:r w:rsidR="00C25205">
        <w:rPr>
          <w:rFonts w:eastAsiaTheme="minorEastAsia" w:hint="eastAsia"/>
          <w:lang w:eastAsia="ko-KR"/>
        </w:rPr>
        <w:t>the</w:t>
      </w:r>
      <w:r w:rsidR="00C25205">
        <w:rPr>
          <w:rFonts w:eastAsiaTheme="minorEastAsia"/>
          <w:lang w:eastAsia="ko-KR"/>
        </w:rPr>
        <w:t xml:space="preserve"> </w:t>
      </w:r>
      <w:r w:rsidR="00C25205">
        <w:rPr>
          <w:rFonts w:eastAsiaTheme="minorEastAsia" w:hint="eastAsia"/>
          <w:lang w:eastAsia="ko-KR"/>
        </w:rPr>
        <w:t>time</w:t>
      </w:r>
      <w:r w:rsidR="00C25205">
        <w:rPr>
          <w:rFonts w:eastAsiaTheme="minorEastAsia"/>
          <w:lang w:eastAsia="ko-KR"/>
        </w:rPr>
        <w:t xml:space="preserve"> </w:t>
      </w:r>
      <w:r w:rsidR="00C25205">
        <w:rPr>
          <w:rFonts w:eastAsiaTheme="minorEastAsia" w:hint="eastAsia"/>
          <w:lang w:eastAsia="ko-KR"/>
        </w:rPr>
        <w:t>complexity</w:t>
      </w:r>
      <w:r w:rsidR="00C25205">
        <w:rPr>
          <w:rFonts w:eastAsiaTheme="minorEastAsia"/>
          <w:lang w:eastAsia="ko-KR"/>
        </w:rPr>
        <w:t xml:space="preserve"> </w:t>
      </w:r>
      <w:proofErr w:type="gramStart"/>
      <w:r w:rsidR="00C25205">
        <w:rPr>
          <w:rFonts w:eastAsiaTheme="minorEastAsia" w:hint="eastAsia"/>
          <w:lang w:eastAsia="ko-KR"/>
        </w:rPr>
        <w:t>of</w:t>
      </w:r>
      <w:r w:rsidR="00C25205">
        <w:rPr>
          <w:rFonts w:eastAsiaTheme="minorEastAsia"/>
          <w:lang w:eastAsia="ko-KR"/>
        </w:rPr>
        <w:t xml:space="preserve"> </w:t>
      </w:r>
      <w:proofErr w:type="gramEnd"/>
      <m:oMath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O(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e>
          <m:sup>
            <m:r>
              <w:rPr>
                <w:rFonts w:ascii="Cambria Math" w:eastAsiaTheme="minorEastAsia" w:hAnsi="Cambria Math" w:hint="eastAsia"/>
                <w:lang w:eastAsia="ko-KR"/>
              </w:rPr>
              <m:t>12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)</m:t>
        </m:r>
      </m:oMath>
      <w:r w:rsidR="00C25205">
        <w:rPr>
          <w:rFonts w:eastAsiaTheme="minorEastAsia" w:hint="eastAsia"/>
          <w:lang w:eastAsia="ko-KR"/>
        </w:rPr>
        <w:t>.</w:t>
      </w:r>
      <w:r w:rsidR="00C25205">
        <w:rPr>
          <w:rFonts w:eastAsiaTheme="minorEastAsia"/>
          <w:lang w:eastAsia="ko-KR"/>
        </w:rPr>
        <w:t xml:space="preserve"> </w:t>
      </w:r>
      <w:r w:rsidR="005E18E5">
        <w:rPr>
          <w:rFonts w:eastAsiaTheme="minorEastAsia" w:hint="eastAsia"/>
          <w:lang w:eastAsia="ko-KR"/>
        </w:rPr>
        <w:t>The</w:t>
      </w:r>
      <w:r w:rsidR="005E18E5">
        <w:rPr>
          <w:rFonts w:eastAsiaTheme="minorEastAsia"/>
          <w:lang w:eastAsia="ko-KR"/>
        </w:rPr>
        <w:t xml:space="preserve"> reason </w:t>
      </w:r>
      <w:r w:rsidR="005E18E5">
        <w:rPr>
          <w:rFonts w:eastAsiaTheme="minorEastAsia" w:hint="eastAsia"/>
          <w:lang w:eastAsia="ko-KR"/>
        </w:rPr>
        <w:t>is</w:t>
      </w:r>
      <w:r w:rsidR="005E18E5">
        <w:rPr>
          <w:rFonts w:eastAsiaTheme="minorEastAsia"/>
          <w:lang w:eastAsia="ko-KR"/>
        </w:rPr>
        <w:t xml:space="preserve"> </w:t>
      </w:r>
      <w:r w:rsidR="005E18E5">
        <w:rPr>
          <w:rFonts w:eastAsiaTheme="minorEastAsia" w:hint="eastAsia"/>
          <w:lang w:eastAsia="ko-KR"/>
        </w:rPr>
        <w:t>in</w:t>
      </w:r>
      <w:r w:rsidR="005E18E5">
        <w:rPr>
          <w:rFonts w:eastAsiaTheme="minorEastAsia"/>
          <w:lang w:eastAsia="ko-KR"/>
        </w:rPr>
        <w:t xml:space="preserve"> </w:t>
      </w:r>
      <w:r w:rsidR="005E18E5">
        <w:rPr>
          <w:rFonts w:eastAsiaTheme="minorEastAsia" w:hint="eastAsia"/>
          <w:lang w:eastAsia="ko-KR"/>
        </w:rPr>
        <w:t>the</w:t>
      </w:r>
      <w:r w:rsidR="005E18E5">
        <w:rPr>
          <w:rFonts w:eastAsiaTheme="minorEastAsia"/>
          <w:lang w:eastAsia="ko-KR"/>
        </w:rPr>
        <w:t xml:space="preserve"> process </w:t>
      </w:r>
      <w:r w:rsidR="005E18E5">
        <w:rPr>
          <w:rFonts w:eastAsiaTheme="minorEastAsia" w:hint="eastAsia"/>
          <w:lang w:eastAsia="ko-KR"/>
        </w:rPr>
        <w:t>of</w:t>
      </w:r>
      <w:r w:rsidR="005E18E5">
        <w:rPr>
          <w:rFonts w:eastAsiaTheme="minorEastAsia"/>
          <w:lang w:eastAsia="ko-KR"/>
        </w:rPr>
        <w:t xml:space="preserve"> </w:t>
      </w:r>
      <w:r w:rsidR="005E18E5">
        <w:rPr>
          <w:rFonts w:eastAsiaTheme="minorEastAsia" w:hint="eastAsia"/>
          <w:lang w:eastAsia="ko-KR"/>
        </w:rPr>
        <w:t>proceeding</w:t>
      </w:r>
      <w:r w:rsidR="005E18E5">
        <w:rPr>
          <w:rFonts w:eastAsiaTheme="minorEastAsia"/>
          <w:lang w:eastAsia="ko-KR"/>
        </w:rPr>
        <w:t xml:space="preserve"> </w:t>
      </w:r>
      <w:r w:rsidR="005E18E5">
        <w:rPr>
          <w:rFonts w:eastAsiaTheme="minorEastAsia" w:hint="eastAsia"/>
          <w:lang w:eastAsia="ko-KR"/>
        </w:rPr>
        <w:t>with</w:t>
      </w:r>
      <w:r w:rsidR="005E18E5">
        <w:rPr>
          <w:rFonts w:eastAsiaTheme="minorEastAsia"/>
          <w:lang w:eastAsia="ko-KR"/>
        </w:rPr>
        <w:t xml:space="preserve"> the </w:t>
      </w:r>
      <w:r w:rsidR="005E18E5">
        <w:rPr>
          <w:rFonts w:eastAsiaTheme="minorEastAsia" w:hint="eastAsia"/>
          <w:lang w:eastAsia="ko-KR"/>
        </w:rPr>
        <w:t>Gaussian</w:t>
      </w:r>
      <w:r w:rsidR="005E18E5">
        <w:rPr>
          <w:rFonts w:eastAsiaTheme="minorEastAsia"/>
          <w:lang w:eastAsia="ko-KR"/>
        </w:rPr>
        <w:t xml:space="preserve"> </w:t>
      </w:r>
      <w:r w:rsidR="005E18E5">
        <w:rPr>
          <w:rFonts w:eastAsiaTheme="minorEastAsia" w:hint="eastAsia"/>
          <w:lang w:eastAsia="ko-KR"/>
        </w:rPr>
        <w:t>elimination</w:t>
      </w:r>
      <w:r w:rsidR="005E18E5">
        <w:rPr>
          <w:rFonts w:eastAsiaTheme="minorEastAsia"/>
          <w:lang w:eastAsia="ko-KR"/>
        </w:rPr>
        <w:t xml:space="preserve"> </w:t>
      </w:r>
      <w:r w:rsidR="005E18E5">
        <w:rPr>
          <w:rFonts w:eastAsiaTheme="minorEastAsia" w:hint="eastAsia"/>
          <w:lang w:eastAsia="ko-KR"/>
        </w:rPr>
        <w:t>method.</w:t>
      </w:r>
      <w:r w:rsidR="005E18E5">
        <w:rPr>
          <w:rFonts w:eastAsiaTheme="minorEastAsia"/>
          <w:lang w:eastAsia="ko-KR"/>
        </w:rPr>
        <w:t xml:space="preserve"> </w:t>
      </w:r>
      <w:r w:rsidR="00607F4A">
        <w:rPr>
          <w:rFonts w:eastAsiaTheme="minorEastAsia"/>
          <w:lang w:eastAsia="ko-KR"/>
        </w:rPr>
        <w:t xml:space="preserve">The first phase in Gaussian elimination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16</m:t>
        </m:r>
      </m:oMath>
      <w:r w:rsidR="00607F4A">
        <w:rPr>
          <w:rFonts w:eastAsiaTheme="minorEastAsia"/>
          <w:lang w:eastAsia="ko-KR"/>
        </w:rPr>
        <w:t xml:space="preserve"> equations with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16</m:t>
        </m:r>
      </m:oMath>
      <w:r w:rsidR="00607F4A">
        <w:rPr>
          <w:rFonts w:eastAsiaTheme="minorEastAsia"/>
          <w:lang w:eastAsia="ko-KR"/>
        </w:rPr>
        <w:t xml:space="preserve"> variables, so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16</m:t>
        </m:r>
      </m:oMath>
      <w:r w:rsidR="00607F4A">
        <w:rPr>
          <w:rFonts w:eastAsiaTheme="minorEastAsia"/>
          <w:lang w:eastAsia="ko-KR"/>
        </w:rPr>
        <w:t xml:space="preserve"> pivots are required, with a complexity of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O(16).</m:t>
        </m:r>
      </m:oMath>
      <w:r w:rsidR="00DE3854">
        <w:rPr>
          <w:rFonts w:eastAsiaTheme="minorEastAsia" w:hint="eastAsia"/>
          <w:lang w:eastAsia="ko-KR"/>
        </w:rPr>
        <w:t xml:space="preserve"> </w:t>
      </w:r>
      <w:r w:rsidR="00AC67E8">
        <w:rPr>
          <w:rFonts w:eastAsiaTheme="minorEastAsia"/>
          <w:lang w:eastAsia="ko-KR"/>
        </w:rPr>
        <w:t xml:space="preserve">The next phase is to subtract multiple rows from each other’s rows for each pivot, </w:t>
      </w:r>
      <w:r w:rsidR="004A6B3E">
        <w:rPr>
          <w:rFonts w:eastAsiaTheme="minorEastAsia"/>
          <w:lang w:eastAsia="ko-KR"/>
        </w:rPr>
        <w:t xml:space="preserve">for which the complexity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O(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16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)</m:t>
        </m:r>
      </m:oMath>
      <w:r w:rsidR="004A6B3E">
        <w:rPr>
          <w:rFonts w:eastAsiaTheme="minorEastAsia" w:hint="eastAsia"/>
          <w:lang w:eastAsia="ko-KR"/>
        </w:rPr>
        <w:t xml:space="preserve">. </w:t>
      </w:r>
      <w:r w:rsidR="008A2B75">
        <w:rPr>
          <w:rFonts w:eastAsiaTheme="minorEastAsia"/>
          <w:lang w:eastAsia="ko-KR"/>
        </w:rPr>
        <w:t xml:space="preserve">Thus, the total runtime </w:t>
      </w:r>
      <w:proofErr w:type="gramStart"/>
      <w:r w:rsidR="008A2B75">
        <w:rPr>
          <w:rFonts w:eastAsiaTheme="minorEastAsia"/>
          <w:lang w:eastAsia="ko-KR"/>
        </w:rPr>
        <w:t xml:space="preserve">is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O</m:t>
        </m:r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16⋅</m:t>
            </m:r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/>
                    <w:lang w:eastAsia="ko-KR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=O</m:t>
        </m:r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eastAsia="ko-KR"/>
                  </w:rPr>
                  <m:t>12</m:t>
                </m:r>
              </m:sup>
            </m:sSup>
          </m:e>
        </m:d>
      </m:oMath>
      <w:r w:rsidR="00BD4425">
        <w:rPr>
          <w:rFonts w:eastAsiaTheme="minorEastAsia" w:hint="eastAsia"/>
          <w:lang w:eastAsia="ko-KR"/>
        </w:rPr>
        <w:t>.</w:t>
      </w:r>
      <w:r w:rsidR="00C04081">
        <w:rPr>
          <w:rFonts w:eastAsiaTheme="minorEastAsia"/>
          <w:lang w:eastAsia="ko-KR"/>
        </w:rPr>
        <w:t xml:space="preserve"> However, since we have a total of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15</m:t>
        </m:r>
      </m:oMath>
      <w:r w:rsidR="00357DFA">
        <w:rPr>
          <w:rFonts w:eastAsiaTheme="minorEastAsia"/>
          <w:lang w:eastAsia="ko-KR"/>
        </w:rPr>
        <w:t>-</w:t>
      </w:r>
      <w:r w:rsidR="00D77EBE">
        <w:rPr>
          <w:rFonts w:eastAsiaTheme="minorEastAsia"/>
          <w:lang w:eastAsia="ko-KR"/>
        </w:rPr>
        <w:t>second layer S</w:t>
      </w:r>
      <w:r w:rsidR="00C04081">
        <w:rPr>
          <w:rFonts w:eastAsiaTheme="minorEastAsia"/>
          <w:lang w:eastAsia="ko-KR"/>
        </w:rPr>
        <w:t xml:space="preserve">-boxes, it </w:t>
      </w:r>
      <w:proofErr w:type="gramStart"/>
      <w:r w:rsidR="00C04081">
        <w:rPr>
          <w:rFonts w:eastAsiaTheme="minorEastAsia"/>
          <w:lang w:eastAsia="ko-KR"/>
        </w:rPr>
        <w:t xml:space="preserve">becomes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O(15⋅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12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)</m:t>
        </m:r>
      </m:oMath>
      <w:r w:rsidR="00C04081">
        <w:rPr>
          <w:rFonts w:eastAsiaTheme="minorEastAsia" w:hint="eastAsia"/>
          <w:lang w:eastAsia="ko-KR"/>
        </w:rPr>
        <w:t>.</w:t>
      </w:r>
      <w:r w:rsidR="00F52476">
        <w:rPr>
          <w:rFonts w:eastAsiaTheme="minorEastAsia"/>
          <w:lang w:eastAsia="ko-KR"/>
        </w:rPr>
        <w:t xml:space="preserve"> </w:t>
      </w:r>
      <w:r w:rsidR="00F52476">
        <w:rPr>
          <w:rFonts w:eastAsiaTheme="minorEastAsia" w:hint="eastAsia"/>
          <w:lang w:eastAsia="ko-KR"/>
        </w:rPr>
        <w:t>By</w:t>
      </w:r>
      <w:r w:rsidR="00F52476">
        <w:rPr>
          <w:rFonts w:eastAsiaTheme="minorEastAsia"/>
          <w:lang w:eastAsia="ko-KR"/>
        </w:rPr>
        <w:t xml:space="preserve"> </w:t>
      </w:r>
      <w:r w:rsidR="00F52476">
        <w:rPr>
          <w:rFonts w:eastAsiaTheme="minorEastAsia" w:hint="eastAsia"/>
          <w:lang w:eastAsia="ko-KR"/>
        </w:rPr>
        <w:t>expressing</w:t>
      </w:r>
      <w:r w:rsidR="00F52476">
        <w:rPr>
          <w:rFonts w:eastAsiaTheme="minorEastAsia"/>
          <w:lang w:eastAsia="ko-KR"/>
        </w:rPr>
        <w:t xml:space="preserve"> </w:t>
      </w:r>
      <w:r w:rsidR="00F52476">
        <w:rPr>
          <w:rFonts w:eastAsiaTheme="minorEastAsia" w:hint="eastAsia"/>
          <w:lang w:eastAsia="ko-KR"/>
        </w:rPr>
        <w:t>it</w:t>
      </w:r>
      <w:r w:rsidR="00F52476">
        <w:rPr>
          <w:rFonts w:eastAsiaTheme="minorEastAsia"/>
          <w:lang w:eastAsia="ko-KR"/>
        </w:rPr>
        <w:t xml:space="preserve"> </w:t>
      </w:r>
      <w:r w:rsidR="00F52476">
        <w:rPr>
          <w:rFonts w:eastAsiaTheme="minorEastAsia" w:hint="eastAsia"/>
          <w:lang w:eastAsia="ko-KR"/>
        </w:rPr>
        <w:t>in</w:t>
      </w:r>
      <w:r w:rsidR="00F52476">
        <w:rPr>
          <w:rFonts w:eastAsiaTheme="minorEastAsia"/>
          <w:lang w:eastAsia="ko-KR"/>
        </w:rPr>
        <w:t xml:space="preserve"> </w:t>
      </w:r>
      <w:r w:rsidR="00F52476">
        <w:rPr>
          <w:rFonts w:eastAsiaTheme="minorEastAsia" w:hint="eastAsia"/>
          <w:lang w:eastAsia="ko-KR"/>
        </w:rPr>
        <w:t>general,</w:t>
      </w:r>
      <w:r w:rsidR="00F52476">
        <w:rPr>
          <w:rFonts w:eastAsiaTheme="minorEastAsia"/>
          <w:lang w:eastAsia="ko-KR"/>
        </w:rPr>
        <w:t xml:space="preserve"> </w:t>
      </w:r>
      <w:r w:rsidR="00F52476">
        <w:rPr>
          <w:rFonts w:eastAsiaTheme="minorEastAsia" w:hint="eastAsia"/>
          <w:lang w:eastAsia="ko-KR"/>
        </w:rPr>
        <w:t>it</w:t>
      </w:r>
      <w:r w:rsidR="00F52476">
        <w:rPr>
          <w:rFonts w:eastAsiaTheme="minorEastAsia"/>
          <w:lang w:eastAsia="ko-KR"/>
        </w:rPr>
        <w:t xml:space="preserve"> </w:t>
      </w:r>
      <w:r w:rsidR="003E7AFF">
        <w:rPr>
          <w:rFonts w:eastAsiaTheme="minorEastAsia" w:hint="eastAsia"/>
          <w:lang w:eastAsia="ko-KR"/>
        </w:rPr>
        <w:t>describes</w:t>
      </w:r>
      <w:r w:rsidR="00BE1B68">
        <w:rPr>
          <w:rFonts w:eastAsiaTheme="minorEastAsia"/>
          <w:lang w:eastAsia="ko-KR"/>
        </w:rPr>
        <w:t xml:space="preserve"> </w:t>
      </w:r>
      <w:r w:rsidR="00F52476">
        <w:rPr>
          <w:rFonts w:eastAsiaTheme="minorEastAsia" w:hint="eastAsia"/>
          <w:lang w:eastAsia="ko-KR"/>
        </w:rPr>
        <w:t>as</w:t>
      </w:r>
      <w:r w:rsidR="00F52476">
        <w:rPr>
          <w:rFonts w:eastAsiaTheme="minorEastAsia"/>
          <w:lang w:eastAsia="ko-KR"/>
        </w:rPr>
        <w:t xml:space="preserve"> </w:t>
      </w:r>
      <w:r w:rsidR="00F52476">
        <w:rPr>
          <w:rFonts w:eastAsiaTheme="minorEastAsia" w:hint="eastAsia"/>
          <w:lang w:eastAsia="ko-KR"/>
        </w:rPr>
        <w:t>follows:</w:t>
      </w:r>
      <w:r w:rsidR="002E58C1">
        <w:rPr>
          <w:rFonts w:eastAsiaTheme="minorEastAsia"/>
          <w:lang w:eastAsia="ko-KR"/>
        </w:rPr>
        <w:t xml:space="preserve"> </w:t>
      </w:r>
    </w:p>
    <w:tbl>
      <w:tblPr>
        <w:tblStyle w:val="a4"/>
        <w:tblW w:w="0" w:type="auto"/>
        <w:tblInd w:w="-24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19"/>
        <w:gridCol w:w="588"/>
      </w:tblGrid>
      <w:tr w:rsidR="00D01222" w14:paraId="7D843F12" w14:textId="77777777" w:rsidTr="00312F80">
        <w:tc>
          <w:tcPr>
            <w:tcW w:w="4419" w:type="dxa"/>
            <w:tcBorders>
              <w:left w:val="nil"/>
              <w:bottom w:val="nil"/>
            </w:tcBorders>
          </w:tcPr>
          <w:p w14:paraId="54556CA9" w14:textId="482AB63C" w:rsidR="00D01222" w:rsidRPr="008D7301" w:rsidRDefault="004314D8" w:rsidP="00705D80">
            <w:pPr>
              <w:pStyle w:val="a3"/>
              <w:ind w:leftChars="300" w:left="600" w:firstLine="0"/>
              <w:rPr>
                <w:rFonts w:eastAsiaTheme="minorEastAsia"/>
                <w:lang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eastAsia="ko-KR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hint="eastAsia"/>
                                <w:lang w:eastAsia="ko-KR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hint="eastAsia"/>
                                <w:lang w:eastAsia="ko-KR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.</m:t>
                </m:r>
              </m:oMath>
            </m:oMathPara>
          </w:p>
        </w:tc>
        <w:tc>
          <w:tcPr>
            <w:tcW w:w="588" w:type="dxa"/>
            <w:tcBorders>
              <w:bottom w:val="nil"/>
              <w:right w:val="nil"/>
            </w:tcBorders>
          </w:tcPr>
          <w:p w14:paraId="6C366316" w14:textId="5C625B79" w:rsidR="00D01222" w:rsidRPr="00B62454" w:rsidRDefault="00D01222" w:rsidP="00003A37">
            <w:pPr>
              <w:pStyle w:val="bulletlist"/>
              <w:numPr>
                <w:ilvl w:val="0"/>
                <w:numId w:val="0"/>
              </w:num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 w:rsidR="00AD3F36">
              <w:rPr>
                <w:rFonts w:eastAsiaTheme="minorEastAsia" w:hint="eastAsia"/>
                <w:lang w:eastAsia="ko-KR"/>
              </w:rPr>
              <w:t>1</w:t>
            </w:r>
            <w:r w:rsidR="00003A37">
              <w:rPr>
                <w:rFonts w:eastAsiaTheme="minorEastAsia"/>
                <w:lang w:eastAsia="ko-KR"/>
              </w:rPr>
              <w:t>2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</w:tr>
    </w:tbl>
    <w:p w14:paraId="59702704" w14:textId="57E690CB" w:rsidR="004773B9" w:rsidRPr="004E7EAD" w:rsidRDefault="004C2A39" w:rsidP="008C2183">
      <w:pPr>
        <w:pStyle w:val="a3"/>
        <w:ind w:firstLineChars="150" w:firstLine="300"/>
        <w:rPr>
          <w:rFonts w:eastAsiaTheme="minorEastAsia"/>
          <w:lang w:eastAsia="ko-KR"/>
        </w:rPr>
      </w:pP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ko-KR"/>
              </w:rPr>
              <m:t>k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sub>
        </m:sSub>
      </m:oMath>
      <w:r w:rsidR="004E7EAD">
        <w:rPr>
          <w:rFonts w:eastAsiaTheme="minorEastAsia" w:hint="eastAsia"/>
          <w:lang w:eastAsia="ko-KR"/>
        </w:rPr>
        <w:t xml:space="preserve"> </w:t>
      </w:r>
      <w:proofErr w:type="gramStart"/>
      <w:r w:rsidR="004E7EAD">
        <w:rPr>
          <w:rFonts w:eastAsiaTheme="minorEastAsia" w:hint="eastAsia"/>
          <w:lang w:eastAsia="ko-KR"/>
        </w:rPr>
        <w:t>means</w:t>
      </w:r>
      <w:proofErr w:type="gramEnd"/>
      <w:r w:rsidR="004E7EAD">
        <w:rPr>
          <w:rFonts w:eastAsiaTheme="minorEastAsia" w:hint="eastAsia"/>
          <w:lang w:eastAsia="ko-KR"/>
        </w:rPr>
        <w:t xml:space="preserve"> the number of S-boxes in the second substitution layer, and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sub>
        </m:sSub>
      </m:oMath>
      <w:r w:rsidR="004E7EAD">
        <w:rPr>
          <w:rFonts w:eastAsiaTheme="minorEastAsia" w:hint="eastAsia"/>
          <w:lang w:eastAsia="ko-KR"/>
        </w:rPr>
        <w:t xml:space="preserve"> means the </w:t>
      </w:r>
      <w:r w:rsidR="00243BD5">
        <w:rPr>
          <w:rFonts w:eastAsiaTheme="minorEastAsia"/>
          <w:lang w:eastAsia="ko-KR"/>
        </w:rPr>
        <w:t>input/output</w:t>
      </w:r>
      <w:r w:rsidR="00243BD5">
        <w:rPr>
          <w:rFonts w:eastAsiaTheme="minorEastAsia" w:hint="eastAsia"/>
          <w:lang w:eastAsia="ko-KR"/>
        </w:rPr>
        <w:t xml:space="preserve"> </w:t>
      </w:r>
      <w:r w:rsidR="004E7EAD">
        <w:rPr>
          <w:rFonts w:eastAsiaTheme="minorEastAsia" w:hint="eastAsia"/>
          <w:lang w:eastAsia="ko-KR"/>
        </w:rPr>
        <w:t>size of each S-box.</w:t>
      </w:r>
      <w:r w:rsidR="00C0113D">
        <w:rPr>
          <w:rFonts w:eastAsiaTheme="minorEastAsia"/>
          <w:lang w:eastAsia="ko-KR"/>
        </w:rPr>
        <w:t xml:space="preserve"> </w:t>
      </w:r>
      <w:r w:rsidR="00C0113D">
        <w:rPr>
          <w:rFonts w:eastAsiaTheme="minorEastAsia" w:hint="eastAsia"/>
          <w:lang w:eastAsia="ko-KR"/>
        </w:rPr>
        <w:t>The</w:t>
      </w:r>
      <w:r w:rsidR="00C0113D">
        <w:rPr>
          <w:rFonts w:eastAsiaTheme="minorEastAsia"/>
          <w:lang w:eastAsia="ko-KR"/>
        </w:rPr>
        <w:t xml:space="preserve"> </w:t>
      </w:r>
      <w:r w:rsidR="00C0113D">
        <w:rPr>
          <w:rFonts w:eastAsiaTheme="minorEastAsia" w:hint="eastAsia"/>
          <w:lang w:eastAsia="ko-KR"/>
        </w:rPr>
        <w:t>calculated</w:t>
      </w:r>
      <w:r w:rsidR="00C0113D">
        <w:rPr>
          <w:rFonts w:eastAsiaTheme="minorEastAsia"/>
          <w:lang w:eastAsia="ko-KR"/>
        </w:rPr>
        <w:t xml:space="preserve"> </w:t>
      </w:r>
      <w:r w:rsidR="00C0113D">
        <w:rPr>
          <w:rFonts w:eastAsiaTheme="minorEastAsia" w:hint="eastAsia"/>
          <w:lang w:eastAsia="ko-KR"/>
        </w:rPr>
        <w:t>complexity</w:t>
      </w:r>
      <w:r w:rsidR="00C0113D">
        <w:rPr>
          <w:rFonts w:eastAsiaTheme="minorEastAsia"/>
          <w:lang w:eastAsia="ko-KR"/>
        </w:rPr>
        <w:t xml:space="preserve"> </w:t>
      </w:r>
      <w:r w:rsidR="00C0113D">
        <w:rPr>
          <w:rFonts w:eastAsiaTheme="minorEastAsia" w:hint="eastAsia"/>
          <w:lang w:eastAsia="ko-KR"/>
        </w:rPr>
        <w:t>is</w:t>
      </w:r>
      <w:r w:rsidR="00C0113D">
        <w:rPr>
          <w:rFonts w:eastAsiaTheme="minorEastAsia"/>
          <w:lang w:eastAsia="ko-KR"/>
        </w:rPr>
        <w:t xml:space="preserve"> </w:t>
      </w:r>
      <w:r w:rsidR="00C0113D">
        <w:rPr>
          <w:rFonts w:eastAsiaTheme="minorEastAsia" w:hint="eastAsia"/>
          <w:lang w:eastAsia="ko-KR"/>
        </w:rPr>
        <w:t>the</w:t>
      </w:r>
      <w:r w:rsidR="00C0113D">
        <w:rPr>
          <w:rFonts w:eastAsiaTheme="minorEastAsia"/>
          <w:lang w:eastAsia="ko-KR"/>
        </w:rPr>
        <w:t xml:space="preserve"> </w:t>
      </w:r>
      <w:r w:rsidR="00C0113D">
        <w:rPr>
          <w:rFonts w:eastAsiaTheme="minorEastAsia" w:hint="eastAsia"/>
          <w:lang w:eastAsia="ko-KR"/>
        </w:rPr>
        <w:t>same as</w:t>
      </w:r>
      <w:r w:rsidR="00C0113D">
        <w:rPr>
          <w:rFonts w:eastAsiaTheme="minorEastAsia"/>
          <w:lang w:eastAsia="ko-KR"/>
        </w:rPr>
        <w:t xml:space="preserve"> </w:t>
      </w:r>
      <w:r w:rsidR="00C0113D">
        <w:rPr>
          <w:rFonts w:eastAsiaTheme="minorEastAsia" w:hint="eastAsia"/>
          <w:lang w:eastAsia="ko-KR"/>
        </w:rPr>
        <w:t>the</w:t>
      </w:r>
      <w:r w:rsidR="00C0113D">
        <w:rPr>
          <w:rFonts w:eastAsiaTheme="minorEastAsia"/>
          <w:lang w:eastAsia="ko-KR"/>
        </w:rPr>
        <w:t xml:space="preserve"> </w:t>
      </w:r>
      <w:r w:rsidR="00C0113D">
        <w:rPr>
          <w:rFonts w:eastAsiaTheme="minorEastAsia" w:hint="eastAsia"/>
          <w:lang w:eastAsia="ko-KR"/>
        </w:rPr>
        <w:t>complexity</w:t>
      </w:r>
      <w:r w:rsidR="00C0113D">
        <w:rPr>
          <w:rFonts w:eastAsiaTheme="minorEastAsia"/>
          <w:lang w:eastAsia="ko-KR"/>
        </w:rPr>
        <w:t xml:space="preserve"> presented </w:t>
      </w:r>
      <w:r w:rsidR="00C0113D">
        <w:rPr>
          <w:rFonts w:eastAsiaTheme="minorEastAsia" w:hint="eastAsia"/>
          <w:lang w:eastAsia="ko-KR"/>
        </w:rPr>
        <w:t>in</w:t>
      </w:r>
      <w:r w:rsidR="00C0113D">
        <w:rPr>
          <w:rFonts w:eastAsiaTheme="minorEastAsia"/>
          <w:lang w:eastAsia="ko-KR"/>
        </w:rPr>
        <w:t xml:space="preserve"> </w:t>
      </w:r>
      <w:r w:rsidR="00C0113D">
        <w:rPr>
          <w:rFonts w:eastAsiaTheme="minorEastAsia" w:hint="eastAsia"/>
          <w:lang w:eastAsia="ko-KR"/>
        </w:rPr>
        <w:t>[1]</w:t>
      </w:r>
      <w:r w:rsidR="00C0113D">
        <w:rPr>
          <w:rFonts w:eastAsiaTheme="minorEastAsia"/>
          <w:lang w:eastAsia="ko-KR"/>
        </w:rPr>
        <w:t xml:space="preserve"> </w:t>
      </w:r>
      <w:r w:rsidR="00C0113D">
        <w:rPr>
          <w:rFonts w:eastAsiaTheme="minorEastAsia" w:hint="eastAsia"/>
          <w:lang w:eastAsia="ko-KR"/>
        </w:rPr>
        <w:t>paper.</w:t>
      </w:r>
    </w:p>
    <w:p w14:paraId="44F4334E" w14:textId="584F567C" w:rsidR="007D32F9" w:rsidRPr="00F225A5" w:rsidRDefault="004E7EAD" w:rsidP="004773B9">
      <w:pPr>
        <w:pStyle w:val="a3"/>
        <w:ind w:firstLine="0"/>
        <w:rPr>
          <w:rFonts w:eastAsiaTheme="minorEastAsia"/>
          <w:sz w:val="6"/>
          <w:lang w:eastAsia="ko-KR"/>
        </w:rPr>
      </w:pPr>
      <w:r>
        <w:rPr>
          <w:rFonts w:eastAsiaTheme="minorEastAsia" w:hint="eastAsia"/>
          <w:sz w:val="14"/>
          <w:lang w:eastAsia="ko-KR"/>
        </w:rPr>
        <w:t xml:space="preserve"> </w:t>
      </w:r>
    </w:p>
    <w:p w14:paraId="3E95AEDA" w14:textId="77777777" w:rsidR="00085816" w:rsidRPr="00FD38A9" w:rsidRDefault="00AF7446" w:rsidP="00443D1A">
      <w:pPr>
        <w:pStyle w:val="2"/>
        <w:rPr>
          <w:color w:val="000000" w:themeColor="text1"/>
        </w:rPr>
      </w:pPr>
      <w:r w:rsidRPr="00FD38A9">
        <w:rPr>
          <w:rFonts w:eastAsiaTheme="minorEastAsia" w:hint="eastAsia"/>
          <w:color w:val="000000" w:themeColor="text1"/>
          <w:lang w:eastAsia="ko-KR"/>
        </w:rPr>
        <w:t>Complexity</w:t>
      </w:r>
      <w:r w:rsidRPr="00FD38A9">
        <w:rPr>
          <w:rFonts w:eastAsiaTheme="minorEastAsia"/>
          <w:color w:val="000000" w:themeColor="text1"/>
          <w:lang w:eastAsia="ko-KR"/>
        </w:rPr>
        <w:t xml:space="preserve"> </w:t>
      </w:r>
      <w:r w:rsidRPr="00FD38A9">
        <w:rPr>
          <w:rFonts w:eastAsiaTheme="minorEastAsia" w:hint="eastAsia"/>
          <w:color w:val="000000" w:themeColor="text1"/>
          <w:lang w:eastAsia="ko-KR"/>
        </w:rPr>
        <w:t>of</w:t>
      </w:r>
      <w:r w:rsidRPr="00FD38A9">
        <w:rPr>
          <w:rFonts w:eastAsiaTheme="minorEastAsia"/>
          <w:color w:val="000000" w:themeColor="text1"/>
          <w:lang w:eastAsia="ko-KR"/>
        </w:rPr>
        <w:t xml:space="preserve"> </w:t>
      </w:r>
      <w:r w:rsidRPr="00FD38A9">
        <w:rPr>
          <w:rFonts w:eastAsiaTheme="minorEastAsia" w:hint="eastAsia"/>
          <w:color w:val="000000" w:themeColor="text1"/>
          <w:lang w:eastAsia="ko-KR"/>
        </w:rPr>
        <w:t>r</w:t>
      </w:r>
      <w:r w:rsidRPr="00FD38A9">
        <w:rPr>
          <w:rFonts w:eastAsiaTheme="minorEastAsia"/>
          <w:color w:val="000000" w:themeColor="text1"/>
          <w:lang w:eastAsia="ko-KR"/>
        </w:rPr>
        <w:t>ecover</w:t>
      </w:r>
      <w:r w:rsidRPr="00FD38A9">
        <w:rPr>
          <w:rFonts w:eastAsiaTheme="minorEastAsia" w:hint="eastAsia"/>
          <w:color w:val="000000" w:themeColor="text1"/>
          <w:lang w:eastAsia="ko-KR"/>
        </w:rPr>
        <w:t>ing</w:t>
      </w:r>
      <w:r w:rsidRPr="00FD38A9">
        <w:rPr>
          <w:rFonts w:eastAsiaTheme="minorEastAsia"/>
          <w:color w:val="000000" w:themeColor="text1"/>
          <w:lang w:eastAsia="ko-KR"/>
        </w:rPr>
        <w:t xml:space="preserve"> </w:t>
      </w:r>
      <w:r w:rsidRPr="00FD38A9">
        <w:rPr>
          <w:rFonts w:eastAsiaTheme="minorEastAsia" w:hint="eastAsia"/>
          <w:color w:val="000000" w:themeColor="text1"/>
          <w:lang w:eastAsia="ko-KR"/>
        </w:rPr>
        <w:t>Affine</w:t>
      </w:r>
      <w:r w:rsidRPr="00FD38A9">
        <w:rPr>
          <w:rFonts w:eastAsiaTheme="minorEastAsia"/>
          <w:color w:val="000000" w:themeColor="text1"/>
          <w:lang w:eastAsia="ko-KR"/>
        </w:rPr>
        <w:t xml:space="preserve"> </w:t>
      </w:r>
      <w:r w:rsidRPr="00FD38A9">
        <w:rPr>
          <w:rFonts w:eastAsiaTheme="minorEastAsia" w:hint="eastAsia"/>
          <w:color w:val="000000" w:themeColor="text1"/>
          <w:lang w:eastAsia="ko-KR"/>
        </w:rPr>
        <w:t>layer</w:t>
      </w:r>
    </w:p>
    <w:p w14:paraId="7F8EC40C" w14:textId="0CE400EE" w:rsidR="00843B83" w:rsidRDefault="00B31114" w:rsidP="002E58C1">
      <w:pPr>
        <w:pStyle w:val="a3"/>
        <w:rPr>
          <w:rFonts w:eastAsiaTheme="minorEastAsia"/>
          <w:lang w:eastAsia="ko-KR"/>
        </w:rPr>
      </w:pPr>
      <w:r>
        <w:rPr>
          <w:rFonts w:eastAsia="바탕체"/>
          <w:color w:val="000000" w:themeColor="text1"/>
          <w:lang w:eastAsia="ko-KR"/>
        </w:rPr>
        <w:t xml:space="preserve">Like </w:t>
      </w:r>
      <w:r>
        <w:rPr>
          <w:rFonts w:eastAsia="바탕체" w:hint="eastAsia"/>
          <w:color w:val="000000" w:themeColor="text1"/>
          <w:lang w:eastAsia="ko-KR"/>
        </w:rPr>
        <w:t>the</w:t>
      </w:r>
      <w:r w:rsidR="006D6F38">
        <w:rPr>
          <w:rFonts w:eastAsia="바탕체"/>
          <w:color w:val="000000" w:themeColor="text1"/>
          <w:lang w:eastAsia="ko-KR"/>
        </w:rPr>
        <w:t xml:space="preserve"> S</w:t>
      </w:r>
      <w:r>
        <w:rPr>
          <w:rFonts w:eastAsia="바탕체"/>
          <w:color w:val="000000" w:themeColor="text1"/>
          <w:lang w:eastAsia="ko-KR"/>
        </w:rPr>
        <w:t>-box recovery phase, t</w:t>
      </w:r>
      <w:r w:rsidR="009502BC">
        <w:rPr>
          <w:rFonts w:eastAsia="바탕체"/>
          <w:color w:val="000000" w:themeColor="text1"/>
          <w:lang w:eastAsia="ko-KR"/>
        </w:rPr>
        <w:t xml:space="preserve">he </w:t>
      </w:r>
      <w:r w:rsidR="00886CA6">
        <w:rPr>
          <w:rFonts w:eastAsia="바탕체"/>
          <w:color w:val="000000" w:themeColor="text1"/>
          <w:lang w:eastAsia="ko-KR"/>
        </w:rPr>
        <w:t xml:space="preserve">main operation of </w:t>
      </w:r>
      <w:r>
        <w:rPr>
          <w:rFonts w:eastAsia="바탕체" w:hint="eastAsia"/>
          <w:color w:val="000000" w:themeColor="text1"/>
          <w:lang w:eastAsia="ko-KR"/>
        </w:rPr>
        <w:t>the</w:t>
      </w:r>
      <w:r>
        <w:rPr>
          <w:rFonts w:eastAsia="바탕체"/>
          <w:color w:val="000000" w:themeColor="text1"/>
          <w:lang w:eastAsia="ko-KR"/>
        </w:rPr>
        <w:t xml:space="preserve"> </w:t>
      </w:r>
      <w:r w:rsidR="009502BC">
        <w:rPr>
          <w:rFonts w:eastAsia="바탕체"/>
          <w:color w:val="000000" w:themeColor="text1"/>
          <w:lang w:eastAsia="ko-KR"/>
        </w:rPr>
        <w:t>affine layer</w:t>
      </w:r>
      <w:r w:rsidR="00886CA6">
        <w:rPr>
          <w:rFonts w:eastAsia="바탕체"/>
          <w:color w:val="000000" w:themeColor="text1"/>
          <w:lang w:eastAsia="ko-KR"/>
        </w:rPr>
        <w:t xml:space="preserve"> recovery phase</w:t>
      </w:r>
      <w:r>
        <w:rPr>
          <w:rFonts w:eastAsia="바탕체"/>
          <w:color w:val="000000" w:themeColor="text1"/>
          <w:lang w:eastAsia="ko-KR"/>
        </w:rPr>
        <w:t xml:space="preserve"> </w:t>
      </w:r>
      <w:r w:rsidR="009502BC">
        <w:rPr>
          <w:rFonts w:eastAsia="바탕체"/>
          <w:color w:val="000000" w:themeColor="text1"/>
          <w:lang w:eastAsia="ko-KR"/>
        </w:rPr>
        <w:t>is Gaussian elimination</w:t>
      </w:r>
      <w:r w:rsidR="004718B0" w:rsidRPr="009502BC">
        <w:rPr>
          <w:color w:val="000000" w:themeColor="text1"/>
        </w:rPr>
        <w:t xml:space="preserve">. </w:t>
      </w:r>
      <w:r w:rsidR="00D94205">
        <w:rPr>
          <w:color w:val="000000" w:themeColor="text1"/>
        </w:rPr>
        <w:t xml:space="preserve">Five 60-bit outputs of the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A</m:t>
            </m:r>
          </m:e>
        </m:acc>
      </m:oMath>
      <w:r w:rsidR="00D94205">
        <w:rPr>
          <w:rFonts w:eastAsiaTheme="minorEastAsia" w:hint="eastAsia"/>
          <w:color w:val="000000" w:themeColor="text1"/>
          <w:lang w:eastAsia="ko-KR"/>
        </w:rPr>
        <w:t xml:space="preserve"> </w:t>
      </w:r>
      <w:r w:rsidR="00D94205">
        <w:rPr>
          <w:rFonts w:eastAsiaTheme="minorEastAsia" w:hint="eastAsia"/>
          <w:lang w:eastAsia="ko-KR"/>
        </w:rPr>
        <w:t>structure</w:t>
      </w:r>
      <w:r w:rsidR="00D94205">
        <w:rPr>
          <w:rFonts w:eastAsiaTheme="minorEastAsia"/>
          <w:lang w:eastAsia="ko-KR"/>
        </w:rPr>
        <w:t xml:space="preserve"> form a 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5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>×</m:t>
        </m:r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60</m:t>
        </m:r>
      </m:oMath>
      <w:r w:rsidR="00D94205">
        <w:rPr>
          <w:rFonts w:eastAsiaTheme="minorEastAsia" w:hint="eastAsia"/>
          <w:lang w:eastAsia="ko-KR"/>
        </w:rPr>
        <w:t xml:space="preserve"> matrix.</w:t>
      </w:r>
      <w:r w:rsidR="00D94205">
        <w:rPr>
          <w:rFonts w:eastAsiaTheme="minorEastAsia"/>
          <w:lang w:eastAsia="ko-KR"/>
        </w:rPr>
        <w:t xml:space="preserve"> </w:t>
      </w:r>
      <w:r w:rsidR="00AA64BF">
        <w:rPr>
          <w:rFonts w:eastAsiaTheme="minorEastAsia"/>
          <w:lang w:eastAsia="ko-KR"/>
        </w:rPr>
        <w:t>It was</w:t>
      </w:r>
      <w:r w:rsidR="00AA64BF">
        <w:rPr>
          <w:rFonts w:eastAsiaTheme="minorEastAsia" w:hint="eastAsia"/>
          <w:lang w:eastAsia="ko-KR"/>
        </w:rPr>
        <w:t xml:space="preserve"> u</w:t>
      </w:r>
      <w:r w:rsidR="00A36135">
        <w:rPr>
          <w:rFonts w:eastAsiaTheme="minorEastAsia" w:hint="eastAsia"/>
          <w:lang w:eastAsia="ko-KR"/>
        </w:rPr>
        <w:t>sing</w:t>
      </w:r>
      <w:r w:rsidR="00A36135">
        <w:rPr>
          <w:rFonts w:eastAsiaTheme="minorEastAsia"/>
          <w:lang w:eastAsia="ko-KR"/>
        </w:rPr>
        <w:t xml:space="preserve"> </w:t>
      </w:r>
      <w:r w:rsidR="00A36135">
        <w:rPr>
          <w:rFonts w:eastAsiaTheme="minorEastAsia" w:hint="eastAsia"/>
          <w:lang w:eastAsia="ko-KR"/>
        </w:rPr>
        <w:t>Gaussian</w:t>
      </w:r>
      <w:r w:rsidR="00A36135">
        <w:rPr>
          <w:rFonts w:eastAsiaTheme="minorEastAsia"/>
          <w:lang w:eastAsia="ko-KR"/>
        </w:rPr>
        <w:t xml:space="preserve"> </w:t>
      </w:r>
      <w:r w:rsidR="00A36135">
        <w:rPr>
          <w:rFonts w:eastAsiaTheme="minorEastAsia" w:hint="eastAsia"/>
          <w:lang w:eastAsia="ko-KR"/>
        </w:rPr>
        <w:t>elimination</w:t>
      </w:r>
      <w:r w:rsidR="00A36135">
        <w:rPr>
          <w:rFonts w:eastAsiaTheme="minorEastAsia"/>
          <w:lang w:eastAsia="ko-KR"/>
        </w:rPr>
        <w:t xml:space="preserve"> </w:t>
      </w:r>
      <w:r w:rsidR="00A36135">
        <w:rPr>
          <w:rFonts w:eastAsiaTheme="minorEastAsia" w:hint="eastAsia"/>
          <w:lang w:eastAsia="ko-KR"/>
        </w:rPr>
        <w:t>in</w:t>
      </w:r>
      <w:r w:rsidR="00A36135">
        <w:rPr>
          <w:rFonts w:eastAsiaTheme="minorEastAsia"/>
          <w:lang w:eastAsia="ko-KR"/>
        </w:rPr>
        <w:t xml:space="preserve"> </w:t>
      </w:r>
      <w:r w:rsidR="00A36135">
        <w:rPr>
          <w:rFonts w:eastAsiaTheme="minorEastAsia" w:hint="eastAsia"/>
          <w:lang w:eastAsia="ko-KR"/>
        </w:rPr>
        <w:t>this</w:t>
      </w:r>
      <w:r w:rsidR="00A36135">
        <w:rPr>
          <w:rFonts w:eastAsiaTheme="minorEastAsia"/>
          <w:lang w:eastAsia="ko-KR"/>
        </w:rPr>
        <w:t xml:space="preserve"> </w:t>
      </w:r>
      <w:r w:rsidR="00A36135">
        <w:rPr>
          <w:rFonts w:eastAsiaTheme="minorEastAsia" w:hint="eastAsia"/>
          <w:lang w:eastAsia="ko-KR"/>
        </w:rPr>
        <w:t>matrix</w:t>
      </w:r>
      <w:r w:rsidR="00A36135">
        <w:rPr>
          <w:rFonts w:eastAsiaTheme="minorEastAsia"/>
          <w:lang w:eastAsia="ko-KR"/>
        </w:rPr>
        <w:t xml:space="preserve"> </w:t>
      </w:r>
      <w:r w:rsidR="00AA64BF">
        <w:rPr>
          <w:rFonts w:eastAsiaTheme="minorEastAsia"/>
          <w:lang w:eastAsia="ko-KR"/>
        </w:rPr>
        <w:t xml:space="preserve">that </w:t>
      </w:r>
      <w:r w:rsidR="00A36135">
        <w:rPr>
          <w:rFonts w:eastAsiaTheme="minorEastAsia" w:hint="eastAsia"/>
          <w:lang w:eastAsia="ko-KR"/>
        </w:rPr>
        <w:t>results</w:t>
      </w:r>
      <w:r w:rsidR="00A36135">
        <w:rPr>
          <w:rFonts w:eastAsiaTheme="minorEastAsia"/>
          <w:lang w:eastAsia="ko-KR"/>
        </w:rPr>
        <w:t xml:space="preserve"> </w:t>
      </w:r>
      <w:r w:rsidR="00A36135">
        <w:rPr>
          <w:rFonts w:eastAsiaTheme="minorEastAsia" w:hint="eastAsia"/>
          <w:lang w:eastAsia="ko-KR"/>
        </w:rPr>
        <w:t>in</w:t>
      </w:r>
      <w:r w:rsidR="00A36135">
        <w:rPr>
          <w:rFonts w:eastAsiaTheme="minorEastAsia"/>
          <w:lang w:eastAsia="ko-KR"/>
        </w:rPr>
        <w:t xml:space="preserve"> </w:t>
      </w:r>
      <w:r w:rsidR="00A36135">
        <w:rPr>
          <w:rFonts w:eastAsiaTheme="minorEastAsia" w:hint="eastAsia"/>
          <w:lang w:eastAsia="ko-KR"/>
        </w:rPr>
        <w:t>the</w:t>
      </w:r>
      <w:r w:rsidR="00A36135">
        <w:rPr>
          <w:rFonts w:eastAsiaTheme="minorEastAsia"/>
          <w:lang w:eastAsia="ko-KR"/>
        </w:rPr>
        <w:t xml:space="preserve"> </w:t>
      </w:r>
      <w:r w:rsidR="00A36135">
        <w:rPr>
          <w:rFonts w:eastAsiaTheme="minorEastAsia" w:hint="eastAsia"/>
          <w:lang w:eastAsia="ko-KR"/>
        </w:rPr>
        <w:t>time</w:t>
      </w:r>
      <w:r w:rsidR="00A36135">
        <w:rPr>
          <w:rFonts w:eastAsiaTheme="minorEastAsia"/>
          <w:lang w:eastAsia="ko-KR"/>
        </w:rPr>
        <w:t xml:space="preserve"> </w:t>
      </w:r>
      <w:r w:rsidR="00A36135">
        <w:rPr>
          <w:rFonts w:eastAsiaTheme="minorEastAsia" w:hint="eastAsia"/>
          <w:lang w:eastAsia="ko-KR"/>
        </w:rPr>
        <w:t>complexity</w:t>
      </w:r>
      <w:r w:rsidR="00A36135">
        <w:rPr>
          <w:rFonts w:eastAsiaTheme="minorEastAsia"/>
          <w:lang w:eastAsia="ko-KR"/>
        </w:rPr>
        <w:t xml:space="preserve"> </w:t>
      </w:r>
      <w:proofErr w:type="gramStart"/>
      <w:r w:rsidR="00A36135">
        <w:rPr>
          <w:rFonts w:eastAsiaTheme="minorEastAsia" w:hint="eastAsia"/>
          <w:lang w:eastAsia="ko-KR"/>
        </w:rPr>
        <w:t>of</w:t>
      </w:r>
      <w:r w:rsidR="00A36135">
        <w:rPr>
          <w:rFonts w:eastAsiaTheme="minorEastAsia"/>
          <w:lang w:eastAsia="ko-KR"/>
        </w:rPr>
        <w:t xml:space="preserve"> </w:t>
      </w:r>
      <w:proofErr w:type="gramEnd"/>
      <m:oMath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O(5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 xml:space="preserve"> ∙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lang w:eastAsia="ko-KR"/>
              </w:rPr>
              <m:t>60</m:t>
            </m:r>
          </m:e>
          <m:sup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)</m:t>
        </m:r>
      </m:oMath>
      <w:r w:rsidR="00A36135">
        <w:rPr>
          <w:rFonts w:eastAsiaTheme="minorEastAsia" w:hint="eastAsia"/>
          <w:lang w:eastAsia="ko-KR"/>
        </w:rPr>
        <w:t>.</w:t>
      </w:r>
      <w:r w:rsidR="0077773B">
        <w:rPr>
          <w:rFonts w:eastAsiaTheme="minorEastAsia"/>
          <w:lang w:eastAsia="ko-KR"/>
        </w:rPr>
        <w:t xml:space="preserve"> </w:t>
      </w:r>
      <w:r w:rsidR="0077773B">
        <w:rPr>
          <w:rFonts w:eastAsiaTheme="minorEastAsia" w:hint="eastAsia"/>
          <w:lang w:eastAsia="ko-KR"/>
        </w:rPr>
        <w:t>First,</w:t>
      </w:r>
      <w:r w:rsidR="0077773B">
        <w:rPr>
          <w:rFonts w:eastAsiaTheme="minorEastAsia"/>
          <w:lang w:eastAsia="ko-KR"/>
        </w:rPr>
        <w:t xml:space="preserve"> </w:t>
      </w:r>
      <w:r w:rsidR="0077773B">
        <w:rPr>
          <w:rFonts w:eastAsiaTheme="minorEastAsia" w:hint="eastAsia"/>
          <w:lang w:eastAsia="ko-KR"/>
        </w:rPr>
        <w:t>since</w:t>
      </w:r>
      <w:r w:rsidR="0077773B">
        <w:rPr>
          <w:rFonts w:eastAsiaTheme="minorEastAsia"/>
          <w:lang w:eastAsia="ko-KR"/>
        </w:rPr>
        <w:t xml:space="preserve"> </w:t>
      </w:r>
      <w:r w:rsidR="0077773B">
        <w:rPr>
          <w:rFonts w:eastAsiaTheme="minorEastAsia" w:hint="eastAsia"/>
          <w:lang w:eastAsia="ko-KR"/>
        </w:rPr>
        <w:t>there</w:t>
      </w:r>
      <w:r w:rsidR="0077773B">
        <w:rPr>
          <w:rFonts w:eastAsiaTheme="minorEastAsia"/>
          <w:lang w:eastAsia="ko-KR"/>
        </w:rPr>
        <w:t xml:space="preserve"> </w:t>
      </w:r>
      <w:r w:rsidR="0077773B">
        <w:rPr>
          <w:rFonts w:eastAsiaTheme="minorEastAsia" w:hint="eastAsia"/>
          <w:lang w:eastAsia="ko-KR"/>
        </w:rPr>
        <w:t>are</w:t>
      </w:r>
      <w:r w:rsidR="0077773B">
        <w:rPr>
          <w:rFonts w:eastAsiaTheme="minor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5</m:t>
        </m:r>
      </m:oMath>
      <w:r w:rsidR="0077773B">
        <w:rPr>
          <w:rFonts w:eastAsiaTheme="minorEastAsia"/>
          <w:lang w:eastAsia="ko-KR"/>
        </w:rPr>
        <w:t xml:space="preserve"> </w:t>
      </w:r>
      <w:r w:rsidR="0077773B">
        <w:rPr>
          <w:rFonts w:eastAsiaTheme="minorEastAsia" w:hint="eastAsia"/>
          <w:lang w:eastAsia="ko-KR"/>
        </w:rPr>
        <w:t>equations,</w:t>
      </w:r>
      <w:r w:rsidR="0077773B">
        <w:rPr>
          <w:rFonts w:eastAsiaTheme="minorEastAsia"/>
          <w:lang w:eastAsia="ko-KR"/>
        </w:rPr>
        <w:t xml:space="preserve"> </w:t>
      </w:r>
      <w:r w:rsidR="008C3BE8">
        <w:rPr>
          <w:rFonts w:eastAsiaTheme="minorEastAsia" w:hint="eastAsia"/>
          <w:lang w:eastAsia="ko-KR"/>
        </w:rPr>
        <w:t>it</w:t>
      </w:r>
      <w:r w:rsidR="008C3BE8">
        <w:rPr>
          <w:rFonts w:eastAsiaTheme="minorEastAsia"/>
          <w:lang w:eastAsia="ko-KR"/>
        </w:rPr>
        <w:t xml:space="preserve"> </w:t>
      </w:r>
      <w:r w:rsidR="0077773B">
        <w:rPr>
          <w:rFonts w:eastAsiaTheme="minorEastAsia" w:hint="eastAsia"/>
          <w:lang w:eastAsia="ko-KR"/>
        </w:rPr>
        <w:t>needs</w:t>
      </w:r>
      <w:r w:rsidR="0077773B">
        <w:rPr>
          <w:rFonts w:eastAsiaTheme="minor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5</m:t>
        </m:r>
      </m:oMath>
      <w:r w:rsidR="008C3BE8">
        <w:rPr>
          <w:rFonts w:eastAsiaTheme="minorEastAsia" w:hint="eastAsia"/>
          <w:lang w:eastAsia="ko-KR"/>
        </w:rPr>
        <w:t xml:space="preserve"> pivots</w:t>
      </w:r>
      <w:r w:rsidR="0046495B">
        <w:rPr>
          <w:rFonts w:eastAsiaTheme="minorEastAsia" w:hint="eastAsia"/>
          <w:lang w:eastAsia="ko-KR"/>
        </w:rPr>
        <w:t xml:space="preserve">, and </w:t>
      </w:r>
      <w:r w:rsidR="00AA64BF">
        <w:rPr>
          <w:rFonts w:eastAsiaTheme="minorEastAsia"/>
          <w:lang w:eastAsia="ko-KR"/>
        </w:rPr>
        <w:t xml:space="preserve">the </w:t>
      </w:r>
      <w:r w:rsidR="008C3BE8">
        <w:rPr>
          <w:rFonts w:eastAsiaTheme="minorEastAsia" w:hint="eastAsia"/>
          <w:lang w:eastAsia="ko-KR"/>
        </w:rPr>
        <w:t>time</w:t>
      </w:r>
      <w:r w:rsidR="008C3BE8">
        <w:rPr>
          <w:rFonts w:eastAsiaTheme="minorEastAsia"/>
          <w:lang w:eastAsia="ko-KR"/>
        </w:rPr>
        <w:t xml:space="preserve"> </w:t>
      </w:r>
      <w:r w:rsidR="008C3BE8">
        <w:rPr>
          <w:rFonts w:eastAsiaTheme="minorEastAsia" w:hint="eastAsia"/>
          <w:lang w:eastAsia="ko-KR"/>
        </w:rPr>
        <w:t>complexity</w:t>
      </w:r>
      <w:r w:rsidR="0046495B">
        <w:rPr>
          <w:rFonts w:eastAsiaTheme="minorEastAsia"/>
          <w:lang w:eastAsia="ko-KR"/>
        </w:rPr>
        <w:t xml:space="preserve"> for this</w:t>
      </w:r>
      <w:r w:rsidR="008C3BE8">
        <w:rPr>
          <w:rFonts w:eastAsiaTheme="minorEastAsia"/>
          <w:lang w:eastAsia="ko-KR"/>
        </w:rPr>
        <w:t xml:space="preserve"> </w:t>
      </w:r>
      <w:proofErr w:type="gramStart"/>
      <w:r w:rsidR="00D1665F">
        <w:rPr>
          <w:rFonts w:eastAsiaTheme="minorEastAsia" w:hint="eastAsia"/>
          <w:lang w:eastAsia="ko-KR"/>
        </w:rPr>
        <w:t>is</w:t>
      </w:r>
      <w:r w:rsidR="00D1665F">
        <w:rPr>
          <w:rFonts w:eastAsiaTheme="minorEastAsia"/>
          <w:lang w:eastAsia="ko-KR"/>
        </w:rPr>
        <w:t xml:space="preserve"> </w:t>
      </w:r>
      <w:proofErr w:type="gramEnd"/>
      <m:oMath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O(5)</m:t>
        </m:r>
      </m:oMath>
      <w:r w:rsidR="00D1665F">
        <w:rPr>
          <w:rFonts w:eastAsiaTheme="minorEastAsia" w:hint="eastAsia"/>
          <w:lang w:eastAsia="ko-KR"/>
        </w:rPr>
        <w:t>.</w:t>
      </w:r>
      <w:r w:rsidR="00D1665F">
        <w:rPr>
          <w:rFonts w:eastAsiaTheme="minorEastAsia"/>
          <w:lang w:eastAsia="ko-KR"/>
        </w:rPr>
        <w:t xml:space="preserve"> </w:t>
      </w:r>
      <w:r w:rsidR="00D1665F">
        <w:rPr>
          <w:rFonts w:eastAsiaTheme="minorEastAsia" w:hint="eastAsia"/>
          <w:lang w:eastAsia="ko-KR"/>
        </w:rPr>
        <w:t>Next,</w:t>
      </w:r>
      <w:r w:rsidR="00D1665F">
        <w:rPr>
          <w:rFonts w:eastAsiaTheme="minorEastAsia"/>
          <w:lang w:eastAsia="ko-KR"/>
        </w:rPr>
        <w:t xml:space="preserve"> </w:t>
      </w:r>
      <w:r w:rsidR="00E501FA">
        <w:rPr>
          <w:rFonts w:eastAsiaTheme="minorEastAsia" w:hint="eastAsia"/>
          <w:lang w:eastAsia="ko-KR"/>
        </w:rPr>
        <w:lastRenderedPageBreak/>
        <w:t>the</w:t>
      </w:r>
      <w:r w:rsidR="00E501FA">
        <w:rPr>
          <w:rFonts w:eastAsiaTheme="minorEastAsia"/>
          <w:lang w:eastAsia="ko-KR"/>
        </w:rPr>
        <w:t xml:space="preserve"> </w:t>
      </w:r>
      <w:r w:rsidR="00E501FA">
        <w:rPr>
          <w:rFonts w:eastAsiaTheme="minorEastAsia" w:hint="eastAsia"/>
          <w:lang w:eastAsia="ko-KR"/>
        </w:rPr>
        <w:t>multiplication</w:t>
      </w:r>
      <w:r w:rsidR="00E501FA">
        <w:rPr>
          <w:rFonts w:eastAsiaTheme="minorEastAsia"/>
          <w:lang w:eastAsia="ko-KR"/>
        </w:rPr>
        <w:t xml:space="preserve"> </w:t>
      </w:r>
      <w:r w:rsidR="00E501FA">
        <w:rPr>
          <w:rFonts w:eastAsiaTheme="minorEastAsia" w:hint="eastAsia"/>
          <w:lang w:eastAsia="ko-KR"/>
        </w:rPr>
        <w:t>and</w:t>
      </w:r>
      <w:r w:rsidR="00E501FA">
        <w:rPr>
          <w:rFonts w:eastAsiaTheme="minorEastAsia"/>
          <w:lang w:eastAsia="ko-KR"/>
        </w:rPr>
        <w:t xml:space="preserve"> </w:t>
      </w:r>
      <w:r w:rsidR="00E501FA">
        <w:rPr>
          <w:rFonts w:eastAsiaTheme="minorEastAsia" w:hint="eastAsia"/>
          <w:lang w:eastAsia="ko-KR"/>
        </w:rPr>
        <w:t>subtraction</w:t>
      </w:r>
      <w:r w:rsidR="00E501FA">
        <w:rPr>
          <w:rFonts w:eastAsiaTheme="minorEastAsia"/>
          <w:lang w:eastAsia="ko-KR"/>
        </w:rPr>
        <w:t xml:space="preserve"> </w:t>
      </w:r>
      <w:r w:rsidR="00E501FA">
        <w:rPr>
          <w:rFonts w:eastAsiaTheme="minorEastAsia" w:hint="eastAsia"/>
          <w:lang w:eastAsia="ko-KR"/>
        </w:rPr>
        <w:t>operations</w:t>
      </w:r>
      <w:r w:rsidR="00E501FA">
        <w:rPr>
          <w:rFonts w:eastAsiaTheme="minorEastAsia"/>
          <w:lang w:eastAsia="ko-KR"/>
        </w:rPr>
        <w:t xml:space="preserve"> </w:t>
      </w:r>
      <w:r w:rsidR="00731310">
        <w:rPr>
          <w:rFonts w:eastAsiaTheme="minorEastAsia"/>
          <w:lang w:eastAsia="ko-KR"/>
        </w:rPr>
        <w:t>perform</w:t>
      </w:r>
      <w:r w:rsidR="00E501FA">
        <w:rPr>
          <w:rFonts w:eastAsiaTheme="minorEastAsia"/>
          <w:lang w:eastAsia="ko-KR"/>
        </w:rPr>
        <w:t xml:space="preserve"> </w:t>
      </w:r>
      <w:r w:rsidR="00E501FA">
        <w:rPr>
          <w:rFonts w:eastAsiaTheme="minorEastAsia" w:hint="eastAsia"/>
          <w:lang w:eastAsia="ko-KR"/>
        </w:rPr>
        <w:t>using</w:t>
      </w:r>
      <w:r w:rsidR="00E501FA">
        <w:rPr>
          <w:rFonts w:eastAsiaTheme="minorEastAsia"/>
          <w:lang w:eastAsia="ko-KR"/>
        </w:rPr>
        <w:t xml:space="preserve"> </w:t>
      </w:r>
      <w:r w:rsidR="00E501FA">
        <w:rPr>
          <w:rFonts w:eastAsiaTheme="minorEastAsia" w:hint="eastAsia"/>
          <w:lang w:eastAsia="ko-KR"/>
        </w:rPr>
        <w:t>each</w:t>
      </w:r>
      <w:r w:rsidR="00E501FA">
        <w:rPr>
          <w:rFonts w:eastAsiaTheme="minorEastAsia"/>
          <w:lang w:eastAsia="ko-KR"/>
        </w:rPr>
        <w:t xml:space="preserve"> </w:t>
      </w:r>
      <w:r w:rsidR="00E501FA">
        <w:rPr>
          <w:rFonts w:eastAsiaTheme="minorEastAsia" w:hint="eastAsia"/>
          <w:lang w:eastAsia="ko-KR"/>
        </w:rPr>
        <w:t>row</w:t>
      </w:r>
      <w:r w:rsidR="00E501FA">
        <w:rPr>
          <w:rFonts w:eastAsiaTheme="minorEastAsia"/>
          <w:lang w:eastAsia="ko-KR"/>
        </w:rPr>
        <w:t xml:space="preserve"> </w:t>
      </w:r>
      <w:r w:rsidR="00E501FA">
        <w:rPr>
          <w:rFonts w:eastAsiaTheme="minorEastAsia" w:hint="eastAsia"/>
          <w:lang w:eastAsia="ko-KR"/>
        </w:rPr>
        <w:t>for</w:t>
      </w:r>
      <w:r w:rsidR="00E501FA">
        <w:rPr>
          <w:rFonts w:eastAsiaTheme="minorEastAsia"/>
          <w:lang w:eastAsia="ko-KR"/>
        </w:rPr>
        <w:t xml:space="preserve"> </w:t>
      </w:r>
      <w:r w:rsidR="00E501FA">
        <w:rPr>
          <w:rFonts w:eastAsiaTheme="minorEastAsia" w:hint="eastAsia"/>
          <w:lang w:eastAsia="ko-KR"/>
        </w:rPr>
        <w:t>each</w:t>
      </w:r>
      <w:r w:rsidR="00E501FA">
        <w:rPr>
          <w:rFonts w:eastAsiaTheme="minorEastAsia"/>
          <w:lang w:eastAsia="ko-KR"/>
        </w:rPr>
        <w:t xml:space="preserve"> </w:t>
      </w:r>
      <w:r w:rsidR="00D1665F">
        <w:rPr>
          <w:rFonts w:eastAsiaTheme="minorEastAsia" w:hint="eastAsia"/>
          <w:lang w:eastAsia="ko-KR"/>
        </w:rPr>
        <w:t>pivot</w:t>
      </w:r>
      <w:r w:rsidR="00E501FA">
        <w:rPr>
          <w:rFonts w:eastAsiaTheme="minorEastAsia"/>
          <w:lang w:eastAsia="ko-KR"/>
        </w:rPr>
        <w:t xml:space="preserve"> </w:t>
      </w:r>
      <w:r w:rsidR="00E501FA">
        <w:rPr>
          <w:rFonts w:eastAsiaTheme="minorEastAsia" w:hint="eastAsia"/>
          <w:lang w:eastAsia="ko-KR"/>
        </w:rPr>
        <w:t>calculation.</w:t>
      </w:r>
      <w:r w:rsidR="003A0B0A">
        <w:rPr>
          <w:rFonts w:eastAsiaTheme="minorEastAsia"/>
          <w:lang w:eastAsia="ko-KR"/>
        </w:rPr>
        <w:t xml:space="preserve"> </w:t>
      </w:r>
      <w:r w:rsidR="00D1665F">
        <w:rPr>
          <w:rFonts w:eastAsiaTheme="minorEastAsia"/>
          <w:lang w:eastAsia="ko-KR"/>
        </w:rPr>
        <w:t xml:space="preserve"> </w:t>
      </w:r>
      <w:r w:rsidR="003A0B0A">
        <w:rPr>
          <w:rFonts w:eastAsiaTheme="minorEastAsia" w:hint="eastAsia"/>
          <w:lang w:eastAsia="ko-KR"/>
        </w:rPr>
        <w:t>The</w:t>
      </w:r>
      <w:r w:rsidR="003A0B0A">
        <w:rPr>
          <w:rFonts w:eastAsiaTheme="minorEastAsia"/>
          <w:lang w:eastAsia="ko-KR"/>
        </w:rPr>
        <w:t xml:space="preserve"> </w:t>
      </w:r>
      <w:r w:rsidR="003A0B0A">
        <w:rPr>
          <w:rFonts w:eastAsiaTheme="minorEastAsia" w:hint="eastAsia"/>
          <w:lang w:eastAsia="ko-KR"/>
        </w:rPr>
        <w:t>time</w:t>
      </w:r>
      <w:r w:rsidR="003A0B0A">
        <w:rPr>
          <w:rFonts w:eastAsiaTheme="minorEastAsia"/>
          <w:lang w:eastAsia="ko-KR"/>
        </w:rPr>
        <w:t xml:space="preserve"> </w:t>
      </w:r>
      <w:r w:rsidR="003A0B0A">
        <w:rPr>
          <w:rFonts w:eastAsiaTheme="minorEastAsia" w:hint="eastAsia"/>
          <w:lang w:eastAsia="ko-KR"/>
        </w:rPr>
        <w:t>complexity</w:t>
      </w:r>
      <w:r w:rsidR="003A0B0A">
        <w:rPr>
          <w:rFonts w:eastAsiaTheme="minorEastAsia"/>
          <w:lang w:eastAsia="ko-KR"/>
        </w:rPr>
        <w:t xml:space="preserve"> </w:t>
      </w:r>
      <w:r w:rsidR="003A0B0A">
        <w:rPr>
          <w:rFonts w:eastAsiaTheme="minorEastAsia" w:hint="eastAsia"/>
          <w:lang w:eastAsia="ko-KR"/>
        </w:rPr>
        <w:t>for</w:t>
      </w:r>
      <w:r w:rsidR="003A0B0A">
        <w:rPr>
          <w:rFonts w:eastAsiaTheme="minorEastAsia"/>
          <w:lang w:eastAsia="ko-KR"/>
        </w:rPr>
        <w:t xml:space="preserve"> </w:t>
      </w:r>
      <w:r w:rsidR="003A0B0A">
        <w:rPr>
          <w:rFonts w:eastAsiaTheme="minorEastAsia" w:hint="eastAsia"/>
          <w:lang w:eastAsia="ko-KR"/>
        </w:rPr>
        <w:t>this</w:t>
      </w:r>
      <w:r w:rsidR="003A0B0A">
        <w:rPr>
          <w:rFonts w:eastAsiaTheme="minorEastAsia"/>
          <w:lang w:eastAsia="ko-KR"/>
        </w:rPr>
        <w:t xml:space="preserve"> </w:t>
      </w:r>
      <w:proofErr w:type="gramStart"/>
      <w:r w:rsidR="003A0B0A">
        <w:rPr>
          <w:rFonts w:eastAsiaTheme="minorEastAsia" w:hint="eastAsia"/>
          <w:lang w:eastAsia="ko-KR"/>
        </w:rPr>
        <w:t>becomes</w:t>
      </w:r>
      <w:r w:rsidR="003A0B0A">
        <w:rPr>
          <w:rFonts w:eastAsiaTheme="minorEastAsia"/>
          <w:lang w:eastAsia="ko-KR"/>
        </w:rPr>
        <w:t xml:space="preserve"> </w:t>
      </w:r>
      <w:proofErr w:type="gramEnd"/>
      <m:oMath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O(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lang w:eastAsia="ko-KR"/>
              </w:rPr>
              <m:t>60</m:t>
            </m:r>
          </m:e>
          <m:sup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)</m:t>
        </m:r>
      </m:oMath>
      <w:r w:rsidR="003A0B0A">
        <w:rPr>
          <w:rFonts w:eastAsiaTheme="minorEastAsia" w:hint="eastAsia"/>
          <w:lang w:eastAsia="ko-KR"/>
        </w:rPr>
        <w:t>.</w:t>
      </w:r>
      <w:r w:rsidR="003A0B0A">
        <w:rPr>
          <w:rFonts w:eastAsiaTheme="minorEastAsia" w:hint="eastAsia"/>
          <w:color w:val="000000" w:themeColor="text1"/>
          <w:lang w:eastAsia="ko-KR"/>
        </w:rPr>
        <w:t xml:space="preserve"> </w:t>
      </w:r>
      <w:r w:rsidR="002E58C1">
        <w:rPr>
          <w:rFonts w:eastAsiaTheme="minorEastAsia" w:hint="eastAsia"/>
          <w:lang w:eastAsia="ko-KR"/>
        </w:rPr>
        <w:t>But,</w:t>
      </w:r>
      <w:r w:rsidR="002E58C1">
        <w:rPr>
          <w:rFonts w:eastAsiaTheme="minorEastAsia"/>
          <w:lang w:eastAsia="ko-KR"/>
        </w:rPr>
        <w:t xml:space="preserve"> </w:t>
      </w:r>
      <w:r w:rsidR="002E58C1">
        <w:rPr>
          <w:rFonts w:eastAsiaTheme="minorEastAsia" w:hint="eastAsia"/>
          <w:lang w:eastAsia="ko-KR"/>
        </w:rPr>
        <w:t>s</w:t>
      </w:r>
      <w:r w:rsidR="00843B83">
        <w:rPr>
          <w:rFonts w:eastAsiaTheme="minorEastAsia" w:hint="eastAsia"/>
          <w:lang w:eastAsia="ko-KR"/>
        </w:rPr>
        <w:t>ince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this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process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has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to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be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performed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for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each</w:t>
      </w:r>
      <w:r w:rsidR="00843B83">
        <w:rPr>
          <w:rFonts w:eastAsiaTheme="minorEastAsia"/>
          <w:lang w:eastAsia="ko-KR"/>
        </w:rPr>
        <w:t xml:space="preserve"> </w:t>
      </w:r>
      <w:r w:rsidR="00A1721D">
        <w:rPr>
          <w:rFonts w:eastAsiaTheme="minorEastAsia" w:hint="eastAsia"/>
          <w:lang w:eastAsia="ko-KR"/>
        </w:rPr>
        <w:t>S</w:t>
      </w:r>
      <w:r w:rsidR="00843B83">
        <w:rPr>
          <w:rFonts w:eastAsiaTheme="minorEastAsia" w:hint="eastAsia"/>
          <w:lang w:eastAsia="ko-KR"/>
        </w:rPr>
        <w:t>-box,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the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time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complexity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is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equal</w:t>
      </w:r>
      <w:r w:rsidR="00843B83">
        <w:rPr>
          <w:rFonts w:eastAsiaTheme="minorEastAsia"/>
          <w:lang w:eastAsia="ko-KR"/>
        </w:rPr>
        <w:t xml:space="preserve"> </w:t>
      </w:r>
      <w:proofErr w:type="gramStart"/>
      <w:r w:rsidR="00843B83">
        <w:rPr>
          <w:rFonts w:eastAsiaTheme="minorEastAsia" w:hint="eastAsia"/>
          <w:lang w:eastAsia="ko-KR"/>
        </w:rPr>
        <w:t>to</w:t>
      </w:r>
      <w:r w:rsidR="00843B83">
        <w:rPr>
          <w:rFonts w:eastAsiaTheme="minorEastAsia"/>
          <w:lang w:eastAsia="ko-KR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lang w:eastAsia="ko-KR"/>
              </w:rPr>
              <m:t>12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lang w:eastAsia="ko-KR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 xml:space="preserve"> ∙</m:t>
            </m:r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  <w:lang w:eastAsia="ko-KR"/>
                  </w:rPr>
                  <m:t>60</m:t>
                </m:r>
              </m:e>
              <m:sup>
                <m:r>
                  <w:rPr>
                    <w:rFonts w:ascii="Cambria Math" w:eastAsiaTheme="minorEastAsia" w:hAnsi="Cambria Math" w:hint="eastAsia"/>
                    <w:lang w:eastAsia="ko-KR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hint="eastAsia"/>
                    <w:lang w:eastAsia="ko-KR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hint="eastAsia"/>
                    <w:lang w:eastAsia="ko-KR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  <w:lang w:eastAsia="ko-KR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hint="eastAsia"/>
                    <w:lang w:eastAsia="ko-KR"/>
                  </w:rPr>
                  <m:t>3</m:t>
                </m:r>
              </m:sup>
            </m:sSup>
          </m:e>
        </m:d>
      </m:oMath>
      <w:r w:rsidR="00843B83">
        <w:rPr>
          <w:rFonts w:eastAsiaTheme="minorEastAsia" w:hint="eastAsia"/>
          <w:lang w:eastAsia="ko-KR"/>
        </w:rPr>
        <w:t>.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By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expressing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it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in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general,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it</w:t>
      </w:r>
      <w:r w:rsidR="00843B83">
        <w:rPr>
          <w:rFonts w:eastAsiaTheme="minorEastAsia"/>
          <w:lang w:eastAsia="ko-KR"/>
        </w:rPr>
        <w:t xml:space="preserve"> </w:t>
      </w:r>
      <w:r w:rsidR="003E7AFF">
        <w:rPr>
          <w:rFonts w:eastAsiaTheme="minorEastAsia" w:hint="eastAsia"/>
          <w:lang w:eastAsia="ko-KR"/>
        </w:rPr>
        <w:t>describes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as</w:t>
      </w:r>
      <w:r w:rsidR="00843B83">
        <w:rPr>
          <w:rFonts w:eastAsiaTheme="minorEastAsia"/>
          <w:lang w:eastAsia="ko-KR"/>
        </w:rPr>
        <w:t xml:space="preserve"> </w:t>
      </w:r>
      <w:r w:rsidR="00843B83">
        <w:rPr>
          <w:rFonts w:eastAsiaTheme="minorEastAsia" w:hint="eastAsia"/>
          <w:lang w:eastAsia="ko-KR"/>
        </w:rPr>
        <w:t>follows:</w:t>
      </w:r>
      <w:r w:rsidR="002E58C1">
        <w:rPr>
          <w:rFonts w:eastAsiaTheme="minorEastAsia"/>
          <w:lang w:eastAsia="ko-KR"/>
        </w:rPr>
        <w:t xml:space="preserve"> </w:t>
      </w:r>
    </w:p>
    <w:tbl>
      <w:tblPr>
        <w:tblStyle w:val="a4"/>
        <w:tblW w:w="0" w:type="auto"/>
        <w:tblInd w:w="-24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19"/>
        <w:gridCol w:w="588"/>
      </w:tblGrid>
      <w:tr w:rsidR="00D01222" w14:paraId="6165689D" w14:textId="77777777" w:rsidTr="005B3740">
        <w:tc>
          <w:tcPr>
            <w:tcW w:w="4419" w:type="dxa"/>
            <w:tcBorders>
              <w:left w:val="nil"/>
              <w:bottom w:val="nil"/>
            </w:tcBorders>
          </w:tcPr>
          <w:p w14:paraId="211F23C6" w14:textId="57C85208" w:rsidR="00D01222" w:rsidRPr="008D7301" w:rsidRDefault="004314D8" w:rsidP="00705D80">
            <w:pPr>
              <w:pStyle w:val="a3"/>
              <w:ind w:leftChars="400" w:left="800" w:firstLine="0"/>
              <w:rPr>
                <w:rFonts w:eastAsiaTheme="minorEastAsia"/>
                <w:lang w:eastAsia="ko-K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eastAsia="ko-KR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hint="eastAsia"/>
                            <w:lang w:eastAsia="ko-KR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.</m:t>
                </m:r>
              </m:oMath>
            </m:oMathPara>
          </w:p>
        </w:tc>
        <w:tc>
          <w:tcPr>
            <w:tcW w:w="588" w:type="dxa"/>
            <w:tcBorders>
              <w:bottom w:val="nil"/>
              <w:right w:val="nil"/>
            </w:tcBorders>
          </w:tcPr>
          <w:p w14:paraId="42AC271D" w14:textId="1B8CB4F9" w:rsidR="00D01222" w:rsidRPr="00B62454" w:rsidRDefault="00D01222" w:rsidP="00003A37">
            <w:pPr>
              <w:pStyle w:val="bulletlist"/>
              <w:numPr>
                <w:ilvl w:val="0"/>
                <w:numId w:val="0"/>
              </w:num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 w:rsidR="00F9257F">
              <w:rPr>
                <w:rFonts w:eastAsiaTheme="minorEastAsia" w:hint="eastAsia"/>
                <w:lang w:eastAsia="ko-KR"/>
              </w:rPr>
              <w:t>1</w:t>
            </w:r>
            <w:r w:rsidR="00003A37">
              <w:rPr>
                <w:rFonts w:eastAsiaTheme="minorEastAsia"/>
                <w:lang w:eastAsia="ko-KR"/>
              </w:rPr>
              <w:t>3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</w:tr>
    </w:tbl>
    <w:p w14:paraId="63236B17" w14:textId="4D99FFE6" w:rsidR="006748DC" w:rsidRDefault="004C2A39" w:rsidP="00944FE8">
      <w:pPr>
        <w:pStyle w:val="a3"/>
        <w:ind w:firstLineChars="150" w:firstLine="300"/>
        <w:rPr>
          <w:rFonts w:eastAsiaTheme="minorEastAsia"/>
          <w:lang w:eastAsia="ko-KR"/>
        </w:rPr>
      </w:pP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ko-K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1</m:t>
            </m:r>
          </m:sub>
        </m:sSub>
      </m:oMath>
      <w:r w:rsidR="007A475A">
        <w:rPr>
          <w:rFonts w:eastAsiaTheme="minorEastAsia" w:hint="eastAsia"/>
          <w:lang w:eastAsia="ko-KR"/>
        </w:rPr>
        <w:t xml:space="preserve"> </w:t>
      </w:r>
      <w:proofErr w:type="gramStart"/>
      <w:r w:rsidR="007A475A">
        <w:rPr>
          <w:rFonts w:eastAsiaTheme="minorEastAsia" w:hint="eastAsia"/>
          <w:lang w:eastAsia="ko-KR"/>
        </w:rPr>
        <w:t>means</w:t>
      </w:r>
      <w:proofErr w:type="gramEnd"/>
      <w:r w:rsidR="007A475A">
        <w:rPr>
          <w:rFonts w:eastAsiaTheme="minorEastAsia" w:hint="eastAsia"/>
          <w:lang w:eastAsia="ko-KR"/>
        </w:rPr>
        <w:t xml:space="preserve"> the number of S-boxes in the </w:t>
      </w:r>
      <w:r w:rsidR="005B3740">
        <w:rPr>
          <w:rFonts w:eastAsiaTheme="minorEastAsia"/>
          <w:lang w:eastAsia="ko-KR"/>
        </w:rPr>
        <w:t xml:space="preserve">first </w:t>
      </w:r>
      <w:r w:rsidR="007A475A">
        <w:rPr>
          <w:rFonts w:eastAsiaTheme="minorEastAsia" w:hint="eastAsia"/>
          <w:lang w:eastAsia="ko-KR"/>
        </w:rPr>
        <w:t xml:space="preserve">substitution layer, and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1</m:t>
            </m:r>
          </m:sub>
        </m:sSub>
      </m:oMath>
      <w:r w:rsidR="007A475A">
        <w:rPr>
          <w:rFonts w:eastAsiaTheme="minorEastAsia" w:hint="eastAsia"/>
          <w:lang w:eastAsia="ko-KR"/>
        </w:rPr>
        <w:t xml:space="preserve"> means the </w:t>
      </w:r>
      <w:r w:rsidR="00243BD5">
        <w:rPr>
          <w:rFonts w:eastAsiaTheme="minorEastAsia"/>
          <w:lang w:eastAsia="ko-KR"/>
        </w:rPr>
        <w:t>input/output</w:t>
      </w:r>
      <w:r w:rsidR="007A475A">
        <w:rPr>
          <w:rFonts w:eastAsiaTheme="minorEastAsia" w:hint="eastAsia"/>
          <w:lang w:eastAsia="ko-KR"/>
        </w:rPr>
        <w:t xml:space="preserve"> size of each S-box.</w:t>
      </w:r>
      <w:r w:rsidR="00514C96">
        <w:rPr>
          <w:rFonts w:eastAsiaTheme="minorEastAsia"/>
          <w:lang w:eastAsia="ko-KR"/>
        </w:rPr>
        <w:t xml:space="preserve"> </w:t>
      </w:r>
      <m:oMath>
        <m:r>
          <w:rPr>
            <w:rFonts w:ascii="Cambria Math" w:eastAsiaTheme="minorEastAsia" w:hAnsi="Cambria Math"/>
            <w:lang w:eastAsia="ko-KR"/>
          </w:rPr>
          <m:t>n</m:t>
        </m:r>
        <m:r>
          <w:rPr>
            <w:rFonts w:ascii="Cambria Math" w:eastAsiaTheme="minorEastAsia" w:hAnsi="Cambria Math" w:hint="eastAsia"/>
            <w:lang w:eastAsia="ko-KR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lang w:eastAsia="ko-K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  <w:lang w:eastAsia="ko-KR"/>
          </w:rPr>
          <m:t>*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m</m:t>
            </m:r>
          </m:e>
          <m:sub>
            <m:r>
              <w:rPr>
                <w:rFonts w:ascii="Cambria Math" w:eastAsiaTheme="minorEastAsia" w:hAnsi="Cambria Math" w:hint="eastAsia"/>
                <w:lang w:eastAsia="ko-KR"/>
              </w:rPr>
              <m:t>1</m:t>
            </m:r>
          </m:sub>
        </m:sSub>
      </m:oMath>
      <w:r w:rsidR="00E26498">
        <w:rPr>
          <w:rFonts w:eastAsiaTheme="minorEastAsia" w:hint="eastAsia"/>
          <w:lang w:eastAsia="ko-KR"/>
        </w:rPr>
        <w:t>,</w:t>
      </w:r>
      <w:r w:rsidR="00E26498">
        <w:rPr>
          <w:rFonts w:eastAsiaTheme="minorEastAsia"/>
          <w:lang w:eastAsia="ko-KR"/>
        </w:rPr>
        <w:t xml:space="preserve"> </w:t>
      </w:r>
      <w:r w:rsidR="00514C96">
        <w:rPr>
          <w:rFonts w:eastAsiaTheme="minorEastAsia"/>
          <w:lang w:eastAsia="ko-KR"/>
        </w:rPr>
        <w:t>which</w:t>
      </w:r>
      <w:r w:rsidR="00514C96">
        <w:rPr>
          <w:rFonts w:eastAsiaTheme="minorEastAsia" w:hint="eastAsia"/>
          <w:lang w:eastAsia="ko-KR"/>
        </w:rPr>
        <w:t xml:space="preserve"> means the </w:t>
      </w:r>
      <w:r w:rsidR="00243BD5">
        <w:rPr>
          <w:rFonts w:eastAsiaTheme="minorEastAsia"/>
          <w:lang w:eastAsia="ko-KR"/>
        </w:rPr>
        <w:t>input/output</w:t>
      </w:r>
      <w:r w:rsidR="00243BD5">
        <w:rPr>
          <w:rFonts w:eastAsiaTheme="minorEastAsia" w:hint="eastAsia"/>
          <w:lang w:eastAsia="ko-KR"/>
        </w:rPr>
        <w:t xml:space="preserve"> </w:t>
      </w:r>
      <w:r w:rsidR="00514C96">
        <w:rPr>
          <w:rFonts w:eastAsiaTheme="minorEastAsia" w:hint="eastAsia"/>
          <w:lang w:eastAsia="ko-KR"/>
        </w:rPr>
        <w:t xml:space="preserve">size of the </w:t>
      </w:r>
      <w:r w:rsidR="006B27E0">
        <w:rPr>
          <w:rFonts w:eastAsiaTheme="minorEastAsia"/>
          <w:lang w:eastAsia="ko-KR"/>
        </w:rPr>
        <w:t>entire oracle</w:t>
      </w:r>
      <w:r w:rsidR="00514C96">
        <w:rPr>
          <w:rFonts w:eastAsiaTheme="minorEastAsia" w:hint="eastAsia"/>
          <w:lang w:eastAsia="ko-KR"/>
        </w:rPr>
        <w:t>.</w:t>
      </w:r>
      <w:r w:rsidR="004E1258">
        <w:rPr>
          <w:rFonts w:eastAsiaTheme="minorEastAsia"/>
          <w:lang w:eastAsia="ko-KR"/>
        </w:rPr>
        <w:t xml:space="preserve"> </w:t>
      </w:r>
      <w:r w:rsidR="00E451BE">
        <w:rPr>
          <w:rFonts w:eastAsiaTheme="minorEastAsia" w:hint="eastAsia"/>
          <w:lang w:eastAsia="ko-KR"/>
        </w:rPr>
        <w:t xml:space="preserve">As a result, </w:t>
      </w:r>
      <w:r w:rsidR="00BB061E">
        <w:rPr>
          <w:rFonts w:eastAsiaTheme="minorEastAsia"/>
          <w:lang w:eastAsia="ko-KR"/>
        </w:rPr>
        <w:t>time complexity of S</w:t>
      </w:r>
      <w:r w:rsidR="009A55C3">
        <w:rPr>
          <w:rFonts w:eastAsiaTheme="minorEastAsia"/>
          <w:lang w:eastAsia="ko-KR"/>
        </w:rPr>
        <w:t xml:space="preserve">-box recovery phase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O</m:t>
        </m:r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15⋅</m:t>
            </m:r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eastAsia="ko-KR"/>
                  </w:rPr>
                  <m:t>12</m:t>
                </m:r>
              </m:sup>
            </m:sSup>
          </m:e>
        </m:d>
        <m:r>
          <w:rPr>
            <w:rFonts w:ascii="Cambria Math" w:eastAsiaTheme="minorEastAsia" w:hAnsi="Cambria Math"/>
            <w:lang w:eastAsia="ko-KR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e>
          <m:sup>
            <m:r>
              <w:rPr>
                <w:rFonts w:ascii="Cambria Math" w:eastAsiaTheme="minorEastAsia" w:hAnsi="Cambria Math" w:hint="eastAsia"/>
                <w:lang w:eastAsia="ko-KR"/>
              </w:rPr>
              <m:t>16</m:t>
            </m:r>
          </m:sup>
        </m:sSup>
        <m:r>
          <w:rPr>
            <w:rFonts w:ascii="Cambria Math" w:eastAsiaTheme="minorEastAsia" w:hAnsi="Cambria Math"/>
            <w:lang w:eastAsia="ko-KR"/>
          </w:rPr>
          <m:t xml:space="preserve"> </m:t>
        </m:r>
      </m:oMath>
      <w:r w:rsidR="009A55C3">
        <w:rPr>
          <w:rFonts w:eastAsiaTheme="minorEastAsia" w:hint="eastAsia"/>
          <w:lang w:eastAsia="ko-KR"/>
        </w:rPr>
        <w:t xml:space="preserve">and time complexity of affine recovery phase </w:t>
      </w:r>
      <w:proofErr w:type="gramStart"/>
      <w:r w:rsidR="009A55C3">
        <w:rPr>
          <w:rFonts w:eastAsiaTheme="minorEastAsia" w:hint="eastAsia"/>
          <w:lang w:eastAsia="ko-KR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hint="eastAsia"/>
                    <w:lang w:eastAsia="ko-KR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hint="eastAsia"/>
                    <w:lang w:eastAsia="ko-KR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  <w:lang w:eastAsia="ko-KR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hint="eastAsia"/>
                    <w:lang w:eastAsia="ko-KR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lang w:eastAsia="ko-KR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e>
          <m:sup>
            <m:r>
              <w:rPr>
                <w:rFonts w:ascii="Cambria Math" w:eastAsiaTheme="minorEastAsia" w:hAnsi="Cambria Math" w:hint="eastAsia"/>
                <w:lang w:eastAsia="ko-KR"/>
              </w:rPr>
              <m:t>18</m:t>
            </m:r>
          </m:sup>
        </m:sSup>
      </m:oMath>
      <w:r w:rsidR="009A55C3">
        <w:rPr>
          <w:rFonts w:eastAsiaTheme="minorEastAsia" w:hint="eastAsia"/>
          <w:lang w:eastAsia="ko-KR"/>
        </w:rPr>
        <w:t>.</w:t>
      </w:r>
      <w:r w:rsidR="005E3319">
        <w:rPr>
          <w:rFonts w:eastAsiaTheme="minorEastAsia" w:hint="eastAsia"/>
          <w:lang w:eastAsia="ko-KR"/>
        </w:rPr>
        <w:t xml:space="preserve"> </w:t>
      </w:r>
      <w:r w:rsidR="002D415B">
        <w:rPr>
          <w:rFonts w:eastAsiaTheme="minorEastAsia"/>
          <w:lang w:eastAsia="ko-KR"/>
        </w:rPr>
        <w:t xml:space="preserve"> </w:t>
      </w:r>
      <w:r w:rsidR="006748DC">
        <w:rPr>
          <w:rFonts w:eastAsiaTheme="minorEastAsia" w:hint="eastAsia"/>
          <w:lang w:eastAsia="ko-KR"/>
        </w:rPr>
        <w:t>Thus,</w:t>
      </w:r>
      <w:r w:rsidR="006748DC">
        <w:rPr>
          <w:rFonts w:eastAsiaTheme="minorEastAsia"/>
          <w:lang w:eastAsia="ko-KR"/>
        </w:rPr>
        <w:t xml:space="preserve"> </w:t>
      </w:r>
      <w:r w:rsidR="006748DC">
        <w:rPr>
          <w:rFonts w:eastAsiaTheme="minorEastAsia" w:hint="eastAsia"/>
          <w:lang w:eastAsia="ko-KR"/>
        </w:rPr>
        <w:t>the</w:t>
      </w:r>
      <w:r w:rsidR="006748DC">
        <w:rPr>
          <w:rFonts w:eastAsiaTheme="minorEastAsia"/>
          <w:lang w:eastAsia="ko-KR"/>
        </w:rPr>
        <w:t xml:space="preserve"> </w:t>
      </w:r>
      <w:r w:rsidR="006748DC">
        <w:rPr>
          <w:rFonts w:eastAsiaTheme="minorEastAsia" w:hint="eastAsia"/>
          <w:lang w:eastAsia="ko-KR"/>
        </w:rPr>
        <w:t>attack</w:t>
      </w:r>
      <w:r w:rsidR="006748DC">
        <w:rPr>
          <w:rFonts w:eastAsiaTheme="minorEastAsia"/>
          <w:lang w:eastAsia="ko-KR"/>
        </w:rPr>
        <w:t xml:space="preserve"> </w:t>
      </w:r>
      <w:r w:rsidR="006748DC">
        <w:rPr>
          <w:rFonts w:eastAsiaTheme="minorEastAsia" w:hint="eastAsia"/>
          <w:lang w:eastAsia="ko-KR"/>
        </w:rPr>
        <w:t>on</w:t>
      </w:r>
      <w:r w:rsidR="006748DC">
        <w:rPr>
          <w:rFonts w:eastAsiaTheme="minorEastAsia"/>
          <w:lang w:eastAsia="ko-KR"/>
        </w:rPr>
        <w:t xml:space="preserve"> </w:t>
      </w:r>
      <w:r w:rsidR="006748DC">
        <w:rPr>
          <w:rFonts w:eastAsiaTheme="minorEastAsia" w:hint="eastAsia"/>
          <w:lang w:eastAsia="ko-KR"/>
        </w:rPr>
        <w:t>the</w:t>
      </w:r>
      <w:r w:rsidR="006748DC">
        <w:rPr>
          <w:rFonts w:eastAsiaTheme="minorEastAsia"/>
          <w:lang w:eastAsia="ko-KR"/>
        </w:rPr>
        <w:t xml:space="preserve"> </w:t>
      </w:r>
      <w:r w:rsidR="006748DC">
        <w:rPr>
          <w:rFonts w:eastAsiaTheme="minorEastAsia" w:hint="eastAsia"/>
          <w:lang w:eastAsia="ko-KR"/>
        </w:rPr>
        <w:t>entire</w:t>
      </w:r>
      <w:r w:rsidR="006748DC">
        <w:rPr>
          <w:rFonts w:eastAsiaTheme="minorEastAsia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2</m:t>
            </m:r>
          </m:sub>
        </m:sSub>
      </m:oMath>
      <w:r w:rsidR="006748DC">
        <w:rPr>
          <w:rFonts w:eastAsiaTheme="minorEastAsia" w:hint="eastAsia"/>
          <w:color w:val="000000" w:themeColor="text1"/>
          <w:lang w:eastAsia="ko-KR"/>
        </w:rPr>
        <w:t xml:space="preserve"> </w:t>
      </w:r>
      <w:r w:rsidR="006748DC">
        <w:rPr>
          <w:rFonts w:eastAsiaTheme="minorEastAsia" w:hint="eastAsia"/>
          <w:lang w:eastAsia="ko-KR"/>
        </w:rPr>
        <w:t>structure</w:t>
      </w:r>
      <w:r w:rsidR="006748DC">
        <w:rPr>
          <w:rFonts w:eastAsiaTheme="minorEastAsia"/>
          <w:lang w:eastAsia="ko-KR"/>
        </w:rPr>
        <w:t xml:space="preserve"> </w:t>
      </w:r>
      <w:r w:rsidR="006748DC">
        <w:rPr>
          <w:rFonts w:eastAsiaTheme="minorEastAsia" w:hint="eastAsia"/>
          <w:lang w:eastAsia="ko-KR"/>
        </w:rPr>
        <w:t>is</w:t>
      </w:r>
      <w:r w:rsidR="006748DC">
        <w:rPr>
          <w:rFonts w:eastAsiaTheme="minorEastAsia"/>
          <w:lang w:eastAsia="ko-KR"/>
        </w:rPr>
        <w:t xml:space="preserve"> </w:t>
      </w:r>
      <w:r w:rsidR="003D3F0B">
        <w:rPr>
          <w:rFonts w:eastAsiaTheme="minorEastAsia"/>
          <w:lang w:eastAsia="ko-KR"/>
        </w:rPr>
        <w:t>approximately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lang w:eastAsia="ko-KR"/>
              </w:rPr>
              <m:t>2</m:t>
            </m:r>
          </m:e>
          <m:sup>
            <m:r>
              <w:rPr>
                <w:rFonts w:ascii="Cambria Math" w:eastAsiaTheme="minorEastAsia" w:hAnsi="Cambria Math" w:hint="eastAsia"/>
                <w:lang w:eastAsia="ko-KR"/>
              </w:rPr>
              <m:t>19</m:t>
            </m:r>
          </m:sup>
        </m:sSup>
      </m:oMath>
      <w:r w:rsidR="003D3F0B">
        <w:rPr>
          <w:rFonts w:eastAsiaTheme="minorEastAsia" w:hint="eastAsia"/>
          <w:lang w:eastAsia="ko-KR"/>
        </w:rPr>
        <w:t>,</w:t>
      </w:r>
      <w:r w:rsidR="003D3F0B">
        <w:rPr>
          <w:rFonts w:eastAsiaTheme="minorEastAsia"/>
          <w:lang w:eastAsia="ko-KR"/>
        </w:rPr>
        <w:t xml:space="preserve"> </w:t>
      </w:r>
      <w:r w:rsidR="00975BD8">
        <w:rPr>
          <w:rFonts w:eastAsiaTheme="minorEastAsia" w:hint="eastAsia"/>
          <w:lang w:eastAsia="ko-KR"/>
        </w:rPr>
        <w:t>and</w:t>
      </w:r>
      <w:r w:rsidR="00975BD8">
        <w:rPr>
          <w:rFonts w:eastAsiaTheme="minorEastAsia"/>
          <w:lang w:eastAsia="ko-KR"/>
        </w:rPr>
        <w:t xml:space="preserve"> </w:t>
      </w:r>
      <w:r w:rsidR="00975BD8">
        <w:rPr>
          <w:rFonts w:eastAsiaTheme="minorEastAsia" w:hint="eastAsia"/>
          <w:lang w:eastAsia="ko-KR"/>
        </w:rPr>
        <w:t>the</w:t>
      </w:r>
      <w:r w:rsidR="00975BD8">
        <w:rPr>
          <w:rFonts w:eastAsiaTheme="minorEastAsia"/>
          <w:lang w:eastAsia="ko-KR"/>
        </w:rPr>
        <w:t xml:space="preserve"> </w:t>
      </w:r>
      <w:r w:rsidR="001E5CDB" w:rsidRPr="008333BA">
        <w:rPr>
          <w:rFonts w:eastAsiaTheme="minorEastAsia" w:hint="eastAsia"/>
          <w:color w:val="000000" w:themeColor="text1"/>
          <w:lang w:eastAsia="ko-KR"/>
        </w:rPr>
        <w:t xml:space="preserve">phase to recover </w:t>
      </w:r>
      <w:r w:rsidR="001E5CDB" w:rsidRPr="008333BA">
        <w:rPr>
          <w:rFonts w:eastAsiaTheme="minorEastAsia"/>
          <w:color w:val="000000" w:themeColor="text1"/>
          <w:lang w:eastAsia="ko-KR"/>
        </w:rPr>
        <w:t>affine layer</w:t>
      </w:r>
      <w:r w:rsidR="001E5CDB" w:rsidRPr="008333BA">
        <w:rPr>
          <w:rFonts w:eastAsiaTheme="minorEastAsia" w:hint="eastAsia"/>
          <w:color w:val="000000" w:themeColor="text1"/>
          <w:lang w:eastAsia="ko-KR"/>
        </w:rPr>
        <w:t xml:space="preserve"> is more time complexity than the </w:t>
      </w:r>
      <w:r w:rsidR="001E5CDB">
        <w:rPr>
          <w:rFonts w:eastAsiaTheme="minorEastAsia"/>
          <w:color w:val="000000" w:themeColor="text1"/>
          <w:lang w:eastAsia="ko-KR"/>
        </w:rPr>
        <w:t>S</w:t>
      </w:r>
      <w:r w:rsidR="001E5CDB" w:rsidRPr="008333BA">
        <w:rPr>
          <w:rFonts w:eastAsiaTheme="minorEastAsia"/>
          <w:color w:val="000000" w:themeColor="text1"/>
          <w:lang w:eastAsia="ko-KR"/>
        </w:rPr>
        <w:t>-box</w:t>
      </w:r>
      <w:r w:rsidR="001E5CDB" w:rsidRPr="008333BA">
        <w:rPr>
          <w:rFonts w:eastAsiaTheme="minorEastAsia" w:hint="eastAsia"/>
          <w:color w:val="000000" w:themeColor="text1"/>
          <w:lang w:eastAsia="ko-KR"/>
        </w:rPr>
        <w:t xml:space="preserve"> recovery phase</w:t>
      </w:r>
      <w:r w:rsidR="00975BD8">
        <w:rPr>
          <w:rFonts w:eastAsiaTheme="minorEastAsia" w:hint="eastAsia"/>
          <w:lang w:eastAsia="ko-KR"/>
        </w:rPr>
        <w:t>.</w:t>
      </w:r>
      <w:r w:rsidR="00E4701B">
        <w:rPr>
          <w:rFonts w:eastAsiaTheme="minorEastAsia"/>
          <w:lang w:eastAsia="ko-KR"/>
        </w:rPr>
        <w:t xml:space="preserve"> </w:t>
      </w:r>
    </w:p>
    <w:p w14:paraId="0B65D4AF" w14:textId="77777777" w:rsidR="00F66991" w:rsidRPr="004435D0" w:rsidRDefault="00F66991" w:rsidP="001E5CDB">
      <w:pPr>
        <w:pStyle w:val="bulletlist"/>
        <w:numPr>
          <w:ilvl w:val="0"/>
          <w:numId w:val="0"/>
        </w:numPr>
        <w:rPr>
          <w:rFonts w:eastAsiaTheme="minorEastAsia"/>
          <w:sz w:val="6"/>
          <w:lang w:eastAsia="ko-KR"/>
        </w:rPr>
      </w:pPr>
    </w:p>
    <w:p w14:paraId="1AED4FB5" w14:textId="00054E12" w:rsidR="008A55B5" w:rsidRPr="009A4ABA" w:rsidRDefault="009C6BD1" w:rsidP="00CB1404">
      <w:pPr>
        <w:pStyle w:val="1"/>
        <w:rPr>
          <w:color w:val="000000" w:themeColor="text1"/>
        </w:rPr>
      </w:pPr>
      <w:r w:rsidRPr="009A4ABA">
        <w:rPr>
          <w:rFonts w:eastAsiaTheme="minorEastAsia"/>
          <w:color w:val="000000" w:themeColor="text1"/>
          <w:lang w:eastAsia="ko-KR"/>
        </w:rPr>
        <w:t xml:space="preserve">Application </w:t>
      </w:r>
      <w:r w:rsidR="00D53ACF" w:rsidRPr="009A4ABA">
        <w:rPr>
          <w:rFonts w:eastAsiaTheme="minorEastAsia"/>
          <w:color w:val="000000" w:themeColor="text1"/>
          <w:lang w:eastAsia="ko-KR"/>
        </w:rPr>
        <w:t xml:space="preserve">of </w:t>
      </w:r>
      <w:r w:rsidRPr="009A4ABA">
        <w:rPr>
          <w:rFonts w:eastAsiaTheme="minorEastAsia"/>
          <w:color w:val="000000" w:themeColor="text1"/>
          <w:lang w:eastAsia="ko-KR"/>
        </w:rPr>
        <w:t xml:space="preserve">SAS </w:t>
      </w:r>
      <w:r w:rsidR="00D53ACF" w:rsidRPr="009A4ABA">
        <w:rPr>
          <w:rFonts w:eastAsiaTheme="minorEastAsia"/>
          <w:color w:val="000000" w:themeColor="text1"/>
          <w:lang w:eastAsia="ko-KR"/>
        </w:rPr>
        <w:t xml:space="preserve">Structure in </w:t>
      </w:r>
      <w:r w:rsidRPr="009A4ABA">
        <w:rPr>
          <w:rFonts w:eastAsiaTheme="minorEastAsia"/>
          <w:color w:val="000000" w:themeColor="text1"/>
          <w:lang w:eastAsia="ko-KR"/>
        </w:rPr>
        <w:t>White</w:t>
      </w:r>
      <w:r w:rsidR="00D53ACF" w:rsidRPr="009A4ABA">
        <w:rPr>
          <w:rFonts w:eastAsiaTheme="minorEastAsia"/>
          <w:color w:val="000000" w:themeColor="text1"/>
          <w:lang w:eastAsia="ko-KR"/>
        </w:rPr>
        <w:t>-</w:t>
      </w:r>
      <w:r w:rsidR="009A4ABA">
        <w:rPr>
          <w:rFonts w:eastAsiaTheme="minorEastAsia"/>
          <w:color w:val="000000" w:themeColor="text1"/>
          <w:lang w:eastAsia="ko-KR"/>
        </w:rPr>
        <w:t>Box Cryptogr</w:t>
      </w:r>
      <w:r w:rsidRPr="009A4ABA">
        <w:rPr>
          <w:rFonts w:eastAsiaTheme="minorEastAsia"/>
          <w:color w:val="000000" w:themeColor="text1"/>
          <w:lang w:eastAsia="ko-KR"/>
        </w:rPr>
        <w:t>aphy</w:t>
      </w:r>
    </w:p>
    <w:p w14:paraId="2734E132" w14:textId="5CAF309A" w:rsidR="00196E41" w:rsidRPr="00F61812" w:rsidRDefault="0065403A" w:rsidP="00F61812">
      <w:pPr>
        <w:pStyle w:val="a3"/>
        <w:rPr>
          <w:rFonts w:eastAsiaTheme="minorEastAsia"/>
          <w:color w:val="000000" w:themeColor="text1"/>
          <w:lang w:eastAsia="ko-KR"/>
        </w:rPr>
      </w:pPr>
      <w:commentRangeStart w:id="3"/>
      <w:r>
        <w:rPr>
          <w:rFonts w:eastAsiaTheme="minorEastAsia" w:hint="eastAsia"/>
          <w:color w:val="000000" w:themeColor="text1"/>
          <w:lang w:eastAsia="ko-KR"/>
        </w:rPr>
        <w:t>This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section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discusses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 w:rsidR="00683231">
        <w:rPr>
          <w:rFonts w:eastAsiaTheme="minorEastAsia" w:hint="eastAsia"/>
          <w:color w:val="000000" w:themeColor="text1"/>
          <w:lang w:eastAsia="ko-KR"/>
        </w:rPr>
        <w:t>how</w:t>
      </w:r>
      <w:r w:rsidR="00683231">
        <w:rPr>
          <w:rFonts w:eastAsiaTheme="minorEastAsia"/>
          <w:color w:val="000000" w:themeColor="text1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2</m:t>
            </m:r>
          </m:sub>
        </m:sSub>
      </m:oMath>
      <w:r w:rsidR="009344CB">
        <w:rPr>
          <w:rFonts w:eastAsiaTheme="minorEastAsia" w:hint="eastAsia"/>
          <w:color w:val="000000" w:themeColor="text1"/>
          <w:lang w:eastAsia="ko-KR"/>
        </w:rPr>
        <w:t>structural</w:t>
      </w:r>
      <w:r w:rsidR="00683231">
        <w:rPr>
          <w:rFonts w:eastAsiaTheme="minorEastAsia"/>
          <w:color w:val="000000" w:themeColor="text1"/>
          <w:lang w:eastAsia="ko-KR"/>
        </w:rPr>
        <w:t xml:space="preserve"> </w:t>
      </w:r>
      <w:r w:rsidR="00683231">
        <w:rPr>
          <w:rFonts w:eastAsiaTheme="minorEastAsia" w:hint="eastAsia"/>
          <w:color w:val="000000" w:themeColor="text1"/>
          <w:lang w:eastAsia="ko-KR"/>
        </w:rPr>
        <w:t>analysis,</w:t>
      </w:r>
      <w:r w:rsidR="00683231">
        <w:rPr>
          <w:rFonts w:eastAsiaTheme="minorEastAsia"/>
          <w:color w:val="000000" w:themeColor="text1"/>
          <w:lang w:eastAsia="ko-KR"/>
        </w:rPr>
        <w:t xml:space="preserve"> </w:t>
      </w:r>
      <w:r w:rsidR="00683231">
        <w:rPr>
          <w:rFonts w:eastAsiaTheme="minorEastAsia" w:hint="eastAsia"/>
          <w:color w:val="000000" w:themeColor="text1"/>
          <w:lang w:eastAsia="ko-KR"/>
        </w:rPr>
        <w:t>introduced</w:t>
      </w:r>
      <w:r w:rsidR="00683231">
        <w:rPr>
          <w:rFonts w:eastAsiaTheme="minorEastAsia"/>
          <w:color w:val="000000" w:themeColor="text1"/>
          <w:lang w:eastAsia="ko-KR"/>
        </w:rPr>
        <w:t xml:space="preserve"> </w:t>
      </w:r>
      <w:r w:rsidR="00683231">
        <w:rPr>
          <w:rFonts w:eastAsiaTheme="minorEastAsia" w:hint="eastAsia"/>
          <w:color w:val="000000" w:themeColor="text1"/>
          <w:lang w:eastAsia="ko-KR"/>
        </w:rPr>
        <w:t>in</w:t>
      </w:r>
      <w:r w:rsidR="00683231">
        <w:rPr>
          <w:rFonts w:eastAsiaTheme="minorEastAsia"/>
          <w:color w:val="000000" w:themeColor="text1"/>
          <w:lang w:eastAsia="ko-KR"/>
        </w:rPr>
        <w:t xml:space="preserve"> </w:t>
      </w:r>
      <w:r w:rsidR="00D952FF">
        <w:rPr>
          <w:rFonts w:eastAsiaTheme="minorEastAsia"/>
          <w:color w:val="000000" w:themeColor="text1"/>
          <w:lang w:eastAsia="ko-KR"/>
        </w:rPr>
        <w:t xml:space="preserve">Section </w:t>
      </w:r>
      <w:r w:rsidR="001B7240">
        <w:rPr>
          <w:rFonts w:ascii="맑은 고딕" w:eastAsia="맑은 고딕" w:hAnsi="맑은 고딕" w:hint="eastAsia"/>
        </w:rPr>
        <w:t>Ⅲ</w:t>
      </w:r>
      <w:r w:rsidR="00683231">
        <w:rPr>
          <w:rFonts w:eastAsiaTheme="minorEastAsia" w:hint="eastAsia"/>
          <w:color w:val="000000" w:themeColor="text1"/>
          <w:lang w:eastAsia="ko-KR"/>
        </w:rPr>
        <w:t>,</w:t>
      </w:r>
      <w:r w:rsidR="00683231">
        <w:rPr>
          <w:rFonts w:eastAsiaTheme="minorEastAsia"/>
          <w:color w:val="000000" w:themeColor="text1"/>
          <w:lang w:eastAsia="ko-KR"/>
        </w:rPr>
        <w:t xml:space="preserve"> </w:t>
      </w:r>
      <w:r w:rsidR="00683231">
        <w:rPr>
          <w:rFonts w:eastAsiaTheme="minorEastAsia" w:hint="eastAsia"/>
          <w:color w:val="000000" w:themeColor="text1"/>
          <w:lang w:eastAsia="ko-KR"/>
        </w:rPr>
        <w:t>applies</w:t>
      </w:r>
      <w:r w:rsidR="00683231">
        <w:rPr>
          <w:rFonts w:eastAsiaTheme="minorEastAsia"/>
          <w:color w:val="000000" w:themeColor="text1"/>
          <w:lang w:eastAsia="ko-KR"/>
        </w:rPr>
        <w:t xml:space="preserve"> </w:t>
      </w:r>
      <w:r w:rsidR="00683231">
        <w:rPr>
          <w:rFonts w:eastAsiaTheme="minorEastAsia" w:hint="eastAsia"/>
          <w:color w:val="000000" w:themeColor="text1"/>
          <w:lang w:eastAsia="ko-KR"/>
        </w:rPr>
        <w:t>to</w:t>
      </w:r>
      <w:r w:rsidR="00683231">
        <w:rPr>
          <w:rFonts w:eastAsiaTheme="minorEastAsia"/>
          <w:color w:val="000000" w:themeColor="text1"/>
          <w:lang w:eastAsia="ko-KR"/>
        </w:rPr>
        <w:t xml:space="preserve"> </w:t>
      </w:r>
      <w:r w:rsidR="00683231">
        <w:rPr>
          <w:rFonts w:eastAsiaTheme="minorEastAsia" w:hint="eastAsia"/>
          <w:color w:val="000000" w:themeColor="text1"/>
          <w:lang w:eastAsia="ko-KR"/>
        </w:rPr>
        <w:t>the</w:t>
      </w:r>
      <w:r w:rsidR="00683231">
        <w:rPr>
          <w:rFonts w:eastAsiaTheme="minorEastAsia"/>
          <w:color w:val="000000" w:themeColor="text1"/>
          <w:lang w:eastAsia="ko-KR"/>
        </w:rPr>
        <w:t xml:space="preserve"> </w:t>
      </w:r>
      <w:r w:rsidR="00683231">
        <w:rPr>
          <w:rFonts w:eastAsiaTheme="minorEastAsia" w:hint="eastAsia"/>
          <w:color w:val="000000" w:themeColor="text1"/>
          <w:lang w:eastAsia="ko-KR"/>
        </w:rPr>
        <w:t>WBC.</w:t>
      </w:r>
      <w:r w:rsidR="00683231">
        <w:rPr>
          <w:rFonts w:eastAsiaTheme="minorEastAsia"/>
          <w:color w:val="000000" w:themeColor="text1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 w:hint="eastAsia"/>
            <w:color w:val="000000" w:themeColor="text1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lang w:eastAsia="ko-KR"/>
          </w:rPr>
          <m:t xml:space="preserve"> </m:t>
        </m:r>
      </m:oMath>
      <w:proofErr w:type="gramStart"/>
      <w:r w:rsidR="009344CB">
        <w:rPr>
          <w:rFonts w:eastAsiaTheme="minorEastAsia"/>
          <w:color w:val="000000" w:themeColor="text1"/>
          <w:lang w:eastAsia="ko-KR"/>
        </w:rPr>
        <w:t>structural</w:t>
      </w:r>
      <w:proofErr w:type="gramEnd"/>
      <w:r w:rsidR="007D7A37">
        <w:rPr>
          <w:rFonts w:eastAsiaTheme="minorEastAsia"/>
          <w:color w:val="000000" w:themeColor="text1"/>
          <w:lang w:eastAsia="ko-KR"/>
        </w:rPr>
        <w:t xml:space="preserve"> analysis can generate a functionally equivalent decryption oracle when given an encryption oracle. </w:t>
      </w:r>
      <w:commentRangeEnd w:id="3"/>
      <w:r w:rsidR="00CB5E4F">
        <w:rPr>
          <w:rStyle w:val="a9"/>
          <w:rFonts w:eastAsia="맑은 고딕"/>
          <w:spacing w:val="0"/>
        </w:rPr>
        <w:commentReference w:id="3"/>
      </w:r>
      <w:r w:rsidR="001A0579">
        <w:rPr>
          <w:rFonts w:eastAsiaTheme="minorEastAsia" w:hint="eastAsia"/>
          <w:color w:val="000000" w:themeColor="text1"/>
          <w:lang w:eastAsia="ko-KR"/>
        </w:rPr>
        <w:t xml:space="preserve">This does not satisfy the one-wayness of the WBC. </w:t>
      </w:r>
      <w:r w:rsidR="003240D6">
        <w:rPr>
          <w:rFonts w:eastAsiaTheme="minorEastAsia"/>
          <w:color w:val="000000" w:themeColor="text1"/>
          <w:lang w:eastAsia="ko-KR"/>
        </w:rPr>
        <w:t xml:space="preserve">However, research on the </w:t>
      </w:r>
      <w:r w:rsidR="00EA4ED6">
        <w:rPr>
          <w:rFonts w:eastAsiaTheme="minorEastAsia"/>
          <w:color w:val="000000" w:themeColor="text1"/>
          <w:lang w:eastAsia="ko-KR"/>
        </w:rPr>
        <w:t xml:space="preserve">WBC </w:t>
      </w:r>
      <w:r w:rsidR="009F21AD">
        <w:rPr>
          <w:rFonts w:eastAsiaTheme="minorEastAsia"/>
          <w:color w:val="000000" w:themeColor="text1"/>
          <w:lang w:eastAsia="ko-KR"/>
        </w:rPr>
        <w:t>with SAS structure is still in progress.</w:t>
      </w:r>
      <w:r w:rsidR="00056F1E">
        <w:rPr>
          <w:rFonts w:eastAsiaTheme="minorEastAsia"/>
          <w:color w:val="000000" w:themeColor="text1"/>
          <w:lang w:eastAsia="ko-KR"/>
        </w:rPr>
        <w:t xml:space="preserve"> </w:t>
      </w:r>
      <w:r w:rsidR="00497E88">
        <w:rPr>
          <w:rFonts w:eastAsiaTheme="minorEastAsia"/>
          <w:color w:val="000000" w:themeColor="text1"/>
          <w:lang w:eastAsia="ko-KR"/>
        </w:rPr>
        <w:t>In</w:t>
      </w:r>
      <w:r w:rsidR="0066136C">
        <w:rPr>
          <w:rFonts w:eastAsiaTheme="minorEastAsia"/>
          <w:color w:val="000000" w:themeColor="text1"/>
          <w:lang w:eastAsia="ko-KR"/>
        </w:rPr>
        <w:t xml:space="preserve"> 2019, Shi presented the WBC scheme with</w:t>
      </w:r>
      <w:ins w:id="4" w:author="염용진(교원-정보보안암호수학과)" w:date="2021-07-14T13:43:00Z">
        <w:r w:rsidR="00CB5E4F">
          <w:rPr>
            <w:rFonts w:eastAsiaTheme="minorEastAsia" w:hint="eastAsia"/>
            <w:color w:val="000000" w:themeColor="text1"/>
            <w:lang w:eastAsia="ko-KR"/>
          </w:rPr>
          <w:t xml:space="preserve"> large block </w:t>
        </w:r>
      </w:ins>
      <w:del w:id="5" w:author="염용진(교원-정보보안암호수학과)" w:date="2021-07-14T13:43:00Z">
        <w:r w:rsidR="0066136C" w:rsidDel="00CB5E4F">
          <w:rPr>
            <w:rFonts w:eastAsiaTheme="minorEastAsia"/>
            <w:color w:val="000000" w:themeColor="text1"/>
            <w:lang w:eastAsia="ko-KR"/>
          </w:rPr>
          <w:delText xml:space="preserve"> </w:delText>
        </w:r>
        <w:r w:rsidR="00040D90" w:rsidDel="00CB5E4F">
          <w:rPr>
            <w:rFonts w:eastAsiaTheme="minorEastAsia"/>
            <w:color w:val="000000" w:themeColor="text1"/>
            <w:lang w:eastAsia="ko-KR"/>
          </w:rPr>
          <w:delText>a</w:delText>
        </w:r>
        <w:r w:rsidR="00DF1A02" w:rsidDel="00CB5E4F">
          <w:rPr>
            <w:rFonts w:eastAsiaTheme="minorEastAsia"/>
            <w:color w:val="000000" w:themeColor="text1"/>
            <w:lang w:eastAsia="ko-KR"/>
          </w:rPr>
          <w:delText xml:space="preserve"> </w:delText>
        </w:r>
      </w:del>
      <w:r w:rsidR="0066136C">
        <w:rPr>
          <w:rFonts w:eastAsiaTheme="minorEastAsia"/>
          <w:color w:val="000000" w:themeColor="text1"/>
          <w:lang w:eastAsia="ko-KR"/>
        </w:rPr>
        <w:t>SAS structure [9].</w:t>
      </w:r>
      <w:r w:rsidR="00040D90">
        <w:rPr>
          <w:rFonts w:eastAsiaTheme="minorEastAsia"/>
          <w:color w:val="000000" w:themeColor="text1"/>
          <w:lang w:eastAsia="ko-KR"/>
        </w:rPr>
        <w:t xml:space="preserve"> Shi’s WB model has a </w:t>
      </w:r>
      <w:r w:rsidR="00682BB7">
        <w:rPr>
          <w:rFonts w:eastAsiaTheme="minorEastAsia"/>
          <w:color w:val="000000" w:themeColor="text1"/>
          <w:lang w:eastAsia="ko-KR"/>
        </w:rPr>
        <w:t>Fe</w:t>
      </w:r>
      <w:r w:rsidR="007D76E9">
        <w:rPr>
          <w:rFonts w:eastAsiaTheme="minorEastAsia"/>
          <w:color w:val="000000" w:themeColor="text1"/>
          <w:lang w:eastAsia="ko-KR"/>
        </w:rPr>
        <w:t>i</w:t>
      </w:r>
      <w:r w:rsidR="00682BB7">
        <w:rPr>
          <w:rFonts w:eastAsiaTheme="minorEastAsia"/>
          <w:color w:val="000000" w:themeColor="text1"/>
          <w:lang w:eastAsia="ko-KR"/>
        </w:rPr>
        <w:t>stel</w:t>
      </w:r>
      <w:r w:rsidR="00040D90">
        <w:rPr>
          <w:rFonts w:eastAsiaTheme="minorEastAsia"/>
          <w:color w:val="000000" w:themeColor="text1"/>
          <w:lang w:eastAsia="ko-KR"/>
        </w:rPr>
        <w:t xml:space="preserve"> structure and </w:t>
      </w:r>
      <w:ins w:id="6" w:author="염용진(교원-정보보안암호수학과)" w:date="2021-07-14T13:43:00Z">
        <w:r w:rsidR="00F33C64">
          <w:rPr>
            <w:rFonts w:eastAsiaTheme="minorEastAsia"/>
            <w:color w:val="000000" w:themeColor="text1"/>
            <w:lang w:eastAsia="ko-KR"/>
          </w:rPr>
          <w:t>a</w:t>
        </w:r>
      </w:ins>
      <w:del w:id="7" w:author="염용진(교원-정보보안암호수학과)" w:date="2021-07-14T13:43:00Z">
        <w:r w:rsidR="00040D90" w:rsidDel="00F33C64">
          <w:rPr>
            <w:rFonts w:eastAsiaTheme="minorEastAsia"/>
            <w:color w:val="000000" w:themeColor="text1"/>
            <w:lang w:eastAsia="ko-KR"/>
          </w:rPr>
          <w:delText>a</w:delText>
        </w:r>
      </w:del>
      <w:r w:rsidR="00040D90">
        <w:rPr>
          <w:rFonts w:eastAsiaTheme="minorEastAsia"/>
          <w:color w:val="000000" w:themeColor="text1"/>
          <w:lang w:eastAsia="ko-KR"/>
        </w:rPr>
        <w:t xml:space="preserve"> SAS structure consisting of TBOX.</w:t>
      </w:r>
      <w:r w:rsidR="007A3541">
        <w:rPr>
          <w:rFonts w:eastAsiaTheme="minorEastAsia"/>
          <w:color w:val="000000" w:themeColor="text1"/>
          <w:lang w:eastAsia="ko-KR"/>
        </w:rPr>
        <w:t xml:space="preserve"> The detailed structure for this </w:t>
      </w:r>
      <w:r w:rsidR="0065714E">
        <w:rPr>
          <w:rFonts w:eastAsiaTheme="minorEastAsia"/>
          <w:color w:val="000000" w:themeColor="text1"/>
          <w:lang w:eastAsia="ko-KR"/>
        </w:rPr>
        <w:t>Shi’s WB model summarizes</w:t>
      </w:r>
      <w:r w:rsidR="00682BB7">
        <w:rPr>
          <w:rFonts w:eastAsiaTheme="minorEastAsia"/>
          <w:color w:val="000000" w:themeColor="text1"/>
          <w:lang w:eastAsia="ko-KR"/>
        </w:rPr>
        <w:t xml:space="preserve"> in</w:t>
      </w:r>
      <w:r w:rsidR="00BC0185">
        <w:rPr>
          <w:rFonts w:eastAsiaTheme="minorEastAsia"/>
          <w:color w:val="000000" w:themeColor="text1"/>
          <w:lang w:eastAsia="ko-KR"/>
        </w:rPr>
        <w:t xml:space="preserve"> T</w:t>
      </w:r>
      <w:r w:rsidR="00BC0185">
        <w:rPr>
          <w:rFonts w:eastAsiaTheme="minorEastAsia" w:hint="eastAsia"/>
          <w:color w:val="000000" w:themeColor="text1"/>
          <w:lang w:eastAsia="ko-KR"/>
        </w:rPr>
        <w:t>ABLE</w:t>
      </w:r>
      <w:r w:rsidR="007A3541">
        <w:rPr>
          <w:rFonts w:eastAsiaTheme="minorEastAsia"/>
          <w:color w:val="000000" w:themeColor="text1"/>
          <w:lang w:eastAsia="ko-KR"/>
        </w:rPr>
        <w:t xml:space="preserve"> </w:t>
      </w:r>
      <w:r w:rsidR="007A3541" w:rsidRPr="007A3541">
        <w:rPr>
          <w:rFonts w:eastAsia="맑은 고딕"/>
          <w:color w:val="000000" w:themeColor="text1"/>
          <w:lang w:eastAsia="ko-KR"/>
        </w:rPr>
        <w:t>Ⅲ</w:t>
      </w:r>
      <w:r w:rsidR="001650EE">
        <w:rPr>
          <w:rFonts w:eastAsiaTheme="minorEastAsia"/>
          <w:color w:val="000000" w:themeColor="text1"/>
          <w:lang w:eastAsia="ko-KR"/>
        </w:rPr>
        <w:t>.</w:t>
      </w:r>
    </w:p>
    <w:p w14:paraId="427F99F1" w14:textId="3891AE43" w:rsidR="00BC0185" w:rsidRPr="007C52ED" w:rsidRDefault="001962E0" w:rsidP="007C52ED">
      <w:pPr>
        <w:pStyle w:val="a8"/>
        <w:keepNext/>
        <w:rPr>
          <w:b w:val="0"/>
          <w:sz w:val="16"/>
        </w:rPr>
      </w:pPr>
      <w:r w:rsidRPr="001962E0">
        <w:rPr>
          <w:b w:val="0"/>
          <w:sz w:val="16"/>
        </w:rPr>
        <w:t>T</w:t>
      </w:r>
      <w:r w:rsidR="00BC0185">
        <w:rPr>
          <w:rFonts w:hint="eastAsia"/>
          <w:b w:val="0"/>
          <w:sz w:val="16"/>
          <w:lang w:eastAsia="ko-KR"/>
        </w:rPr>
        <w:t>ABLE</w:t>
      </w:r>
      <w:r w:rsidRPr="001962E0">
        <w:rPr>
          <w:b w:val="0"/>
          <w:sz w:val="16"/>
        </w:rPr>
        <w:t xml:space="preserve"> </w:t>
      </w:r>
      <w:r w:rsidRPr="001962E0">
        <w:rPr>
          <w:b w:val="0"/>
          <w:sz w:val="16"/>
        </w:rPr>
        <w:fldChar w:fldCharType="begin"/>
      </w:r>
      <w:r w:rsidRPr="001962E0">
        <w:rPr>
          <w:b w:val="0"/>
          <w:sz w:val="16"/>
        </w:rPr>
        <w:instrText xml:space="preserve"> SEQ Table \* ROMAN </w:instrText>
      </w:r>
      <w:r w:rsidRPr="001962E0">
        <w:rPr>
          <w:b w:val="0"/>
          <w:sz w:val="16"/>
        </w:rPr>
        <w:fldChar w:fldCharType="separate"/>
      </w:r>
      <w:r w:rsidR="00E54DA6">
        <w:rPr>
          <w:b w:val="0"/>
          <w:noProof/>
          <w:sz w:val="16"/>
        </w:rPr>
        <w:t>III</w:t>
      </w:r>
      <w:r w:rsidRPr="001962E0">
        <w:rPr>
          <w:b w:val="0"/>
          <w:sz w:val="16"/>
        </w:rPr>
        <w:fldChar w:fldCharType="end"/>
      </w:r>
      <w:r>
        <w:rPr>
          <w:b w:val="0"/>
          <w:sz w:val="16"/>
        </w:rPr>
        <w:t xml:space="preserve">. </w:t>
      </w:r>
      <w:r w:rsidR="00243D99">
        <w:rPr>
          <w:b w:val="0"/>
          <w:bCs w:val="0"/>
          <w:smallCaps/>
          <w:noProof/>
          <w:sz w:val="16"/>
          <w:szCs w:val="16"/>
        </w:rPr>
        <w:t xml:space="preserve">Structure Form </w:t>
      </w:r>
      <w:r w:rsidR="00243D99">
        <w:rPr>
          <w:rFonts w:hint="eastAsia"/>
          <w:b w:val="0"/>
          <w:bCs w:val="0"/>
          <w:smallCaps/>
          <w:noProof/>
          <w:sz w:val="16"/>
          <w:szCs w:val="16"/>
          <w:lang w:eastAsia="ko-KR"/>
        </w:rPr>
        <w:t>o</w:t>
      </w:r>
      <w:r w:rsidR="00243D99" w:rsidRPr="00243D99">
        <w:rPr>
          <w:b w:val="0"/>
          <w:bCs w:val="0"/>
          <w:smallCaps/>
          <w:noProof/>
          <w:sz w:val="16"/>
          <w:szCs w:val="16"/>
        </w:rPr>
        <w:t>f Shi’S Wb Model</w:t>
      </w:r>
    </w:p>
    <w:p w14:paraId="577264F4" w14:textId="77C9B00C" w:rsidR="001D14AA" w:rsidRPr="007C52ED" w:rsidRDefault="001D14AA" w:rsidP="001D14AA">
      <w:pPr>
        <w:pStyle w:val="a3"/>
        <w:ind w:firstLine="0"/>
        <w:rPr>
          <w:rFonts w:eastAsiaTheme="minorEastAsia"/>
          <w:color w:val="000000" w:themeColor="text1"/>
          <w:sz w:val="10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2"/>
        <w:gridCol w:w="2898"/>
        <w:tblGridChange w:id="8">
          <w:tblGrid>
            <w:gridCol w:w="2112"/>
            <w:gridCol w:w="2898"/>
          </w:tblGrid>
        </w:tblGridChange>
      </w:tblGrid>
      <w:tr w:rsidR="001D14AA" w:rsidRPr="00490C26" w14:paraId="03CC007A" w14:textId="77777777" w:rsidTr="00565D68">
        <w:tc>
          <w:tcPr>
            <w:tcW w:w="5010" w:type="dxa"/>
            <w:gridSpan w:val="2"/>
            <w:shd w:val="clear" w:color="auto" w:fill="EDEDED" w:themeFill="accent3" w:themeFillTint="33"/>
            <w:vAlign w:val="center"/>
          </w:tcPr>
          <w:p w14:paraId="68F7C1A0" w14:textId="28A47515" w:rsidR="001D14AA" w:rsidRPr="001D14AA" w:rsidRDefault="001D14AA" w:rsidP="00494E7C">
            <w:pPr>
              <w:pStyle w:val="a3"/>
              <w:ind w:firstLine="0"/>
              <w:jc w:val="center"/>
              <w:rPr>
                <w:rFonts w:eastAsiaTheme="minorEastAsia"/>
                <w:b/>
                <w:color w:val="000000" w:themeColor="text1"/>
                <w:sz w:val="16"/>
                <w:lang w:eastAsia="ko-KR"/>
              </w:rPr>
            </w:pPr>
            <w:r w:rsidRPr="001D14AA">
              <w:rPr>
                <w:rFonts w:eastAsiaTheme="minorEastAsia"/>
                <w:b/>
                <w:color w:val="000000" w:themeColor="text1"/>
                <w:sz w:val="16"/>
                <w:lang w:eastAsia="ko-KR"/>
              </w:rPr>
              <w:t>Shi’s WB model</w:t>
            </w:r>
          </w:p>
        </w:tc>
      </w:tr>
      <w:tr w:rsidR="001D14AA" w:rsidRPr="00490C26" w14:paraId="7D5755CC" w14:textId="77777777" w:rsidTr="00446D5D">
        <w:tblPrEx>
          <w:tblW w:w="0" w:type="auto"/>
          <w:tblPrExChange w:id="9" w:author="염용진(교원-정보보안암호수학과)" w:date="2021-07-14T13:44:00Z">
            <w:tblPrEx>
              <w:tblW w:w="0" w:type="auto"/>
            </w:tblPrEx>
          </w:tblPrExChange>
        </w:tblPrEx>
        <w:tc>
          <w:tcPr>
            <w:tcW w:w="2112" w:type="dxa"/>
            <w:vAlign w:val="center"/>
            <w:tcPrChange w:id="10" w:author="염용진(교원-정보보안암호수학과)" w:date="2021-07-14T13:44:00Z">
              <w:tcPr>
                <w:tcW w:w="2112" w:type="dxa"/>
                <w:vAlign w:val="center"/>
              </w:tcPr>
            </w:tcPrChange>
          </w:tcPr>
          <w:p w14:paraId="43B6CAF2" w14:textId="05A16431" w:rsidR="001D14AA" w:rsidRPr="00490C26" w:rsidRDefault="001D14AA" w:rsidP="00446D5D">
            <w:pPr>
              <w:pStyle w:val="a3"/>
              <w:ind w:firstLine="0"/>
              <w:jc w:val="center"/>
              <w:rPr>
                <w:rFonts w:eastAsiaTheme="minorEastAsia"/>
                <w:b/>
                <w:color w:val="000000" w:themeColor="text1"/>
                <w:sz w:val="16"/>
                <w:lang w:eastAsia="ko-KR"/>
              </w:rPr>
              <w:pPrChange w:id="11" w:author="염용진(교원-정보보안암호수학과)" w:date="2021-07-14T13:44:00Z">
                <w:pPr>
                  <w:pStyle w:val="a3"/>
                  <w:ind w:firstLine="0"/>
                  <w:jc w:val="center"/>
                </w:pPr>
              </w:pPrChange>
            </w:pPr>
            <w:r w:rsidRPr="00490C26">
              <w:rPr>
                <w:rFonts w:eastAsiaTheme="minorEastAsia" w:hint="eastAsia"/>
                <w:b/>
                <w:color w:val="000000" w:themeColor="text1"/>
                <w:sz w:val="16"/>
                <w:lang w:eastAsia="ko-KR"/>
              </w:rPr>
              <w:t>S</w:t>
            </w:r>
            <w:r w:rsidRPr="00490C26">
              <w:rPr>
                <w:rFonts w:eastAsiaTheme="minorEastAsia"/>
                <w:b/>
                <w:color w:val="000000" w:themeColor="text1"/>
                <w:sz w:val="16"/>
                <w:lang w:eastAsia="ko-KR"/>
              </w:rPr>
              <w:t>tructure</w:t>
            </w:r>
            <w:r>
              <w:rPr>
                <w:rFonts w:eastAsiaTheme="minorEastAsia"/>
                <w:b/>
                <w:color w:val="000000" w:themeColor="text1"/>
                <w:sz w:val="16"/>
                <w:lang w:eastAsia="ko-KR"/>
              </w:rPr>
              <w:t>s</w:t>
            </w:r>
          </w:p>
        </w:tc>
        <w:tc>
          <w:tcPr>
            <w:tcW w:w="2898" w:type="dxa"/>
            <w:vAlign w:val="center"/>
            <w:tcPrChange w:id="12" w:author="염용진(교원-정보보안암호수학과)" w:date="2021-07-14T13:44:00Z">
              <w:tcPr>
                <w:tcW w:w="2898" w:type="dxa"/>
                <w:vAlign w:val="center"/>
              </w:tcPr>
            </w:tcPrChange>
          </w:tcPr>
          <w:p w14:paraId="326C3C70" w14:textId="3954E0D7" w:rsidR="001D14AA" w:rsidRPr="001D14AA" w:rsidRDefault="001D14AA" w:rsidP="00446D5D">
            <w:pPr>
              <w:pStyle w:val="a3"/>
              <w:ind w:firstLine="0"/>
              <w:jc w:val="center"/>
              <w:rPr>
                <w:rFonts w:eastAsiaTheme="minorEastAsia"/>
                <w:color w:val="000000" w:themeColor="text1"/>
                <w:sz w:val="16"/>
                <w:lang w:eastAsia="ko-KR"/>
              </w:rPr>
              <w:pPrChange w:id="13" w:author="염용진(교원-정보보안암호수학과)" w:date="2021-07-14T13:44:00Z">
                <w:pPr>
                  <w:pStyle w:val="a3"/>
                  <w:ind w:firstLine="0"/>
                  <w:jc w:val="center"/>
                </w:pPr>
              </w:pPrChange>
            </w:pPr>
            <w:r>
              <w:rPr>
                <w:rFonts w:eastAsiaTheme="minorEastAsia" w:hint="eastAsia"/>
                <w:color w:val="000000" w:themeColor="text1"/>
                <w:sz w:val="16"/>
                <w:lang w:eastAsia="ko-KR"/>
              </w:rPr>
              <w:t>Feistel structure, SAS structure</w:t>
            </w:r>
          </w:p>
        </w:tc>
      </w:tr>
      <w:tr w:rsidR="001D14AA" w:rsidRPr="00490C26" w14:paraId="3D82FEDB" w14:textId="77777777" w:rsidTr="00446D5D">
        <w:tblPrEx>
          <w:tblW w:w="0" w:type="auto"/>
          <w:tblPrExChange w:id="14" w:author="염용진(교원-정보보안암호수학과)" w:date="2021-07-14T13:44:00Z">
            <w:tblPrEx>
              <w:tblW w:w="0" w:type="auto"/>
            </w:tblPrEx>
          </w:tblPrExChange>
        </w:tblPrEx>
        <w:tc>
          <w:tcPr>
            <w:tcW w:w="2112" w:type="dxa"/>
            <w:vAlign w:val="center"/>
            <w:tcPrChange w:id="15" w:author="염용진(교원-정보보안암호수학과)" w:date="2021-07-14T13:44:00Z">
              <w:tcPr>
                <w:tcW w:w="2112" w:type="dxa"/>
                <w:vAlign w:val="center"/>
              </w:tcPr>
            </w:tcPrChange>
          </w:tcPr>
          <w:p w14:paraId="1A836D65" w14:textId="69A342CE" w:rsidR="001D14AA" w:rsidRPr="00490C26" w:rsidRDefault="001D14AA" w:rsidP="00446D5D">
            <w:pPr>
              <w:pStyle w:val="a3"/>
              <w:ind w:firstLine="0"/>
              <w:jc w:val="center"/>
              <w:rPr>
                <w:rFonts w:eastAsiaTheme="minorEastAsia"/>
                <w:color w:val="000000" w:themeColor="text1"/>
                <w:sz w:val="16"/>
                <w:lang w:eastAsia="ko-KR"/>
              </w:rPr>
              <w:pPrChange w:id="16" w:author="염용진(교원-정보보안암호수학과)" w:date="2021-07-14T13:44:00Z">
                <w:pPr>
                  <w:pStyle w:val="a3"/>
                  <w:ind w:firstLine="0"/>
                  <w:jc w:val="center"/>
                </w:pPr>
              </w:pPrChange>
            </w:pPr>
            <w:r>
              <w:rPr>
                <w:rFonts w:eastAsiaTheme="minorEastAsia"/>
                <w:b/>
                <w:color w:val="000000" w:themeColor="text1"/>
                <w:sz w:val="16"/>
                <w:lang w:eastAsia="ko-KR"/>
              </w:rPr>
              <w:t>Total l</w:t>
            </w:r>
            <w:r w:rsidRPr="00490C26">
              <w:rPr>
                <w:rFonts w:eastAsiaTheme="minorEastAsia" w:hint="eastAsia"/>
                <w:b/>
                <w:color w:val="000000" w:themeColor="text1"/>
                <w:sz w:val="16"/>
                <w:lang w:eastAsia="ko-KR"/>
              </w:rPr>
              <w:t>ength</w:t>
            </w:r>
          </w:p>
        </w:tc>
        <w:tc>
          <w:tcPr>
            <w:tcW w:w="2898" w:type="dxa"/>
            <w:vAlign w:val="center"/>
            <w:tcPrChange w:id="17" w:author="염용진(교원-정보보안암호수학과)" w:date="2021-07-14T13:44:00Z">
              <w:tcPr>
                <w:tcW w:w="2898" w:type="dxa"/>
                <w:vAlign w:val="center"/>
              </w:tcPr>
            </w:tcPrChange>
          </w:tcPr>
          <w:p w14:paraId="4A8DD075" w14:textId="4778BB1F" w:rsidR="001D14AA" w:rsidRDefault="001D14AA" w:rsidP="00446D5D">
            <w:pPr>
              <w:pStyle w:val="a3"/>
              <w:ind w:firstLine="0"/>
              <w:jc w:val="center"/>
              <w:rPr>
                <w:rFonts w:eastAsiaTheme="minorEastAsia"/>
                <w:color w:val="000000" w:themeColor="text1"/>
                <w:sz w:val="16"/>
                <w:lang w:eastAsia="ko-KR"/>
              </w:rPr>
              <w:pPrChange w:id="18" w:author="염용진(교원-정보보안암호수학과)" w:date="2021-07-14T13:44:00Z">
                <w:pPr>
                  <w:pStyle w:val="a3"/>
                  <w:ind w:firstLine="0"/>
                  <w:jc w:val="center"/>
                </w:pPr>
              </w:pPrChange>
            </w:pPr>
            <w:r>
              <w:rPr>
                <w:rFonts w:eastAsiaTheme="minorEastAsia" w:hint="eastAsia"/>
                <w:color w:val="000000" w:themeColor="text1"/>
                <w:sz w:val="16"/>
                <w:lang w:eastAsia="ko-KR"/>
              </w:rPr>
              <w:t>120</w:t>
            </w:r>
            <w:r>
              <w:rPr>
                <w:rFonts w:eastAsiaTheme="minorEastAsia"/>
                <w:color w:val="000000" w:themeColor="text1"/>
                <w:sz w:val="16"/>
                <w:lang w:eastAsia="ko-KR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16"/>
                <w:lang w:eastAsia="ko-KR"/>
              </w:rPr>
              <w:t>bit</w:t>
            </w:r>
            <w:r w:rsidR="00535920">
              <w:rPr>
                <w:rFonts w:eastAsiaTheme="minorEastAsia"/>
                <w:color w:val="000000" w:themeColor="text1"/>
                <w:sz w:val="16"/>
                <w:lang w:eastAsia="ko-KR"/>
              </w:rPr>
              <w:t>s (60</w:t>
            </w:r>
            <w:r>
              <w:rPr>
                <w:rFonts w:eastAsiaTheme="minorEastAsia"/>
                <w:color w:val="000000" w:themeColor="text1"/>
                <w:sz w:val="16"/>
                <w:lang w:eastAsia="ko-KR"/>
              </w:rPr>
              <w:t>bits, 60bits)</w:t>
            </w:r>
          </w:p>
        </w:tc>
      </w:tr>
      <w:tr w:rsidR="001D14AA" w:rsidRPr="00490C26" w14:paraId="4018157A" w14:textId="77777777" w:rsidTr="00446D5D">
        <w:tblPrEx>
          <w:tblW w:w="0" w:type="auto"/>
          <w:tblPrExChange w:id="19" w:author="염용진(교원-정보보안암호수학과)" w:date="2021-07-14T13:44:00Z">
            <w:tblPrEx>
              <w:tblW w:w="0" w:type="auto"/>
            </w:tblPrEx>
          </w:tblPrExChange>
        </w:tblPrEx>
        <w:tc>
          <w:tcPr>
            <w:tcW w:w="2112" w:type="dxa"/>
            <w:vAlign w:val="center"/>
            <w:tcPrChange w:id="20" w:author="염용진(교원-정보보안암호수학과)" w:date="2021-07-14T13:44:00Z">
              <w:tcPr>
                <w:tcW w:w="2112" w:type="dxa"/>
                <w:vAlign w:val="center"/>
              </w:tcPr>
            </w:tcPrChange>
          </w:tcPr>
          <w:p w14:paraId="05B644CF" w14:textId="5598DD95" w:rsidR="001D14AA" w:rsidRDefault="001D14AA" w:rsidP="00446D5D">
            <w:pPr>
              <w:pStyle w:val="a3"/>
              <w:ind w:firstLine="0"/>
              <w:jc w:val="center"/>
              <w:rPr>
                <w:rFonts w:eastAsiaTheme="minorEastAsia"/>
                <w:b/>
                <w:color w:val="000000" w:themeColor="text1"/>
                <w:sz w:val="16"/>
                <w:lang w:eastAsia="ko-KR"/>
              </w:rPr>
              <w:pPrChange w:id="21" w:author="염용진(교원-정보보안암호수학과)" w:date="2021-07-14T13:44:00Z">
                <w:pPr>
                  <w:pStyle w:val="a3"/>
                  <w:ind w:firstLine="0"/>
                  <w:jc w:val="center"/>
                </w:pPr>
              </w:pPrChange>
            </w:pPr>
            <w:r>
              <w:rPr>
                <w:rFonts w:eastAsiaTheme="minorEastAsia" w:hint="eastAsia"/>
                <w:b/>
                <w:color w:val="000000" w:themeColor="text1"/>
                <w:sz w:val="16"/>
                <w:lang w:eastAsia="ko-KR"/>
              </w:rPr>
              <w:t>Round</w:t>
            </w:r>
          </w:p>
        </w:tc>
        <w:tc>
          <w:tcPr>
            <w:tcW w:w="2898" w:type="dxa"/>
            <w:vAlign w:val="center"/>
            <w:tcPrChange w:id="22" w:author="염용진(교원-정보보안암호수학과)" w:date="2021-07-14T13:44:00Z">
              <w:tcPr>
                <w:tcW w:w="2898" w:type="dxa"/>
                <w:vAlign w:val="center"/>
              </w:tcPr>
            </w:tcPrChange>
          </w:tcPr>
          <w:p w14:paraId="3C7A6F99" w14:textId="79E20792" w:rsidR="001D14AA" w:rsidRDefault="001D14AA" w:rsidP="00446D5D">
            <w:pPr>
              <w:pStyle w:val="a3"/>
              <w:ind w:firstLine="0"/>
              <w:jc w:val="center"/>
              <w:rPr>
                <w:rFonts w:eastAsiaTheme="minorEastAsia"/>
                <w:color w:val="000000" w:themeColor="text1"/>
                <w:sz w:val="16"/>
                <w:lang w:eastAsia="ko-KR"/>
              </w:rPr>
              <w:pPrChange w:id="23" w:author="염용진(교원-정보보안암호수학과)" w:date="2021-07-14T13:44:00Z">
                <w:pPr>
                  <w:pStyle w:val="a3"/>
                  <w:ind w:firstLine="0"/>
                  <w:jc w:val="center"/>
                </w:pPr>
              </w:pPrChange>
            </w:pPr>
            <w:r>
              <w:rPr>
                <w:rFonts w:eastAsiaTheme="minorEastAsia" w:hint="eastAsia"/>
                <w:color w:val="000000" w:themeColor="text1"/>
                <w:sz w:val="16"/>
                <w:lang w:eastAsia="ko-KR"/>
              </w:rPr>
              <w:t>16</w:t>
            </w:r>
          </w:p>
        </w:tc>
      </w:tr>
      <w:tr w:rsidR="001D14AA" w:rsidRPr="00490C26" w14:paraId="07431E90" w14:textId="77777777" w:rsidTr="00446D5D">
        <w:tblPrEx>
          <w:tblW w:w="0" w:type="auto"/>
          <w:tblPrExChange w:id="24" w:author="염용진(교원-정보보안암호수학과)" w:date="2021-07-14T13:44:00Z">
            <w:tblPrEx>
              <w:tblW w:w="0" w:type="auto"/>
            </w:tblPrEx>
          </w:tblPrExChange>
        </w:tblPrEx>
        <w:tc>
          <w:tcPr>
            <w:tcW w:w="2112" w:type="dxa"/>
            <w:vAlign w:val="center"/>
            <w:tcPrChange w:id="25" w:author="염용진(교원-정보보안암호수학과)" w:date="2021-07-14T13:44:00Z">
              <w:tcPr>
                <w:tcW w:w="2112" w:type="dxa"/>
                <w:vAlign w:val="center"/>
              </w:tcPr>
            </w:tcPrChange>
          </w:tcPr>
          <w:p w14:paraId="6447A0E7" w14:textId="52F89F2D" w:rsidR="001D14AA" w:rsidRDefault="001D14AA" w:rsidP="00446D5D">
            <w:pPr>
              <w:pStyle w:val="a3"/>
              <w:ind w:firstLine="0"/>
              <w:jc w:val="center"/>
              <w:rPr>
                <w:rFonts w:eastAsiaTheme="minorEastAsia"/>
                <w:b/>
                <w:color w:val="000000" w:themeColor="text1"/>
                <w:sz w:val="16"/>
                <w:lang w:eastAsia="ko-KR"/>
              </w:rPr>
              <w:pPrChange w:id="26" w:author="염용진(교원-정보보안암호수학과)" w:date="2021-07-14T13:44:00Z">
                <w:pPr>
                  <w:pStyle w:val="a3"/>
                  <w:ind w:firstLine="0"/>
                  <w:jc w:val="center"/>
                </w:pPr>
              </w:pPrChange>
            </w:pPr>
            <w:r>
              <w:rPr>
                <w:rFonts w:eastAsiaTheme="minorEastAsia" w:hint="eastAsia"/>
                <w:b/>
                <w:color w:val="000000" w:themeColor="text1"/>
                <w:sz w:val="16"/>
                <w:lang w:eastAsia="ko-KR"/>
              </w:rPr>
              <w:t>S-box layers</w:t>
            </w:r>
          </w:p>
        </w:tc>
        <w:tc>
          <w:tcPr>
            <w:tcW w:w="2898" w:type="dxa"/>
            <w:vAlign w:val="center"/>
            <w:tcPrChange w:id="27" w:author="염용진(교원-정보보안암호수학과)" w:date="2021-07-14T13:44:00Z">
              <w:tcPr>
                <w:tcW w:w="2898" w:type="dxa"/>
                <w:vAlign w:val="center"/>
              </w:tcPr>
            </w:tcPrChange>
          </w:tcPr>
          <w:p w14:paraId="6DDEA367" w14:textId="0F73B73F" w:rsidR="001D14AA" w:rsidRDefault="004C2A39" w:rsidP="00446D5D">
            <w:pPr>
              <w:pStyle w:val="a3"/>
              <w:ind w:firstLine="0"/>
              <w:jc w:val="center"/>
              <w:rPr>
                <w:rFonts w:eastAsiaTheme="minorEastAsia"/>
                <w:color w:val="000000" w:themeColor="text1"/>
                <w:sz w:val="16"/>
                <w:lang w:eastAsia="ko-KR"/>
              </w:rPr>
              <w:pPrChange w:id="28" w:author="염용진(교원-정보보안암호수학과)" w:date="2021-07-14T13:44:00Z">
                <w:pPr>
                  <w:pStyle w:val="a3"/>
                  <w:ind w:firstLine="0"/>
                  <w:jc w:val="center"/>
                </w:pPr>
              </w:pPrChange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 w:val="1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16"/>
                  <w:lang w:eastAsia="ko-KR"/>
                </w:rPr>
                <m:t xml:space="preserve"> :GF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6"/>
                          <w:lang w:eastAsia="ko-K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6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lang w:eastAsia="ko-KR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lang w:eastAsia="ko-KR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lang w:eastAsia="ko-KR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16"/>
                  <w:lang w:eastAsia="ko-KR"/>
                </w:rPr>
                <m:t>→ GF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6"/>
                          <w:lang w:eastAsia="ko-K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6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lang w:eastAsia="ko-KR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lang w:eastAsia="ko-KR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lang w:eastAsia="ko-KR"/>
                    </w:rPr>
                    <m:t>12</m:t>
                  </m:r>
                </m:sup>
              </m:sSup>
            </m:oMath>
            <w:r w:rsidR="001D14AA">
              <w:rPr>
                <w:rFonts w:eastAsiaTheme="minorEastAsia"/>
                <w:color w:val="000000" w:themeColor="text1"/>
                <w:sz w:val="16"/>
                <w:lang w:eastAsia="ko-KR"/>
              </w:rPr>
              <w:t>,</w:t>
            </w:r>
          </w:p>
          <w:p w14:paraId="2AF4AAA4" w14:textId="15D8C744" w:rsidR="001D14AA" w:rsidRDefault="004C2A39" w:rsidP="00446D5D">
            <w:pPr>
              <w:pStyle w:val="a3"/>
              <w:ind w:firstLine="0"/>
              <w:jc w:val="center"/>
              <w:rPr>
                <w:rFonts w:eastAsiaTheme="minorEastAsia"/>
                <w:color w:val="000000" w:themeColor="text1"/>
                <w:sz w:val="16"/>
                <w:lang w:eastAsia="ko-KR"/>
              </w:rPr>
              <w:pPrChange w:id="29" w:author="염용진(교원-정보보안암호수학과)" w:date="2021-07-14T13:44:00Z">
                <w:pPr>
                  <w:pStyle w:val="a3"/>
                  <w:ind w:firstLine="0"/>
                  <w:jc w:val="center"/>
                </w:pPr>
              </w:pPrChange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lang w:eastAsia="ko-K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lang w:eastAsia="ko-K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lang w:eastAsia="ko-KR"/>
                  </w:rPr>
                  <m:t xml:space="preserve"> :GF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16"/>
                            <w:lang w:eastAsia="ko-K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lang w:eastAsia="ko-K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lang w:eastAsia="ko-KR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lang w:eastAsia="ko-KR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lang w:eastAsia="ko-KR"/>
                  </w:rPr>
                  <m:t>→ GF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16"/>
                            <w:lang w:eastAsia="ko-K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lang w:eastAsia="ko-K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lang w:eastAsia="ko-KR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lang w:eastAsia="ko-KR"/>
                      </w:rPr>
                      <m:t>15</m:t>
                    </m:r>
                  </m:sup>
                </m:sSup>
              </m:oMath>
            </m:oMathPara>
          </w:p>
        </w:tc>
      </w:tr>
      <w:tr w:rsidR="001D14AA" w:rsidRPr="00490C26" w14:paraId="504686AF" w14:textId="77777777" w:rsidTr="00446D5D">
        <w:tblPrEx>
          <w:tblW w:w="0" w:type="auto"/>
          <w:tblPrExChange w:id="30" w:author="염용진(교원-정보보안암호수학과)" w:date="2021-07-14T13:44:00Z">
            <w:tblPrEx>
              <w:tblW w:w="0" w:type="auto"/>
            </w:tblPrEx>
          </w:tblPrExChange>
        </w:tblPrEx>
        <w:tc>
          <w:tcPr>
            <w:tcW w:w="2112" w:type="dxa"/>
            <w:vAlign w:val="center"/>
            <w:tcPrChange w:id="31" w:author="염용진(교원-정보보안암호수학과)" w:date="2021-07-14T13:44:00Z">
              <w:tcPr>
                <w:tcW w:w="2112" w:type="dxa"/>
                <w:vAlign w:val="center"/>
              </w:tcPr>
            </w:tcPrChange>
          </w:tcPr>
          <w:p w14:paraId="6E4B17BE" w14:textId="4A3C15B1" w:rsidR="001D14AA" w:rsidRDefault="001D14AA" w:rsidP="00446D5D">
            <w:pPr>
              <w:pStyle w:val="a3"/>
              <w:ind w:firstLine="0"/>
              <w:jc w:val="center"/>
              <w:rPr>
                <w:rFonts w:eastAsiaTheme="minorEastAsia"/>
                <w:b/>
                <w:color w:val="000000" w:themeColor="text1"/>
                <w:sz w:val="16"/>
                <w:lang w:eastAsia="ko-KR"/>
              </w:rPr>
              <w:pPrChange w:id="32" w:author="염용진(교원-정보보안암호수학과)" w:date="2021-07-14T13:44:00Z">
                <w:pPr>
                  <w:pStyle w:val="a3"/>
                  <w:ind w:firstLine="0"/>
                  <w:jc w:val="center"/>
                </w:pPr>
              </w:pPrChange>
            </w:pPr>
            <w:r>
              <w:rPr>
                <w:rFonts w:eastAsiaTheme="minorEastAsia" w:hint="eastAsia"/>
                <w:b/>
                <w:color w:val="000000" w:themeColor="text1"/>
                <w:sz w:val="16"/>
                <w:lang w:eastAsia="ko-KR"/>
              </w:rPr>
              <w:t>Affine layer</w:t>
            </w:r>
          </w:p>
        </w:tc>
        <w:tc>
          <w:tcPr>
            <w:tcW w:w="2898" w:type="dxa"/>
            <w:vAlign w:val="center"/>
            <w:tcPrChange w:id="33" w:author="염용진(교원-정보보안암호수학과)" w:date="2021-07-14T13:44:00Z">
              <w:tcPr>
                <w:tcW w:w="2898" w:type="dxa"/>
                <w:vAlign w:val="center"/>
              </w:tcPr>
            </w:tcPrChange>
          </w:tcPr>
          <w:p w14:paraId="51DAC1B8" w14:textId="50C2630F" w:rsidR="001D14AA" w:rsidRPr="00DB4C7B" w:rsidRDefault="00510CD4" w:rsidP="00446D5D">
            <w:pPr>
              <w:pStyle w:val="a3"/>
              <w:ind w:firstLine="0"/>
              <w:jc w:val="center"/>
              <w:rPr>
                <w:rFonts w:eastAsia="맑은 고딕"/>
                <w:color w:val="000000" w:themeColor="text1"/>
                <w:sz w:val="16"/>
                <w:lang w:eastAsia="ko-KR"/>
              </w:rPr>
              <w:pPrChange w:id="34" w:author="염용진(교원-정보보안암호수학과)" w:date="2021-07-14T13:44:00Z">
                <w:pPr>
                  <w:pStyle w:val="a3"/>
                  <w:ind w:firstLine="0"/>
                  <w:jc w:val="center"/>
                </w:pPr>
              </w:pPrChange>
            </w:pPr>
            <m:oMathPara>
              <m:oMath>
                <m:r>
                  <w:rPr>
                    <w:rFonts w:ascii="Cambria Math" w:eastAsia="맑은 고딕" w:hAnsi="Cambria Math"/>
                    <w:color w:val="000000" w:themeColor="text1"/>
                    <w:sz w:val="16"/>
                    <w:lang w:eastAsia="ko-KR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맑은 고딕" w:hAnsi="Cambria Math"/>
                    <w:color w:val="000000" w:themeColor="text1"/>
                    <w:sz w:val="16"/>
                    <w:lang w:eastAsia="ko-KR"/>
                  </w:rPr>
                  <m:t xml:space="preserve"> : 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lang w:eastAsia="ko-KR"/>
                  </w:rPr>
                  <m:t>GF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16"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lang w:eastAsia="ko-KR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lang w:eastAsia="ko-KR"/>
                      </w:rPr>
                      <m:t>60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16"/>
                    <w:lang w:eastAsia="ko-KR"/>
                  </w:rPr>
                  <m:t xml:space="preserve"> → GF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16"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lang w:eastAsia="ko-KR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lang w:eastAsia="ko-KR"/>
                      </w:rPr>
                      <m:t>60</m:t>
                    </m:r>
                  </m:sup>
                </m:sSup>
              </m:oMath>
            </m:oMathPara>
          </w:p>
        </w:tc>
      </w:tr>
      <w:tr w:rsidR="004F0BCD" w:rsidRPr="00490C26" w14:paraId="77736518" w14:textId="77777777" w:rsidTr="00446D5D">
        <w:tblPrEx>
          <w:tblW w:w="0" w:type="auto"/>
          <w:tblPrExChange w:id="35" w:author="염용진(교원-정보보안암호수학과)" w:date="2021-07-14T13:44:00Z">
            <w:tblPrEx>
              <w:tblW w:w="0" w:type="auto"/>
            </w:tblPrEx>
          </w:tblPrExChange>
        </w:tblPrEx>
        <w:tc>
          <w:tcPr>
            <w:tcW w:w="2112" w:type="dxa"/>
            <w:vAlign w:val="center"/>
            <w:tcPrChange w:id="36" w:author="염용진(교원-정보보안암호수학과)" w:date="2021-07-14T13:44:00Z">
              <w:tcPr>
                <w:tcW w:w="2112" w:type="dxa"/>
                <w:vAlign w:val="center"/>
              </w:tcPr>
            </w:tcPrChange>
          </w:tcPr>
          <w:p w14:paraId="50B2218C" w14:textId="643CF011" w:rsidR="004F0BCD" w:rsidRDefault="003B1CE3" w:rsidP="00446D5D">
            <w:pPr>
              <w:pStyle w:val="a3"/>
              <w:ind w:firstLine="0"/>
              <w:jc w:val="center"/>
              <w:rPr>
                <w:rFonts w:eastAsiaTheme="minorEastAsia"/>
                <w:b/>
                <w:color w:val="000000" w:themeColor="text1"/>
                <w:sz w:val="16"/>
                <w:lang w:eastAsia="ko-KR"/>
              </w:rPr>
              <w:pPrChange w:id="37" w:author="염용진(교원-정보보안암호수학과)" w:date="2021-07-14T13:44:00Z">
                <w:pPr>
                  <w:pStyle w:val="a3"/>
                  <w:ind w:firstLine="0"/>
                  <w:jc w:val="center"/>
                </w:pPr>
              </w:pPrChange>
            </w:pPr>
            <w:r>
              <w:rPr>
                <w:rFonts w:eastAsiaTheme="minorEastAsia" w:hint="eastAsia"/>
                <w:b/>
                <w:color w:val="000000" w:themeColor="text1"/>
                <w:sz w:val="16"/>
                <w:lang w:eastAsia="ko-KR"/>
              </w:rPr>
              <w:t>Security</w:t>
            </w:r>
            <w:r>
              <w:rPr>
                <w:rFonts w:eastAsiaTheme="minorEastAsia"/>
                <w:b/>
                <w:color w:val="000000" w:themeColor="text1"/>
                <w:sz w:val="16"/>
                <w:lang w:eastAsia="ko-KR"/>
              </w:rPr>
              <w:t xml:space="preserve"> </w:t>
            </w:r>
            <w:r w:rsidR="006C4668">
              <w:rPr>
                <w:rFonts w:eastAsiaTheme="minorEastAsia"/>
                <w:b/>
                <w:color w:val="000000" w:themeColor="text1"/>
                <w:sz w:val="16"/>
                <w:lang w:eastAsia="ko-KR"/>
              </w:rPr>
              <w:t xml:space="preserve">claimed </w:t>
            </w:r>
            <w:r>
              <w:rPr>
                <w:rFonts w:eastAsiaTheme="minorEastAsia" w:hint="eastAsia"/>
                <w:b/>
                <w:color w:val="000000" w:themeColor="text1"/>
                <w:sz w:val="16"/>
                <w:lang w:eastAsia="ko-KR"/>
              </w:rPr>
              <w:t>level</w:t>
            </w:r>
          </w:p>
        </w:tc>
        <w:tc>
          <w:tcPr>
            <w:tcW w:w="2898" w:type="dxa"/>
            <w:vAlign w:val="center"/>
            <w:tcPrChange w:id="38" w:author="염용진(교원-정보보안암호수학과)" w:date="2021-07-14T13:44:00Z">
              <w:tcPr>
                <w:tcW w:w="2898" w:type="dxa"/>
                <w:vAlign w:val="center"/>
              </w:tcPr>
            </w:tcPrChange>
          </w:tcPr>
          <w:p w14:paraId="5CBDC675" w14:textId="38297B7C" w:rsidR="004F0BCD" w:rsidRDefault="00BB5884" w:rsidP="00446D5D">
            <w:pPr>
              <w:pStyle w:val="a3"/>
              <w:ind w:firstLine="0"/>
              <w:jc w:val="center"/>
              <w:rPr>
                <w:rFonts w:eastAsia="맑은 고딕"/>
                <w:color w:val="000000" w:themeColor="text1"/>
                <w:sz w:val="16"/>
                <w:lang w:eastAsia="ko-KR"/>
              </w:rPr>
              <w:pPrChange w:id="39" w:author="염용진(교원-정보보안암호수학과)" w:date="2021-07-14T13:44:00Z">
                <w:pPr>
                  <w:pStyle w:val="a3"/>
                  <w:ind w:firstLine="0"/>
                  <w:jc w:val="center"/>
                </w:pPr>
              </w:pPrChange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hint="eastAsia"/>
                    <w:color w:val="000000" w:themeColor="text1"/>
                    <w:sz w:val="16"/>
                    <w:lang w:eastAsia="ko-KR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맑은 고딕" w:hAnsi="Cambria Math"/>
                    <w:color w:val="000000" w:themeColor="text1"/>
                    <w:sz w:val="16"/>
                    <w:lang w:eastAsia="ko-KR"/>
                  </w:rPr>
                  <m:t>×</m:t>
                </m:r>
                <m:sSup>
                  <m:sSupPr>
                    <m:ctrlPr>
                      <w:rPr>
                        <w:rFonts w:ascii="Cambria Math" w:eastAsia="맑은 고딕" w:hAnsi="Cambria Math"/>
                        <w:color w:val="000000" w:themeColor="text1"/>
                        <w:sz w:val="16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hint="eastAsia"/>
                        <w:color w:val="000000" w:themeColor="text1"/>
                        <w:sz w:val="16"/>
                        <w:lang w:eastAsia="ko-KR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hint="eastAsia"/>
                        <w:color w:val="000000" w:themeColor="text1"/>
                        <w:sz w:val="16"/>
                        <w:lang w:eastAsia="ko-KR"/>
                      </w:rPr>
                      <m:t>60</m:t>
                    </m:r>
                  </m:sup>
                </m:sSup>
              </m:oMath>
            </m:oMathPara>
          </w:p>
        </w:tc>
      </w:tr>
    </w:tbl>
    <w:p w14:paraId="0E4D3A00" w14:textId="77777777" w:rsidR="001D14AA" w:rsidRPr="00196E41" w:rsidRDefault="001D14AA" w:rsidP="00301A61">
      <w:pPr>
        <w:pStyle w:val="a3"/>
        <w:rPr>
          <w:rFonts w:eastAsiaTheme="minorEastAsia"/>
          <w:color w:val="000000" w:themeColor="text1"/>
          <w:sz w:val="10"/>
          <w:lang w:eastAsia="ko-KR"/>
        </w:rPr>
      </w:pPr>
    </w:p>
    <w:p w14:paraId="616D0750" w14:textId="1A1C70C5" w:rsidR="00714868" w:rsidRPr="00CF762A" w:rsidRDefault="003D627E" w:rsidP="00CF762A">
      <w:pPr>
        <w:pStyle w:val="a3"/>
        <w:rPr>
          <w:rFonts w:eastAsiaTheme="minorEastAsia"/>
          <w:color w:val="000000" w:themeColor="text1"/>
          <w:lang w:eastAsia="ko-KR"/>
        </w:rPr>
      </w:pPr>
      <w:r w:rsidRPr="00E05B7E">
        <w:rPr>
          <w:rFonts w:eastAsiaTheme="minorEastAsia" w:hint="eastAsia"/>
          <w:color w:val="000000" w:themeColor="text1"/>
          <w:lang w:eastAsia="ko-KR"/>
        </w:rPr>
        <w:t>A</w:t>
      </w:r>
      <w:r w:rsidRPr="00E05B7E">
        <w:rPr>
          <w:rFonts w:eastAsiaTheme="minorEastAsia"/>
          <w:color w:val="000000" w:themeColor="text1"/>
          <w:lang w:eastAsia="ko-KR"/>
        </w:rPr>
        <w:t xml:space="preserve">s </w:t>
      </w:r>
      <w:del w:id="40" w:author="염용진(교원-정보보안암호수학과)" w:date="2021-07-14T13:45:00Z">
        <w:r w:rsidRPr="00E05B7E" w:rsidDel="00446D5D">
          <w:rPr>
            <w:rFonts w:eastAsiaTheme="minorEastAsia"/>
            <w:color w:val="000000" w:themeColor="text1"/>
            <w:lang w:eastAsia="ko-KR"/>
          </w:rPr>
          <w:delText xml:space="preserve">shown </w:delText>
        </w:r>
      </w:del>
      <w:r w:rsidRPr="00E05B7E">
        <w:rPr>
          <w:rFonts w:eastAsiaTheme="minorEastAsia"/>
          <w:color w:val="000000" w:themeColor="text1"/>
          <w:lang w:eastAsia="ko-KR"/>
        </w:rPr>
        <w:t xml:space="preserve">in Table </w:t>
      </w:r>
      <w:r w:rsidRPr="00E05B7E">
        <w:rPr>
          <w:rFonts w:eastAsia="맑은 고딕"/>
          <w:color w:val="000000" w:themeColor="text1"/>
          <w:lang w:eastAsia="ko-KR"/>
        </w:rPr>
        <w:t>Ⅲ, we can confirm that it has</w:t>
      </w:r>
      <w:r w:rsidR="00537DB6">
        <w:rPr>
          <w:rFonts w:eastAsia="맑은 고딕"/>
          <w:color w:val="000000" w:themeColor="text1"/>
          <w:lang w:eastAsia="ko-KR"/>
        </w:rPr>
        <w:t xml:space="preserve"> the</w:t>
      </w:r>
      <w:r w:rsidRPr="00E05B7E">
        <w:rPr>
          <w:rFonts w:eastAsia="맑은 고딕"/>
          <w:color w:val="000000" w:themeColor="text1"/>
          <w:lang w:eastAsia="ko-KR"/>
        </w:rPr>
        <w:t xml:space="preserve"> same </w:t>
      </w:r>
      <w:r w:rsidR="001B06B9" w:rsidRPr="00E05B7E">
        <w:rPr>
          <w:rFonts w:eastAsia="맑은 고딕" w:hint="eastAsia"/>
          <w:color w:val="000000" w:themeColor="text1"/>
          <w:lang w:eastAsia="ko-KR"/>
        </w:rPr>
        <w:t>class</w:t>
      </w:r>
      <w:r w:rsidRPr="00E05B7E">
        <w:rPr>
          <w:rFonts w:eastAsia="맑은 고딕"/>
          <w:color w:val="000000" w:themeColor="text1"/>
          <w:lang w:eastAsia="ko-KR"/>
        </w:rPr>
        <w:t xml:space="preserve"> as the </w:t>
      </w:r>
      <m:oMath>
        <m:sSub>
          <m:sSubPr>
            <m:ctrlPr>
              <w:rPr>
                <w:rFonts w:ascii="Cambria Math" w:eastAsia="맑은 고딕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1</m:t>
            </m:r>
          </m:sub>
        </m:sSub>
        <m:r>
          <w:rPr>
            <w:rFonts w:ascii="Cambria Math" w:eastAsia="맑은 고딕" w:hAnsi="Cambria Math"/>
            <w:color w:val="000000" w:themeColor="text1"/>
            <w:lang w:eastAsia="ko-KR"/>
          </w:rPr>
          <m:t>A</m:t>
        </m:r>
        <m:sSub>
          <m:sSubPr>
            <m:ctrlPr>
              <w:rPr>
                <w:rFonts w:ascii="Cambria Math" w:eastAsia="맑은 고딕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lang w:eastAsia="ko-KR"/>
              </w:rPr>
              <m:t>2</m:t>
            </m:r>
          </m:sub>
        </m:sSub>
      </m:oMath>
      <w:r w:rsidR="005347F0" w:rsidRPr="00E05B7E">
        <w:rPr>
          <w:rFonts w:eastAsia="맑은 고딕"/>
          <w:color w:val="000000" w:themeColor="text1"/>
          <w:lang w:eastAsia="ko-KR"/>
        </w:rPr>
        <w:t xml:space="preserve"> </w:t>
      </w:r>
      <w:r w:rsidRPr="00E05B7E">
        <w:rPr>
          <w:rFonts w:eastAsia="맑은 고딕"/>
          <w:color w:val="000000" w:themeColor="text1"/>
          <w:lang w:eastAsia="ko-KR"/>
        </w:rPr>
        <w:t xml:space="preserve">structure presented in this paper. </w:t>
      </w:r>
      <w:r w:rsidR="00B92E39" w:rsidRPr="00E05B7E">
        <w:rPr>
          <w:rFonts w:eastAsia="맑은 고딕"/>
          <w:color w:val="000000" w:themeColor="text1"/>
          <w:lang w:eastAsia="ko-KR"/>
        </w:rPr>
        <w:t>In addition, substitution/affine is composed of a single T-box to provide oracle characteristic</w:t>
      </w:r>
      <w:r w:rsidR="00537DB6">
        <w:rPr>
          <w:rFonts w:eastAsia="맑은 고딕"/>
          <w:color w:val="000000" w:themeColor="text1"/>
          <w:lang w:eastAsia="ko-KR"/>
        </w:rPr>
        <w:t>s</w:t>
      </w:r>
      <w:r w:rsidR="00B92E39" w:rsidRPr="00E05B7E">
        <w:rPr>
          <w:rFonts w:eastAsia="맑은 고딕"/>
          <w:color w:val="000000" w:themeColor="text1"/>
          <w:lang w:eastAsia="ko-KR"/>
        </w:rPr>
        <w:t>.</w:t>
      </w:r>
      <w:r w:rsidR="009E5044" w:rsidRPr="00E05B7E">
        <w:rPr>
          <w:rFonts w:eastAsia="맑은 고딕"/>
          <w:color w:val="000000" w:themeColor="text1"/>
          <w:lang w:eastAsia="ko-KR"/>
        </w:rPr>
        <w:t xml:space="preserve"> </w:t>
      </w:r>
      <w:r w:rsidR="00635531">
        <w:rPr>
          <w:rFonts w:eastAsia="맑은 고딕"/>
          <w:color w:val="000000" w:themeColor="text1"/>
          <w:lang w:eastAsia="ko-KR"/>
        </w:rPr>
        <w:t>The Feistel structure</w:t>
      </w:r>
      <w:ins w:id="41" w:author="염용진(교원-정보보안암호수학과)" w:date="2021-07-14T13:47:00Z">
        <w:r w:rsidR="00446D5D">
          <w:rPr>
            <w:rFonts w:eastAsia="맑은 고딕"/>
            <w:color w:val="000000" w:themeColor="text1"/>
            <w:lang w:eastAsia="ko-KR"/>
          </w:rPr>
          <w:t xml:space="preserve"> of</w:t>
        </w:r>
      </w:ins>
      <w:del w:id="42" w:author="염용진(교원-정보보안암호수학과)" w:date="2021-07-14T13:47:00Z">
        <w:r w:rsidR="00635531" w:rsidDel="00446D5D">
          <w:rPr>
            <w:rFonts w:eastAsia="맑은 고딕"/>
            <w:color w:val="000000" w:themeColor="text1"/>
            <w:lang w:eastAsia="ko-KR"/>
          </w:rPr>
          <w:delText>,</w:delText>
        </w:r>
      </w:del>
      <w:r w:rsidR="00635531">
        <w:rPr>
          <w:rFonts w:eastAsia="맑은 고딕"/>
          <w:color w:val="000000" w:themeColor="text1"/>
          <w:lang w:eastAsia="ko-KR"/>
        </w:rPr>
        <w:t xml:space="preserve"> </w:t>
      </w:r>
      <w:proofErr w:type="gramStart"/>
      <w:r w:rsidR="00635531">
        <w:rPr>
          <w:rFonts w:eastAsia="맑은 고딕"/>
          <w:color w:val="000000" w:themeColor="text1"/>
          <w:lang w:eastAsia="ko-KR"/>
        </w:rPr>
        <w:t>Shi’s</w:t>
      </w:r>
      <w:proofErr w:type="gramEnd"/>
      <w:r w:rsidR="00635531">
        <w:rPr>
          <w:rFonts w:eastAsia="맑은 고딕"/>
          <w:color w:val="000000" w:themeColor="text1"/>
          <w:lang w:eastAsia="ko-KR"/>
        </w:rPr>
        <w:t xml:space="preserve"> WBC</w:t>
      </w:r>
      <w:r w:rsidR="000E0E7C">
        <w:rPr>
          <w:rFonts w:eastAsia="맑은 고딕"/>
          <w:color w:val="000000" w:themeColor="text1"/>
          <w:lang w:eastAsia="ko-KR"/>
        </w:rPr>
        <w:t xml:space="preserve">, also exposes the </w:t>
      </w:r>
      <w:r w:rsidR="00537DB6">
        <w:rPr>
          <w:rFonts w:eastAsia="맑은 고딕"/>
          <w:color w:val="000000" w:themeColor="text1"/>
          <w:lang w:eastAsia="ko-KR"/>
        </w:rPr>
        <w:t>input/output values of the TBOX</w:t>
      </w:r>
      <w:r w:rsidR="000E0E7C">
        <w:rPr>
          <w:rFonts w:eastAsia="맑은 고딕"/>
          <w:color w:val="000000" w:themeColor="text1"/>
          <w:lang w:eastAsia="ko-KR"/>
        </w:rPr>
        <w:t xml:space="preserve"> since the input/output values </w:t>
      </w:r>
      <w:r w:rsidR="00605886">
        <w:rPr>
          <w:rFonts w:eastAsia="맑은 고딕" w:hint="eastAsia"/>
          <w:color w:val="000000" w:themeColor="text1"/>
          <w:lang w:eastAsia="ko-KR"/>
        </w:rPr>
        <w:t>expose</w:t>
      </w:r>
      <w:r w:rsidR="000E0E7C">
        <w:rPr>
          <w:rFonts w:eastAsia="맑은 고딕"/>
          <w:color w:val="000000" w:themeColor="text1"/>
          <w:lang w:eastAsia="ko-KR"/>
        </w:rPr>
        <w:t xml:space="preserve"> by round. Furthermore, the internal function is an</w:t>
      </w:r>
      <w:r w:rsidR="003303DC" w:rsidRPr="00E05B7E">
        <w:rPr>
          <w:rFonts w:eastAsia="맑은 고딕"/>
          <w:color w:val="000000" w:themeColor="text1"/>
          <w:lang w:eastAsia="ko-KR"/>
        </w:rPr>
        <w:t xml:space="preserve"> undisclosed</w:t>
      </w:r>
      <w:ins w:id="43" w:author="염용진(교원-정보보안암호수학과)" w:date="2021-07-14T13:48:00Z">
        <w:r w:rsidR="00446D5D">
          <w:rPr>
            <w:rFonts w:eastAsia="맑은 고딕"/>
            <w:color w:val="000000" w:themeColor="text1"/>
            <w:lang w:eastAsia="ko-KR"/>
          </w:rPr>
          <w:t xml:space="preserve"> in the white</w:t>
        </w:r>
      </w:ins>
      <w:ins w:id="44" w:author="염용진(교원-정보보안암호수학과)" w:date="2021-07-14T13:49:00Z">
        <w:r w:rsidR="00446D5D">
          <w:rPr>
            <w:rFonts w:eastAsia="맑은 고딕"/>
            <w:color w:val="000000" w:themeColor="text1"/>
            <w:lang w:eastAsia="ko-KR"/>
          </w:rPr>
          <w:t>-</w:t>
        </w:r>
      </w:ins>
      <w:ins w:id="45" w:author="염용진(교원-정보보안암호수학과)" w:date="2021-07-14T13:48:00Z">
        <w:r w:rsidR="00446D5D">
          <w:rPr>
            <w:rFonts w:eastAsia="맑은 고딕"/>
            <w:color w:val="000000" w:themeColor="text1"/>
            <w:lang w:eastAsia="ko-KR"/>
          </w:rPr>
          <w:t xml:space="preserve">box </w:t>
        </w:r>
      </w:ins>
      <w:del w:id="46" w:author="염용진(교원-정보보안암호수학과)" w:date="2021-07-14T13:49:00Z">
        <w:r w:rsidR="003303DC" w:rsidRPr="00E05B7E" w:rsidDel="00446D5D">
          <w:rPr>
            <w:rFonts w:eastAsia="맑은 고딕"/>
            <w:color w:val="000000" w:themeColor="text1"/>
            <w:lang w:eastAsia="ko-KR"/>
          </w:rPr>
          <w:delText xml:space="preserve"> </w:delText>
        </w:r>
      </w:del>
      <w:r w:rsidR="003303DC" w:rsidRPr="00E05B7E">
        <w:rPr>
          <w:rFonts w:eastAsia="맑은 고딕"/>
          <w:color w:val="000000" w:themeColor="text1"/>
          <w:lang w:eastAsia="ko-KR"/>
        </w:rPr>
        <w:t xml:space="preserve">environment. </w:t>
      </w:r>
      <w:r w:rsidR="00F51D20">
        <w:rPr>
          <w:rFonts w:eastAsiaTheme="minorEastAsia"/>
          <w:color w:val="000000" w:themeColor="text1"/>
          <w:lang w:eastAsia="ko-KR"/>
        </w:rPr>
        <w:t xml:space="preserve">A detailed structure </w:t>
      </w:r>
      <w:proofErr w:type="gramStart"/>
      <w:r w:rsidR="00537DB6">
        <w:rPr>
          <w:rFonts w:eastAsiaTheme="minorEastAsia"/>
          <w:color w:val="000000" w:themeColor="text1"/>
          <w:lang w:eastAsia="ko-KR"/>
        </w:rPr>
        <w:t xml:space="preserve">is </w:t>
      </w:r>
      <w:r w:rsidR="00281E15" w:rsidRPr="00E05B7E">
        <w:rPr>
          <w:rFonts w:eastAsiaTheme="minorEastAsia"/>
          <w:color w:val="000000" w:themeColor="text1"/>
          <w:lang w:eastAsia="ko-KR"/>
        </w:rPr>
        <w:t>shown</w:t>
      </w:r>
      <w:proofErr w:type="gramEnd"/>
      <w:r w:rsidR="00281E15" w:rsidRPr="00E05B7E">
        <w:rPr>
          <w:rFonts w:eastAsiaTheme="minorEastAsia"/>
          <w:color w:val="000000" w:themeColor="text1"/>
          <w:lang w:eastAsia="ko-KR"/>
        </w:rPr>
        <w:t xml:space="preserve"> in Fig</w:t>
      </w:r>
      <w:r w:rsidR="00E4075D">
        <w:rPr>
          <w:rFonts w:eastAsiaTheme="minorEastAsia" w:hint="eastAsia"/>
          <w:color w:val="000000" w:themeColor="text1"/>
          <w:lang w:eastAsia="ko-KR"/>
        </w:rPr>
        <w:t>.</w:t>
      </w:r>
      <w:r w:rsidR="00281E15" w:rsidRPr="00E05B7E">
        <w:rPr>
          <w:rFonts w:eastAsiaTheme="minorEastAsia"/>
          <w:color w:val="000000" w:themeColor="text1"/>
          <w:lang w:eastAsia="ko-KR"/>
        </w:rPr>
        <w:t xml:space="preserve"> 7.</w:t>
      </w:r>
      <w:r w:rsidR="00B121AA" w:rsidRPr="00E05B7E">
        <w:rPr>
          <w:rFonts w:eastAsiaTheme="minorEastAsia"/>
          <w:color w:val="000000" w:themeColor="text1"/>
          <w:lang w:eastAsia="ko-KR"/>
        </w:rPr>
        <w:t xml:space="preserve"> </w:t>
      </w:r>
    </w:p>
    <w:p w14:paraId="34BF3858" w14:textId="412F6F66" w:rsidR="002D268C" w:rsidRDefault="00700A11" w:rsidP="002D268C">
      <w:pPr>
        <w:pStyle w:val="a3"/>
        <w:rPr>
          <w:rFonts w:eastAsiaTheme="minorEastAsia"/>
          <w:color w:val="000000" w:themeColor="text1"/>
          <w:lang w:eastAsia="ko-KR"/>
        </w:rPr>
      </w:pPr>
      <w:r w:rsidRPr="00601EE1">
        <w:rPr>
          <w:rFonts w:eastAsiaTheme="minorEastAsia" w:hint="eastAsia"/>
          <w:color w:val="000000" w:themeColor="text1"/>
          <w:lang w:eastAsia="ko-KR"/>
        </w:rPr>
        <w:t>The</w:t>
      </w:r>
      <w:r w:rsidRPr="00601EE1">
        <w:rPr>
          <w:rFonts w:eastAsiaTheme="minorEastAsia"/>
          <w:color w:val="000000" w:themeColor="text1"/>
          <w:lang w:eastAsia="ko-KR"/>
        </w:rPr>
        <w:t xml:space="preserve"> security </w:t>
      </w:r>
      <w:r w:rsidR="00DD1200">
        <w:rPr>
          <w:rFonts w:eastAsiaTheme="minorEastAsia"/>
          <w:color w:val="000000" w:themeColor="text1"/>
          <w:lang w:eastAsia="ko-KR"/>
        </w:rPr>
        <w:t xml:space="preserve">claimed </w:t>
      </w:r>
      <w:r w:rsidRPr="00601EE1">
        <w:rPr>
          <w:rFonts w:eastAsiaTheme="minorEastAsia" w:hint="eastAsia"/>
          <w:color w:val="000000" w:themeColor="text1"/>
          <w:lang w:eastAsia="ko-KR"/>
        </w:rPr>
        <w:t>in</w:t>
      </w:r>
      <w:r w:rsidRPr="00601EE1">
        <w:rPr>
          <w:rFonts w:eastAsiaTheme="minorEastAsia"/>
          <w:color w:val="000000" w:themeColor="text1"/>
          <w:lang w:eastAsia="ko-KR"/>
        </w:rPr>
        <w:t xml:space="preserve"> </w:t>
      </w:r>
      <w:r w:rsidR="00DD1200">
        <w:rPr>
          <w:rFonts w:eastAsiaTheme="minorEastAsia"/>
          <w:color w:val="000000" w:themeColor="text1"/>
          <w:lang w:eastAsia="ko-KR"/>
        </w:rPr>
        <w:t xml:space="preserve">Shi’s </w:t>
      </w:r>
      <w:r w:rsidR="00C7091A" w:rsidRPr="00601EE1">
        <w:rPr>
          <w:rFonts w:eastAsiaTheme="minorEastAsia" w:hint="eastAsia"/>
          <w:color w:val="000000" w:themeColor="text1"/>
          <w:lang w:eastAsia="ko-KR"/>
        </w:rPr>
        <w:t>[9]</w:t>
      </w:r>
      <w:r w:rsidR="00C7091A" w:rsidRPr="00601EE1">
        <w:rPr>
          <w:rFonts w:eastAsiaTheme="minorEastAsia"/>
          <w:color w:val="000000" w:themeColor="text1"/>
          <w:lang w:eastAsia="ko-KR"/>
        </w:rPr>
        <w:t xml:space="preserve"> </w:t>
      </w:r>
      <w:r w:rsidR="00E852D4">
        <w:rPr>
          <w:rFonts w:eastAsiaTheme="minorEastAsia" w:hint="eastAsia"/>
          <w:color w:val="000000" w:themeColor="text1"/>
          <w:lang w:eastAsia="ko-KR"/>
        </w:rPr>
        <w:t>base</w:t>
      </w:r>
      <w:r w:rsidRPr="00601EE1">
        <w:rPr>
          <w:rFonts w:eastAsiaTheme="minorEastAsia"/>
          <w:color w:val="000000" w:themeColor="text1"/>
          <w:lang w:eastAsia="ko-KR"/>
        </w:rPr>
        <w:t xml:space="preserve"> </w:t>
      </w:r>
      <w:r w:rsidRPr="00601EE1">
        <w:rPr>
          <w:rFonts w:eastAsiaTheme="minorEastAsia" w:hint="eastAsia"/>
          <w:color w:val="000000" w:themeColor="text1"/>
          <w:lang w:eastAsia="ko-KR"/>
        </w:rPr>
        <w:t>on</w:t>
      </w:r>
      <w:r w:rsidRPr="00601EE1">
        <w:rPr>
          <w:rFonts w:eastAsiaTheme="minorEastAsia"/>
          <w:color w:val="000000" w:themeColor="text1"/>
          <w:lang w:eastAsia="ko-KR"/>
        </w:rPr>
        <w:t xml:space="preserve"> </w:t>
      </w:r>
      <w:r w:rsidR="006C0BBD">
        <w:rPr>
          <w:rFonts w:eastAsiaTheme="minorEastAsia"/>
          <w:color w:val="000000" w:themeColor="text1"/>
          <w:lang w:eastAsia="ko-KR"/>
        </w:rPr>
        <w:t>components</w:t>
      </w:r>
      <w:r w:rsidR="00452516" w:rsidRPr="00601EE1">
        <w:rPr>
          <w:rFonts w:eastAsiaTheme="minorEastAsia"/>
          <w:color w:val="000000" w:themeColor="text1"/>
          <w:lang w:eastAsia="ko-KR"/>
        </w:rPr>
        <w:t xml:space="preserve"> </w:t>
      </w:r>
      <w:r w:rsidR="006C0BBD">
        <w:rPr>
          <w:rFonts w:eastAsiaTheme="minorEastAsia"/>
          <w:color w:val="000000" w:themeColor="text1"/>
          <w:lang w:eastAsia="ko-KR"/>
        </w:rPr>
        <w:t>of</w:t>
      </w:r>
      <w:r w:rsidR="00452516" w:rsidRPr="00601EE1">
        <w:rPr>
          <w:rFonts w:eastAsiaTheme="minorEastAsia"/>
          <w:color w:val="000000" w:themeColor="text1"/>
          <w:lang w:eastAsia="ko-KR"/>
        </w:rPr>
        <w:t xml:space="preserve"> different </w:t>
      </w:r>
      <w:r w:rsidR="002C0280">
        <w:rPr>
          <w:rFonts w:eastAsiaTheme="minorEastAsia"/>
          <w:color w:val="000000" w:themeColor="text1"/>
          <w:lang w:eastAsia="ko-KR"/>
        </w:rPr>
        <w:t>width</w:t>
      </w:r>
      <w:r w:rsidR="00605886">
        <w:rPr>
          <w:rFonts w:eastAsiaTheme="minorEastAsia" w:hint="eastAsia"/>
          <w:color w:val="000000" w:themeColor="text1"/>
          <w:lang w:eastAsia="ko-KR"/>
        </w:rPr>
        <w:t>s</w:t>
      </w:r>
      <w:r w:rsidRPr="00601EE1">
        <w:rPr>
          <w:rFonts w:eastAsiaTheme="minorEastAsia"/>
          <w:color w:val="000000" w:themeColor="text1"/>
          <w:lang w:eastAsia="ko-KR"/>
        </w:rPr>
        <w:t xml:space="preserve"> </w:t>
      </w:r>
      <w:r w:rsidRPr="00601EE1">
        <w:rPr>
          <w:rFonts w:eastAsiaTheme="minorEastAsia" w:hint="eastAsia"/>
          <w:color w:val="000000" w:themeColor="text1"/>
          <w:lang w:eastAsia="ko-KR"/>
        </w:rPr>
        <w:t>and</w:t>
      </w:r>
      <w:r w:rsidRPr="00601EE1">
        <w:rPr>
          <w:rFonts w:eastAsiaTheme="minorEastAsia"/>
          <w:color w:val="000000" w:themeColor="text1"/>
          <w:lang w:eastAsia="ko-KR"/>
        </w:rPr>
        <w:t xml:space="preserve"> </w:t>
      </w:r>
      <w:r w:rsidR="00142778" w:rsidRPr="00601EE1">
        <w:rPr>
          <w:rFonts w:eastAsiaTheme="minorEastAsia" w:hint="eastAsia"/>
          <w:color w:val="000000" w:themeColor="text1"/>
          <w:lang w:eastAsia="ko-KR"/>
        </w:rPr>
        <w:t>an</w:t>
      </w:r>
      <w:r w:rsidR="00142778" w:rsidRPr="00601EE1">
        <w:rPr>
          <w:rFonts w:eastAsiaTheme="minorEastAsia"/>
          <w:color w:val="000000" w:themeColor="text1"/>
          <w:lang w:eastAsia="ko-KR"/>
        </w:rPr>
        <w:t xml:space="preserve"> </w:t>
      </w:r>
      <w:r w:rsidRPr="00601EE1">
        <w:rPr>
          <w:rFonts w:eastAsiaTheme="minorEastAsia" w:hint="eastAsia"/>
          <w:color w:val="000000" w:themeColor="text1"/>
          <w:lang w:eastAsia="ko-KR"/>
        </w:rPr>
        <w:t>appropriate</w:t>
      </w:r>
      <w:r w:rsidRPr="00601EE1">
        <w:rPr>
          <w:rFonts w:eastAsiaTheme="minorEastAsia"/>
          <w:color w:val="000000" w:themeColor="text1"/>
          <w:lang w:eastAsia="ko-KR"/>
        </w:rPr>
        <w:t xml:space="preserve"> </w:t>
      </w:r>
      <w:r w:rsidRPr="00601EE1">
        <w:rPr>
          <w:rFonts w:eastAsiaTheme="minorEastAsia" w:hint="eastAsia"/>
          <w:color w:val="000000" w:themeColor="text1"/>
          <w:lang w:eastAsia="ko-KR"/>
        </w:rPr>
        <w:t>number</w:t>
      </w:r>
      <w:r w:rsidRPr="00601EE1">
        <w:rPr>
          <w:rFonts w:eastAsiaTheme="minorEastAsia"/>
          <w:color w:val="000000" w:themeColor="text1"/>
          <w:lang w:eastAsia="ko-KR"/>
        </w:rPr>
        <w:t xml:space="preserve"> </w:t>
      </w:r>
      <w:r w:rsidRPr="00601EE1">
        <w:rPr>
          <w:rFonts w:eastAsiaTheme="minorEastAsia" w:hint="eastAsia"/>
          <w:color w:val="000000" w:themeColor="text1"/>
          <w:lang w:eastAsia="ko-KR"/>
        </w:rPr>
        <w:t>of</w:t>
      </w:r>
      <w:r w:rsidRPr="00601EE1">
        <w:rPr>
          <w:rFonts w:eastAsiaTheme="minorEastAsia"/>
          <w:color w:val="000000" w:themeColor="text1"/>
          <w:lang w:eastAsia="ko-KR"/>
        </w:rPr>
        <w:t xml:space="preserve"> </w:t>
      </w:r>
      <w:r w:rsidRPr="00601EE1">
        <w:rPr>
          <w:rFonts w:eastAsiaTheme="minorEastAsia" w:hint="eastAsia"/>
          <w:color w:val="000000" w:themeColor="text1"/>
          <w:lang w:eastAsia="ko-KR"/>
        </w:rPr>
        <w:t>rounds.</w:t>
      </w:r>
      <w:r w:rsidRPr="00601EE1">
        <w:rPr>
          <w:rFonts w:eastAsiaTheme="minorEastAsia"/>
          <w:color w:val="000000" w:themeColor="text1"/>
          <w:lang w:eastAsia="ko-KR"/>
        </w:rPr>
        <w:t xml:space="preserve"> </w:t>
      </w:r>
      <w:r w:rsidR="005F3196" w:rsidRPr="005F3196">
        <w:rPr>
          <w:rFonts w:eastAsiaTheme="minorEastAsia" w:hint="eastAsia"/>
          <w:color w:val="000000" w:themeColor="text1"/>
          <w:lang w:eastAsia="ko-KR"/>
        </w:rPr>
        <w:t xml:space="preserve">This paper </w:t>
      </w:r>
      <w:del w:id="47" w:author="염용진(교원-정보보안암호수학과)" w:date="2021-07-14T13:51:00Z">
        <w:r w:rsidR="005F3196" w:rsidRPr="005F3196" w:rsidDel="00E847D4">
          <w:rPr>
            <w:rFonts w:eastAsiaTheme="minorEastAsia" w:hint="eastAsia"/>
            <w:color w:val="000000" w:themeColor="text1"/>
            <w:lang w:eastAsia="ko-KR"/>
          </w:rPr>
          <w:delText xml:space="preserve">suggested </w:delText>
        </w:r>
      </w:del>
      <w:ins w:id="48" w:author="염용진(교원-정보보안암호수학과)" w:date="2021-07-14T13:51:00Z">
        <w:r w:rsidR="002856C1">
          <w:rPr>
            <w:rFonts w:eastAsiaTheme="minorEastAsia"/>
            <w:color w:val="000000" w:themeColor="text1"/>
            <w:lang w:eastAsia="ko-KR"/>
          </w:rPr>
          <w:t>argue</w:t>
        </w:r>
        <w:r w:rsidR="00E847D4">
          <w:rPr>
            <w:rFonts w:eastAsiaTheme="minorEastAsia"/>
            <w:color w:val="000000" w:themeColor="text1"/>
            <w:lang w:eastAsia="ko-KR"/>
          </w:rPr>
          <w:t>s</w:t>
        </w:r>
        <w:r w:rsidR="00E847D4" w:rsidRPr="005F3196">
          <w:rPr>
            <w:rFonts w:eastAsiaTheme="minorEastAsia" w:hint="eastAsia"/>
            <w:color w:val="000000" w:themeColor="text1"/>
            <w:lang w:eastAsia="ko-KR"/>
          </w:rPr>
          <w:t xml:space="preserve"> </w:t>
        </w:r>
      </w:ins>
      <w:r w:rsidR="005F3196" w:rsidRPr="005F3196">
        <w:rPr>
          <w:rFonts w:eastAsiaTheme="minorEastAsia" w:hint="eastAsia"/>
          <w:color w:val="000000" w:themeColor="text1"/>
          <w:lang w:eastAsia="ko-KR"/>
        </w:rPr>
        <w:t>that the time complexity</w:t>
      </w:r>
      <w:r w:rsidR="005F3196" w:rsidRPr="005F3196">
        <w:rPr>
          <w:rFonts w:eastAsiaTheme="minorEastAsia"/>
          <w:color w:val="000000" w:themeColor="text1"/>
          <w:lang w:eastAsia="ko-KR"/>
        </w:rPr>
        <w:t xml:space="preserve"> for the attack</w:t>
      </w:r>
      <w:r w:rsidR="005F3196" w:rsidRPr="005F3196">
        <w:rPr>
          <w:rFonts w:eastAsiaTheme="minorEastAsia" w:hint="eastAsia"/>
          <w:color w:val="000000" w:themeColor="text1"/>
          <w:lang w:eastAsia="ko-KR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>3×</m:t>
        </m:r>
        <m:sSup>
          <m:s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60</m:t>
            </m:r>
          </m:sup>
        </m:sSup>
      </m:oMath>
      <w:r w:rsidR="005F3196" w:rsidRPr="005F3196">
        <w:rPr>
          <w:rFonts w:eastAsiaTheme="minorEastAsia" w:hint="eastAsia"/>
          <w:color w:val="000000" w:themeColor="text1"/>
          <w:lang w:eastAsia="ko-KR"/>
        </w:rPr>
        <w:t xml:space="preserve"> for 2.5 rounds</w:t>
      </w:r>
      <w:r w:rsidR="005F3196" w:rsidRPr="005F3196">
        <w:rPr>
          <w:rFonts w:eastAsiaTheme="minorEastAsia"/>
          <w:color w:val="000000" w:themeColor="text1"/>
          <w:lang w:eastAsia="ko-KR"/>
        </w:rPr>
        <w:t>.</w:t>
      </w:r>
      <w:r w:rsidR="003744BB">
        <w:rPr>
          <w:rFonts w:eastAsiaTheme="minorEastAsia"/>
          <w:color w:val="000000" w:themeColor="text1"/>
          <w:lang w:eastAsia="ko-KR"/>
        </w:rPr>
        <w:t xml:space="preserve"> </w:t>
      </w:r>
      <w:ins w:id="49" w:author="염용진(교원-정보보안암호수학과)" w:date="2021-07-14T13:53:00Z">
        <w:r w:rsidR="007C3049">
          <w:rPr>
            <w:rFonts w:eastAsiaTheme="minorEastAsia"/>
            <w:color w:val="000000" w:themeColor="text1"/>
            <w:lang w:eastAsia="ko-KR"/>
          </w:rPr>
          <w:t>Such a</w:t>
        </w:r>
      </w:ins>
      <w:del w:id="50" w:author="염용진(교원-정보보안암호수학과)" w:date="2021-07-14T13:53:00Z">
        <w:r w:rsidR="00CE1E09" w:rsidRPr="00DE1AA4" w:rsidDel="007C3049">
          <w:rPr>
            <w:rFonts w:eastAsiaTheme="minorEastAsia" w:hint="eastAsia"/>
            <w:color w:val="000000" w:themeColor="text1"/>
            <w:lang w:eastAsia="ko-KR"/>
          </w:rPr>
          <w:delText>T</w:delText>
        </w:r>
        <w:r w:rsidR="00CE1E09" w:rsidRPr="00DE1AA4" w:rsidDel="007C3049">
          <w:rPr>
            <w:rFonts w:eastAsiaTheme="minorEastAsia"/>
            <w:color w:val="000000" w:themeColor="text1"/>
            <w:lang w:eastAsia="ko-KR"/>
          </w:rPr>
          <w:delText>he</w:delText>
        </w:r>
      </w:del>
      <w:ins w:id="51" w:author="염용진(교원-정보보안암호수학과)" w:date="2021-07-14T13:52:00Z">
        <w:r w:rsidR="002856C1">
          <w:rPr>
            <w:rFonts w:eastAsiaTheme="minorEastAsia"/>
            <w:color w:val="000000" w:themeColor="text1"/>
            <w:lang w:eastAsia="ko-KR"/>
          </w:rPr>
          <w:t xml:space="preserve"> security claim </w:t>
        </w:r>
        <w:proofErr w:type="gramStart"/>
        <w:r w:rsidR="002856C1">
          <w:rPr>
            <w:rFonts w:eastAsiaTheme="minorEastAsia"/>
            <w:color w:val="000000" w:themeColor="text1"/>
            <w:lang w:eastAsia="ko-KR"/>
          </w:rPr>
          <w:t>is based</w:t>
        </w:r>
        <w:proofErr w:type="gramEnd"/>
        <w:r w:rsidR="002856C1">
          <w:rPr>
            <w:rFonts w:eastAsiaTheme="minorEastAsia"/>
            <w:color w:val="000000" w:themeColor="text1"/>
            <w:lang w:eastAsia="ko-KR"/>
          </w:rPr>
          <w:t xml:space="preserve"> on the</w:t>
        </w:r>
      </w:ins>
      <w:del w:id="52" w:author="염용진(교원-정보보안암호수학과)" w:date="2021-07-14T13:52:00Z">
        <w:r w:rsidR="00CE1E09" w:rsidRPr="00DE1AA4" w:rsidDel="002856C1">
          <w:rPr>
            <w:rFonts w:eastAsiaTheme="minorEastAsia"/>
            <w:color w:val="000000" w:themeColor="text1"/>
            <w:lang w:eastAsia="ko-KR"/>
          </w:rPr>
          <w:delText xml:space="preserve"> </w:delText>
        </w:r>
        <w:r w:rsidR="0087401F" w:rsidRPr="00DE1AA4" w:rsidDel="002856C1">
          <w:rPr>
            <w:rFonts w:eastAsiaTheme="minorEastAsia"/>
            <w:color w:val="000000" w:themeColor="text1"/>
            <w:lang w:eastAsia="ko-KR"/>
          </w:rPr>
          <w:delText xml:space="preserve">reasons for security time complexity are </w:delText>
        </w:r>
        <w:r w:rsidR="00CE1E09" w:rsidRPr="00DE1AA4" w:rsidDel="002856C1">
          <w:rPr>
            <w:rFonts w:eastAsiaTheme="minorEastAsia"/>
            <w:color w:val="000000" w:themeColor="text1"/>
            <w:lang w:eastAsia="ko-KR"/>
          </w:rPr>
          <w:delText xml:space="preserve">as </w:delText>
        </w:r>
      </w:del>
      <w:ins w:id="53" w:author="염용진(교원-정보보안암호수학과)" w:date="2021-07-14T13:52:00Z">
        <w:r w:rsidR="002856C1">
          <w:rPr>
            <w:rFonts w:eastAsiaTheme="minorEastAsia"/>
            <w:color w:val="000000" w:themeColor="text1"/>
            <w:lang w:eastAsia="ko-KR"/>
          </w:rPr>
          <w:t xml:space="preserve"> </w:t>
        </w:r>
      </w:ins>
      <w:r w:rsidR="00CE1E09" w:rsidRPr="00DE1AA4">
        <w:rPr>
          <w:rFonts w:eastAsiaTheme="minorEastAsia"/>
          <w:color w:val="000000" w:themeColor="text1"/>
          <w:lang w:eastAsia="ko-KR"/>
        </w:rPr>
        <w:t>follow</w:t>
      </w:r>
      <w:ins w:id="54" w:author="염용진(교원-정보보안암호수학과)" w:date="2021-07-14T13:52:00Z">
        <w:r w:rsidR="002856C1">
          <w:rPr>
            <w:rFonts w:eastAsiaTheme="minorEastAsia"/>
            <w:color w:val="000000" w:themeColor="text1"/>
            <w:lang w:eastAsia="ko-KR"/>
          </w:rPr>
          <w:t>ing</w:t>
        </w:r>
      </w:ins>
      <w:r w:rsidR="00CE1E09" w:rsidRPr="00DE1AA4">
        <w:rPr>
          <w:rFonts w:eastAsiaTheme="minorEastAsia"/>
          <w:color w:val="000000" w:themeColor="text1"/>
          <w:lang w:eastAsia="ko-KR"/>
        </w:rPr>
        <w:t>s:</w:t>
      </w:r>
    </w:p>
    <w:p w14:paraId="612199B1" w14:textId="435FE7E0" w:rsidR="00CE1E09" w:rsidRPr="006937A8" w:rsidRDefault="006937A8" w:rsidP="009B000E">
      <w:pPr>
        <w:pStyle w:val="bulletlist"/>
        <w:rPr>
          <w:rFonts w:eastAsiaTheme="minorEastAsia"/>
          <w:lang w:eastAsia="ko-KR"/>
        </w:rPr>
      </w:pPr>
      <w:r w:rsidRPr="006937A8">
        <w:rPr>
          <w:rFonts w:eastAsiaTheme="minorEastAsia"/>
          <w:lang w:eastAsia="ko-KR"/>
        </w:rPr>
        <w:t xml:space="preserve">The sizes of </w:t>
      </w:r>
      <w:r>
        <w:rPr>
          <w:rFonts w:eastAsiaTheme="minorEastAsia"/>
          <w:lang w:eastAsia="ko-KR"/>
        </w:rPr>
        <w:t xml:space="preserve">S-boxes in two layers are </w:t>
      </w:r>
      <w:r w:rsidR="00DD1200">
        <w:rPr>
          <w:rFonts w:eastAsiaTheme="minorEastAsia"/>
          <w:lang w:eastAsia="ko-KR"/>
        </w:rPr>
        <w:t xml:space="preserve">different </w:t>
      </w:r>
      <w:r>
        <w:rPr>
          <w:rFonts w:eastAsiaTheme="minorEastAsia"/>
          <w:lang w:eastAsia="ko-KR"/>
        </w:rPr>
        <w:t>4</w:t>
      </w:r>
      <w:r w:rsidR="00DD1200">
        <w:rPr>
          <w:rFonts w:eastAsiaTheme="minorEastAsia"/>
          <w:lang w:eastAsia="ko-KR"/>
        </w:rPr>
        <w:t xml:space="preserve"> </w:t>
      </w:r>
      <w:r>
        <w:rPr>
          <w:rFonts w:eastAsiaTheme="minorEastAsia"/>
          <w:lang w:eastAsia="ko-KR"/>
        </w:rPr>
        <w:t>bits and 5</w:t>
      </w:r>
      <w:r w:rsidR="00DD1200">
        <w:rPr>
          <w:rFonts w:eastAsiaTheme="minorEastAsia"/>
          <w:lang w:eastAsia="ko-KR"/>
        </w:rPr>
        <w:t xml:space="preserve"> </w:t>
      </w:r>
      <w:r>
        <w:rPr>
          <w:rFonts w:eastAsiaTheme="minorEastAsia"/>
          <w:lang w:eastAsia="ko-KR"/>
        </w:rPr>
        <w:t>bits, respectively.</w:t>
      </w:r>
    </w:p>
    <w:p w14:paraId="1AF528D5" w14:textId="6E16DD2C" w:rsidR="00F5547D" w:rsidRPr="00DA0E31" w:rsidRDefault="00DA0E31" w:rsidP="009B000E">
      <w:pPr>
        <w:pStyle w:val="bulletlist"/>
        <w:rPr>
          <w:rFonts w:eastAsiaTheme="minorEastAsia"/>
          <w:lang w:eastAsia="ko-KR"/>
        </w:rPr>
      </w:pPr>
      <w:r w:rsidRPr="00DA0E31">
        <w:rPr>
          <w:rFonts w:eastAsiaTheme="minorEastAsia"/>
          <w:lang w:eastAsia="ko-KR"/>
        </w:rPr>
        <w:t>(</w:t>
      </w:r>
      <w:proofErr w:type="gramStart"/>
      <w:r w:rsidRPr="00DA0E31">
        <w:rPr>
          <w:rFonts w:eastAsiaTheme="minorEastAsia"/>
          <w:lang w:eastAsia="ko-KR"/>
        </w:rPr>
        <w:t>4</w:t>
      </w:r>
      <w:proofErr w:type="gramEnd"/>
      <w:r w:rsidRPr="00DA0E31">
        <w:rPr>
          <w:rFonts w:eastAsiaTheme="minorEastAsia"/>
          <w:lang w:eastAsia="ko-KR"/>
        </w:rPr>
        <w:t xml:space="preserve">, 5) are coprime so that </w:t>
      </w:r>
      <w:r w:rsidR="00827CD2">
        <w:rPr>
          <w:rFonts w:eastAsiaTheme="minorEastAsia"/>
          <w:lang w:eastAsia="ko-KR"/>
        </w:rPr>
        <w:t>it</w:t>
      </w:r>
      <w:r w:rsidR="004A4055">
        <w:rPr>
          <w:rFonts w:eastAsiaTheme="minorEastAsia"/>
          <w:lang w:eastAsia="ko-KR"/>
        </w:rPr>
        <w:t xml:space="preserve"> can obtain a relatively large least commo</w:t>
      </w:r>
      <w:r w:rsidR="00B233FE">
        <w:rPr>
          <w:rFonts w:eastAsiaTheme="minorEastAsia"/>
          <w:lang w:eastAsia="ko-KR"/>
        </w:rPr>
        <w:t xml:space="preserve">n multiplier for defeating the </w:t>
      </w:r>
      <w:r w:rsidR="00B233FE" w:rsidRPr="00B233FE">
        <w:rPr>
          <w:rFonts w:eastAsiaTheme="minorEastAsia" w:hint="eastAsia"/>
          <w:i/>
          <w:lang w:eastAsia="ko-KR"/>
        </w:rPr>
        <w:t>M</w:t>
      </w:r>
      <w:r w:rsidR="004A4055" w:rsidRPr="00B233FE">
        <w:rPr>
          <w:rFonts w:eastAsiaTheme="minorEastAsia"/>
          <w:i/>
          <w:lang w:eastAsia="ko-KR"/>
        </w:rPr>
        <w:t>ultiset</w:t>
      </w:r>
      <w:r w:rsidR="004A4055">
        <w:rPr>
          <w:rFonts w:eastAsiaTheme="minorEastAsia"/>
          <w:lang w:eastAsia="ko-KR"/>
        </w:rPr>
        <w:t xml:space="preserve"> attack.</w:t>
      </w:r>
    </w:p>
    <w:p w14:paraId="5CE5163B" w14:textId="77777777" w:rsidR="00CF762A" w:rsidRDefault="00CF762A" w:rsidP="00CF762A">
      <w:pPr>
        <w:pStyle w:val="bulletlist"/>
        <w:numPr>
          <w:ilvl w:val="0"/>
          <w:numId w:val="0"/>
        </w:numPr>
        <w:ind w:leftChars="88" w:left="176"/>
      </w:pPr>
      <w:r>
        <w:rPr>
          <w:noProof/>
          <w:lang w:eastAsia="ko-KR"/>
        </w:rPr>
        <w:drawing>
          <wp:inline distT="0" distB="0" distL="0" distR="0" wp14:anchorId="25CAFD0F" wp14:editId="775AFA91">
            <wp:extent cx="3194890" cy="1550504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279" cy="15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B232" w14:textId="77777777" w:rsidR="00CF762A" w:rsidRDefault="00CF762A" w:rsidP="00CF762A">
      <w:pPr>
        <w:pStyle w:val="bulletlist"/>
        <w:numPr>
          <w:ilvl w:val="0"/>
          <w:numId w:val="0"/>
        </w:numPr>
        <w:ind w:leftChars="88" w:left="176"/>
      </w:pPr>
      <w:r>
        <w:t>Fig. 7</w:t>
      </w:r>
      <w:r w:rsidRPr="00F9565A">
        <w:t>.</w:t>
      </w:r>
      <w:r>
        <w:t xml:space="preserve"> SAS structure in </w:t>
      </w:r>
      <w:r>
        <w:rPr>
          <w:rFonts w:hint="eastAsia"/>
          <w:lang w:eastAsia="ko-KR"/>
        </w:rPr>
        <w:t>Shi</w:t>
      </w:r>
      <w:r>
        <w:rPr>
          <w:lang w:eastAsia="ko-KR"/>
        </w:rPr>
        <w:t>’s WB</w:t>
      </w:r>
      <w:r>
        <w:t xml:space="preserve"> model</w:t>
      </w:r>
    </w:p>
    <w:p w14:paraId="2F4F308C" w14:textId="358FA732" w:rsidR="00B73470" w:rsidRDefault="00C45271" w:rsidP="00EE5356">
      <w:pPr>
        <w:pStyle w:val="a3"/>
        <w:rPr>
          <w:rFonts w:eastAsiaTheme="minorEastAsia"/>
          <w:color w:val="4472C4" w:themeColor="accent5"/>
          <w:lang w:eastAsia="ko-KR"/>
        </w:rPr>
      </w:pPr>
      <w:r w:rsidRPr="000342D0">
        <w:rPr>
          <w:rFonts w:eastAsiaTheme="minorEastAsia" w:hint="eastAsia"/>
          <w:color w:val="000000" w:themeColor="text1"/>
          <w:lang w:eastAsia="ko-KR"/>
        </w:rPr>
        <w:t>However, in this paper, we showed successful structur</w:t>
      </w:r>
      <w:r w:rsidR="009344CB">
        <w:rPr>
          <w:rFonts w:eastAsiaTheme="minorEastAsia"/>
          <w:color w:val="000000" w:themeColor="text1"/>
          <w:lang w:eastAsia="ko-KR"/>
        </w:rPr>
        <w:t>al</w:t>
      </w:r>
      <w:r w:rsidRPr="000342D0">
        <w:rPr>
          <w:rFonts w:eastAsiaTheme="minorEastAsia" w:hint="eastAsia"/>
          <w:color w:val="000000" w:themeColor="text1"/>
          <w:lang w:eastAsia="ko-KR"/>
        </w:rPr>
        <w:t xml:space="preserve"> </w:t>
      </w:r>
      <w:r w:rsidRPr="000342D0">
        <w:rPr>
          <w:rFonts w:eastAsiaTheme="minorEastAsia"/>
          <w:color w:val="000000" w:themeColor="text1"/>
          <w:lang w:eastAsia="ko-KR"/>
        </w:rPr>
        <w:t>analysis</w:t>
      </w:r>
      <w:r w:rsidRPr="000342D0">
        <w:rPr>
          <w:rFonts w:eastAsiaTheme="minorEastAsia" w:hint="eastAsia"/>
          <w:color w:val="000000" w:themeColor="text1"/>
          <w:lang w:eastAsia="ko-KR"/>
        </w:rPr>
        <w:t xml:space="preserve"> </w:t>
      </w:r>
      <w:r w:rsidRPr="000342D0">
        <w:rPr>
          <w:rFonts w:eastAsiaTheme="minorEastAsia"/>
          <w:color w:val="000000" w:themeColor="text1"/>
          <w:lang w:eastAsia="ko-KR"/>
        </w:rPr>
        <w:t>in the SAS structures with the same class.</w:t>
      </w:r>
      <w:r w:rsidR="0089580B" w:rsidRPr="000342D0">
        <w:rPr>
          <w:rFonts w:eastAsiaTheme="minorEastAsia"/>
          <w:color w:val="000000" w:themeColor="text1"/>
          <w:lang w:eastAsia="ko-KR"/>
        </w:rPr>
        <w:t xml:space="preserve"> </w:t>
      </w:r>
      <w:r w:rsidR="00DC1286">
        <w:rPr>
          <w:rFonts w:eastAsiaTheme="minorEastAsia"/>
          <w:color w:val="000000" w:themeColor="text1"/>
          <w:lang w:eastAsia="ko-KR"/>
        </w:rPr>
        <w:t>In S</w:t>
      </w:r>
      <w:r w:rsidR="00022011" w:rsidRPr="00715F08">
        <w:rPr>
          <w:rFonts w:eastAsiaTheme="minorEastAsia"/>
          <w:color w:val="000000" w:themeColor="text1"/>
          <w:lang w:eastAsia="ko-KR"/>
        </w:rPr>
        <w:t xml:space="preserve">ection </w:t>
      </w:r>
      <w:r w:rsidR="003A204D">
        <w:rPr>
          <w:rFonts w:ascii="맑은 고딕" w:eastAsia="맑은 고딕" w:hAnsi="맑은 고딕" w:hint="eastAsia"/>
          <w:color w:val="000000" w:themeColor="text1"/>
          <w:lang w:eastAsia="ko-KR"/>
        </w:rPr>
        <w:t>Ⅳ</w:t>
      </w:r>
      <w:r w:rsidR="00022011" w:rsidRPr="00715F08">
        <w:rPr>
          <w:rFonts w:eastAsiaTheme="minorEastAsia"/>
          <w:color w:val="000000" w:themeColor="text1"/>
          <w:lang w:eastAsia="ko-KR"/>
        </w:rPr>
        <w:t xml:space="preserve">, we calculate the time complexity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2</m:t>
            </m:r>
          </m:e>
          <m:sup>
            <m:r>
              <w:rPr>
                <w:rFonts w:ascii="Cambria Math" w:eastAsiaTheme="minorEastAsia" w:hAnsi="Cambria Math" w:hint="eastAsia"/>
                <w:color w:val="000000" w:themeColor="text1"/>
                <w:lang w:eastAsia="ko-KR"/>
              </w:rPr>
              <m:t>19</m:t>
            </m:r>
          </m:sup>
        </m:sSup>
      </m:oMath>
      <w:r w:rsidR="004B7368" w:rsidRPr="00715F08">
        <w:rPr>
          <w:rFonts w:eastAsiaTheme="minorEastAsia"/>
          <w:color w:val="000000" w:themeColor="text1"/>
          <w:lang w:eastAsia="ko-KR"/>
        </w:rPr>
        <w:t xml:space="preserve"> </w:t>
      </w:r>
      <w:r w:rsidR="00022011" w:rsidRPr="00715F08">
        <w:rPr>
          <w:rFonts w:eastAsiaTheme="minorEastAsia"/>
          <w:color w:val="000000" w:themeColor="text1"/>
          <w:lang w:eastAsia="ko-KR"/>
        </w:rPr>
        <w:t xml:space="preserve">for this attack, which </w:t>
      </w:r>
      <w:del w:id="55" w:author="염용진(교원-정보보안암호수학과)" w:date="2021-07-14T15:40:00Z">
        <w:r w:rsidR="00022011" w:rsidRPr="00715F08" w:rsidDel="00E5643F">
          <w:rPr>
            <w:rFonts w:eastAsiaTheme="minorEastAsia"/>
            <w:color w:val="000000" w:themeColor="text1"/>
            <w:lang w:eastAsia="ko-KR"/>
          </w:rPr>
          <w:delText xml:space="preserve">we can confirm </w:delText>
        </w:r>
      </w:del>
      <w:r w:rsidR="00022011" w:rsidRPr="00715F08">
        <w:rPr>
          <w:rFonts w:eastAsiaTheme="minorEastAsia"/>
          <w:color w:val="000000" w:themeColor="text1"/>
          <w:lang w:eastAsia="ko-KR"/>
        </w:rPr>
        <w:t xml:space="preserve">is </w:t>
      </w:r>
      <w:r w:rsidR="00782297">
        <w:rPr>
          <w:rFonts w:eastAsiaTheme="minorEastAsia"/>
          <w:color w:val="000000" w:themeColor="text1"/>
          <w:lang w:eastAsia="ko-KR"/>
        </w:rPr>
        <w:t xml:space="preserve">much </w:t>
      </w:r>
      <w:r w:rsidR="00022011" w:rsidRPr="00715F08">
        <w:rPr>
          <w:rFonts w:eastAsiaTheme="minorEastAsia"/>
          <w:color w:val="000000" w:themeColor="text1"/>
          <w:lang w:eastAsia="ko-KR"/>
        </w:rPr>
        <w:t xml:space="preserve">lower than the </w:t>
      </w:r>
      <w:del w:id="56" w:author="염용진(교원-정보보안암호수학과)" w:date="2021-07-14T15:41:00Z">
        <w:r w:rsidR="00513A29" w:rsidRPr="00715F08" w:rsidDel="00E5643F">
          <w:rPr>
            <w:rFonts w:eastAsiaTheme="minorEastAsia" w:hint="eastAsia"/>
            <w:color w:val="000000" w:themeColor="text1"/>
            <w:lang w:eastAsia="ko-KR"/>
          </w:rPr>
          <w:delText>security</w:delText>
        </w:r>
        <w:r w:rsidR="00513A29" w:rsidRPr="00715F08" w:rsidDel="00E5643F">
          <w:rPr>
            <w:rFonts w:eastAsiaTheme="minorEastAsia"/>
            <w:color w:val="000000" w:themeColor="text1"/>
            <w:lang w:eastAsia="ko-KR"/>
          </w:rPr>
          <w:delText xml:space="preserve"> </w:delText>
        </w:r>
        <w:r w:rsidR="00513A29" w:rsidRPr="00715F08" w:rsidDel="00E5643F">
          <w:rPr>
            <w:rFonts w:eastAsiaTheme="minorEastAsia" w:hint="eastAsia"/>
            <w:color w:val="000000" w:themeColor="text1"/>
            <w:lang w:eastAsia="ko-KR"/>
          </w:rPr>
          <w:delText>level</w:delText>
        </w:r>
        <w:r w:rsidR="00513A29" w:rsidRPr="00715F08" w:rsidDel="00E5643F">
          <w:rPr>
            <w:rFonts w:eastAsiaTheme="minorEastAsia"/>
            <w:color w:val="000000" w:themeColor="text1"/>
            <w:lang w:eastAsia="ko-KR"/>
          </w:rPr>
          <w:delText xml:space="preserve"> </w:delText>
        </w:r>
      </w:del>
      <w:ins w:id="57" w:author="염용진(교원-정보보안암호수학과)" w:date="2021-07-14T15:41:00Z">
        <w:r w:rsidR="00E5643F">
          <w:rPr>
            <w:rFonts w:eastAsiaTheme="minorEastAsia"/>
            <w:color w:val="000000" w:themeColor="text1"/>
            <w:lang w:eastAsia="ko-KR"/>
          </w:rPr>
          <w:t xml:space="preserve">complexity </w:t>
        </w:r>
      </w:ins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eastAsia="ko-KR"/>
          </w:rPr>
          <m:t>3×</m:t>
        </m:r>
        <m:sSup>
          <m:sSup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60</m:t>
            </m:r>
          </m:sup>
        </m:sSup>
      </m:oMath>
      <w:r w:rsidR="00513A29" w:rsidRPr="00715F08">
        <w:rPr>
          <w:rFonts w:eastAsiaTheme="minorEastAsia"/>
          <w:color w:val="000000" w:themeColor="text1"/>
          <w:lang w:eastAsia="ko-KR"/>
        </w:rPr>
        <w:t xml:space="preserve"> </w:t>
      </w:r>
      <w:r w:rsidR="00022011" w:rsidRPr="00715F08">
        <w:rPr>
          <w:rFonts w:eastAsiaTheme="minorEastAsia"/>
          <w:color w:val="000000" w:themeColor="text1"/>
          <w:lang w:eastAsia="ko-KR"/>
        </w:rPr>
        <w:t>claimed by Shi.</w:t>
      </w:r>
      <w:r w:rsidR="000872E5" w:rsidRPr="00715F08">
        <w:rPr>
          <w:rFonts w:eastAsiaTheme="minorEastAsia"/>
          <w:color w:val="000000" w:themeColor="text1"/>
          <w:lang w:eastAsia="ko-KR"/>
        </w:rPr>
        <w:t xml:space="preserve"> </w:t>
      </w:r>
      <w:r w:rsidR="00355D4D" w:rsidRPr="00047954">
        <w:rPr>
          <w:rFonts w:eastAsiaTheme="minorEastAsia"/>
          <w:color w:val="000000" w:themeColor="text1"/>
          <w:lang w:eastAsia="ko-KR"/>
        </w:rPr>
        <w:t>We implemented the attac</w:t>
      </w:r>
      <w:r w:rsidR="00391779">
        <w:rPr>
          <w:rFonts w:eastAsiaTheme="minorEastAsia"/>
          <w:color w:val="000000" w:themeColor="text1"/>
          <w:lang w:eastAsia="ko-KR"/>
        </w:rPr>
        <w:t>k method proposed in this paper</w:t>
      </w:r>
      <w:r w:rsidR="00355D4D" w:rsidRPr="00047954">
        <w:rPr>
          <w:rFonts w:eastAsiaTheme="minorEastAsia"/>
          <w:color w:val="000000" w:themeColor="text1"/>
          <w:lang w:eastAsia="ko-KR"/>
        </w:rPr>
        <w:t xml:space="preserve"> and the execution time measured within </w:t>
      </w:r>
      <w:r w:rsidR="000F1B46">
        <w:rPr>
          <w:rFonts w:eastAsiaTheme="minorEastAsia"/>
          <w:color w:val="000000" w:themeColor="text1"/>
          <w:lang w:eastAsia="ko-KR"/>
        </w:rPr>
        <w:t>1</w:t>
      </w:r>
      <w:r w:rsidR="004229F1">
        <w:rPr>
          <w:rFonts w:eastAsiaTheme="minorEastAsia"/>
          <w:color w:val="FF0000"/>
          <w:lang w:eastAsia="ko-KR"/>
        </w:rPr>
        <w:t xml:space="preserve"> </w:t>
      </w:r>
      <w:r w:rsidR="0080608A">
        <w:rPr>
          <w:rFonts w:eastAsiaTheme="minorEastAsia"/>
          <w:color w:val="000000" w:themeColor="text1"/>
          <w:lang w:eastAsia="ko-KR"/>
        </w:rPr>
        <w:t>second</w:t>
      </w:r>
      <w:r w:rsidR="002062E8">
        <w:rPr>
          <w:rFonts w:eastAsiaTheme="minorEastAsia"/>
          <w:color w:val="000000" w:themeColor="text1"/>
          <w:lang w:eastAsia="ko-KR"/>
        </w:rPr>
        <w:t>. Therefore,</w:t>
      </w:r>
      <w:r w:rsidR="00782297">
        <w:rPr>
          <w:rFonts w:eastAsiaTheme="minorEastAsia"/>
          <w:color w:val="000000" w:themeColor="text1"/>
          <w:lang w:eastAsia="ko-KR"/>
        </w:rPr>
        <w:t xml:space="preserve"> our result shows that</w:t>
      </w:r>
      <w:r w:rsidR="002062E8">
        <w:rPr>
          <w:rFonts w:eastAsiaTheme="minorEastAsia"/>
          <w:color w:val="000000" w:themeColor="text1"/>
          <w:lang w:eastAsia="ko-KR"/>
        </w:rPr>
        <w:t xml:space="preserve"> Shi’s WBC model </w:t>
      </w:r>
      <w:proofErr w:type="gramStart"/>
      <w:r w:rsidR="00782297">
        <w:rPr>
          <w:rFonts w:eastAsiaTheme="minorEastAsia"/>
          <w:color w:val="000000" w:themeColor="text1"/>
          <w:lang w:eastAsia="ko-KR"/>
        </w:rPr>
        <w:t>is</w:t>
      </w:r>
      <w:ins w:id="58" w:author="염용진(교원-정보보안암호수학과)" w:date="2021-07-14T15:42:00Z">
        <w:r w:rsidR="00E5643F">
          <w:rPr>
            <w:rFonts w:eastAsiaTheme="minorEastAsia"/>
            <w:color w:val="000000" w:themeColor="text1"/>
            <w:lang w:eastAsia="ko-KR"/>
          </w:rPr>
          <w:t xml:space="preserve"> suspect</w:t>
        </w:r>
      </w:ins>
      <w:ins w:id="59" w:author="염용진(교원-정보보안암호수학과)" w:date="2021-07-14T15:43:00Z">
        <w:r w:rsidR="00E5643F">
          <w:rPr>
            <w:rFonts w:eastAsiaTheme="minorEastAsia"/>
            <w:color w:val="000000" w:themeColor="text1"/>
            <w:lang w:eastAsia="ko-KR"/>
          </w:rPr>
          <w:t>ed</w:t>
        </w:r>
      </w:ins>
      <w:proofErr w:type="gramEnd"/>
      <w:del w:id="60" w:author="염용진(교원-정보보안암호수학과)" w:date="2021-07-14T15:42:00Z">
        <w:r w:rsidR="00782297" w:rsidDel="00E5643F">
          <w:rPr>
            <w:rFonts w:eastAsiaTheme="minorEastAsia"/>
            <w:color w:val="000000" w:themeColor="text1"/>
            <w:lang w:eastAsia="ko-KR"/>
          </w:rPr>
          <w:delText xml:space="preserve"> prone</w:delText>
        </w:r>
      </w:del>
      <w:r w:rsidR="00782297">
        <w:rPr>
          <w:rFonts w:eastAsiaTheme="minorEastAsia"/>
          <w:color w:val="000000" w:themeColor="text1"/>
          <w:lang w:eastAsia="ko-KR"/>
        </w:rPr>
        <w:t xml:space="preserve"> to </w:t>
      </w:r>
      <w:r w:rsidR="00355D4D" w:rsidRPr="00047954">
        <w:rPr>
          <w:rFonts w:eastAsiaTheme="minorEastAsia"/>
          <w:color w:val="000000" w:themeColor="text1"/>
          <w:lang w:eastAsia="ko-KR"/>
        </w:rPr>
        <w:t>be</w:t>
      </w:r>
      <w:r w:rsidR="00047954">
        <w:rPr>
          <w:rFonts w:eastAsiaTheme="minorEastAsia"/>
          <w:color w:val="000000" w:themeColor="text1"/>
          <w:lang w:eastAsia="ko-KR"/>
        </w:rPr>
        <w:t xml:space="preserve"> </w:t>
      </w:r>
      <w:ins w:id="61" w:author="염용진(교원-정보보안암호수학과)" w:date="2021-07-14T15:42:00Z">
        <w:r w:rsidR="00E5643F" w:rsidRPr="00E5643F">
          <w:rPr>
            <w:rFonts w:eastAsiaTheme="minorEastAsia"/>
            <w:color w:val="000000" w:themeColor="text1"/>
            <w:lang w:eastAsia="ko-KR"/>
          </w:rPr>
          <w:t>vulnerable</w:t>
        </w:r>
      </w:ins>
      <w:del w:id="62" w:author="염용진(교원-정보보안암호수학과)" w:date="2021-07-14T15:42:00Z">
        <w:r w:rsidR="00047954" w:rsidDel="00E5643F">
          <w:rPr>
            <w:rFonts w:eastAsiaTheme="minorEastAsia"/>
            <w:color w:val="000000" w:themeColor="text1"/>
            <w:lang w:eastAsia="ko-KR"/>
          </w:rPr>
          <w:delText>attack</w:delText>
        </w:r>
        <w:r w:rsidR="00782297" w:rsidDel="00E5643F">
          <w:rPr>
            <w:rFonts w:eastAsiaTheme="minorEastAsia"/>
            <w:color w:val="000000" w:themeColor="text1"/>
            <w:lang w:eastAsia="ko-KR"/>
          </w:rPr>
          <w:delText>ed</w:delText>
        </w:r>
      </w:del>
      <w:r w:rsidR="00355D4D" w:rsidRPr="00047954">
        <w:rPr>
          <w:rFonts w:eastAsiaTheme="minorEastAsia"/>
          <w:color w:val="000000" w:themeColor="text1"/>
          <w:lang w:eastAsia="ko-KR"/>
        </w:rPr>
        <w:t>.</w:t>
      </w:r>
      <w:r w:rsidR="005E0B86" w:rsidRPr="001576A6">
        <w:rPr>
          <w:rFonts w:eastAsiaTheme="minorEastAsia"/>
          <w:color w:val="4472C4" w:themeColor="accent5"/>
          <w:lang w:eastAsia="ko-KR"/>
        </w:rPr>
        <w:t xml:space="preserve"> </w:t>
      </w:r>
    </w:p>
    <w:p w14:paraId="5B8D1565" w14:textId="77777777" w:rsidR="00F225A5" w:rsidRPr="004435D0" w:rsidRDefault="00F225A5" w:rsidP="00EE5356">
      <w:pPr>
        <w:pStyle w:val="a3"/>
        <w:rPr>
          <w:rFonts w:eastAsiaTheme="minorEastAsia"/>
          <w:color w:val="000000" w:themeColor="text1"/>
          <w:sz w:val="2"/>
          <w:lang w:eastAsia="ko-KR"/>
        </w:rPr>
      </w:pPr>
    </w:p>
    <w:p w14:paraId="2502F7A9" w14:textId="77777777" w:rsidR="00E23B1E" w:rsidRPr="00083BC4" w:rsidRDefault="00E23B1E" w:rsidP="00E23B1E">
      <w:pPr>
        <w:pStyle w:val="1"/>
        <w:rPr>
          <w:color w:val="000000" w:themeColor="text1"/>
        </w:rPr>
      </w:pPr>
      <w:r w:rsidRPr="00083BC4">
        <w:rPr>
          <w:rFonts w:eastAsia="맑은 고딕"/>
          <w:color w:val="000000" w:themeColor="text1"/>
          <w:lang w:eastAsia="ko-KR"/>
        </w:rPr>
        <w:t>Conclusion</w:t>
      </w:r>
    </w:p>
    <w:p w14:paraId="19144675" w14:textId="54F08E03" w:rsidR="00C42BAE" w:rsidRDefault="006A081A" w:rsidP="00C42BAE">
      <w:pPr>
        <w:pStyle w:val="a3"/>
        <w:rPr>
          <w:rFonts w:eastAsiaTheme="minorEastAsia"/>
          <w:color w:val="000000" w:themeColor="text1"/>
          <w:lang w:eastAsia="ko-KR"/>
        </w:rPr>
      </w:pPr>
      <w:r>
        <w:rPr>
          <w:rFonts w:eastAsiaTheme="minorEastAsia" w:hint="eastAsia"/>
          <w:color w:val="000000" w:themeColor="text1"/>
          <w:lang w:eastAsia="ko-KR"/>
        </w:rPr>
        <w:t>This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paper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proposes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an</w:t>
      </w:r>
      <w:r>
        <w:rPr>
          <w:rFonts w:eastAsiaTheme="minorEastAsia"/>
          <w:color w:val="000000" w:themeColor="text1"/>
          <w:lang w:eastAsia="ko-KR"/>
        </w:rPr>
        <w:t xml:space="preserve"> efficien</w:t>
      </w:r>
      <w:r>
        <w:rPr>
          <w:rFonts w:eastAsiaTheme="minorEastAsia" w:hint="eastAsia"/>
          <w:color w:val="000000" w:themeColor="text1"/>
          <w:lang w:eastAsia="ko-KR"/>
        </w:rPr>
        <w:t>t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s</w:t>
      </w:r>
      <w:r>
        <w:rPr>
          <w:rFonts w:eastAsiaTheme="minorEastAsia"/>
          <w:color w:val="000000" w:themeColor="text1"/>
          <w:lang w:eastAsia="ko-KR"/>
        </w:rPr>
        <w:t>t</w:t>
      </w:r>
      <w:r>
        <w:rPr>
          <w:rFonts w:eastAsiaTheme="minorEastAsia" w:hint="eastAsia"/>
          <w:color w:val="000000" w:themeColor="text1"/>
          <w:lang w:eastAsia="ko-KR"/>
        </w:rPr>
        <w:t>ructural</w:t>
      </w:r>
      <w:r>
        <w:rPr>
          <w:rFonts w:eastAsiaTheme="minorEastAsia"/>
          <w:color w:val="000000" w:themeColor="text1"/>
          <w:lang w:eastAsia="ko-KR"/>
        </w:rPr>
        <w:t xml:space="preserve"> </w:t>
      </w:r>
      <w:r>
        <w:rPr>
          <w:rFonts w:eastAsiaTheme="minorEastAsia" w:hint="eastAsia"/>
          <w:color w:val="000000" w:themeColor="text1"/>
          <w:lang w:eastAsia="ko-KR"/>
        </w:rPr>
        <w:t>analysis</w:t>
      </w:r>
      <w:r>
        <w:rPr>
          <w:rFonts w:eastAsiaTheme="minorEastAsia"/>
          <w:color w:val="000000" w:themeColor="text1"/>
          <w:lang w:eastAsia="ko-KR"/>
        </w:rPr>
        <w:t xml:space="preserve"> </w:t>
      </w:r>
      <w:del w:id="63" w:author="염용진(교원-정보보안암호수학과)" w:date="2021-07-14T12:27:00Z">
        <w:r w:rsidDel="004C2A39">
          <w:rPr>
            <w:rFonts w:eastAsiaTheme="minorEastAsia" w:hint="eastAsia"/>
            <w:color w:val="000000" w:themeColor="text1"/>
            <w:lang w:eastAsia="ko-KR"/>
          </w:rPr>
          <w:delText>for</w:delText>
        </w:r>
        <w:r w:rsidRPr="004C2A39" w:rsidDel="004C2A39">
          <w:rPr>
            <w:rFonts w:eastAsiaTheme="minorEastAsia"/>
            <w:i/>
            <w:color w:val="000000" w:themeColor="text1"/>
            <w:lang w:eastAsia="ko-KR"/>
            <w:rPrChange w:id="64" w:author="염용진(교원-정보보안암호수학과)" w:date="2021-07-14T12:27:00Z">
              <w:rPr>
                <w:rFonts w:eastAsiaTheme="minorEastAsia"/>
                <w:color w:val="000000" w:themeColor="text1"/>
                <w:lang w:eastAsia="ko-KR"/>
              </w:rPr>
            </w:rPrChange>
          </w:rPr>
          <w:delText xml:space="preserve"> </w:delText>
        </w:r>
      </w:del>
      <w:ins w:id="65" w:author="염용진(교원-정보보안암호수학과)" w:date="2021-07-14T12:27:00Z">
        <w:r w:rsidR="004C2A39">
          <w:rPr>
            <w:rFonts w:eastAsiaTheme="minorEastAsia"/>
            <w:color w:val="000000" w:themeColor="text1"/>
            <w:lang w:eastAsia="ko-KR"/>
          </w:rPr>
          <w:t>of</w:t>
        </w:r>
        <w:r w:rsidR="004C2A39" w:rsidRPr="004C2A39">
          <w:rPr>
            <w:rFonts w:eastAsiaTheme="minorEastAsia"/>
            <w:i/>
            <w:color w:val="000000" w:themeColor="text1"/>
            <w:lang w:eastAsia="ko-KR"/>
            <w:rPrChange w:id="66" w:author="염용진(교원-정보보안암호수학과)" w:date="2021-07-14T12:27:00Z">
              <w:rPr>
                <w:rFonts w:eastAsiaTheme="minorEastAsia"/>
                <w:color w:val="000000" w:themeColor="text1"/>
                <w:lang w:eastAsia="ko-KR"/>
              </w:rPr>
            </w:rPrChange>
          </w:rPr>
          <w:t xml:space="preserve"> </w:t>
        </w:r>
        <m:oMath>
          <m:r>
            <w:rPr>
              <w:rFonts w:ascii="Cambria Math" w:eastAsiaTheme="minorEastAsia" w:hAnsi="Cambria Math"/>
              <w:color w:val="000000" w:themeColor="text1"/>
              <w:lang w:eastAsia="ko-KR"/>
              <w:rPrChange w:id="67" w:author="염용진(교원-정보보안암호수학과)" w:date="2021-07-14T12:27:00Z">
                <w:rPr>
                  <w:rFonts w:ascii="Cambria Math" w:eastAsiaTheme="minorEastAsia" w:hAnsi="Cambria Math"/>
                  <w:color w:val="000000" w:themeColor="text1"/>
                  <w:lang w:eastAsia="ko-KR"/>
                </w:rPr>
              </w:rPrChange>
            </w:rPr>
            <m:t>F=</m:t>
          </m:r>
        </m:oMath>
      </w:ins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lang w:eastAsia="ko-KR"/>
          </w:rPr>
          <m:t>A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eastAsia="ko-KR"/>
              </w:rPr>
              <m:t>2</m:t>
            </m:r>
          </m:sub>
        </m:sSub>
      </m:oMath>
      <w:r>
        <w:rPr>
          <w:rFonts w:eastAsiaTheme="minorEastAsia" w:hint="eastAsia"/>
          <w:color w:val="000000" w:themeColor="text1"/>
          <w:lang w:eastAsia="ko-KR"/>
        </w:rPr>
        <w:t xml:space="preserve"> </w:t>
      </w:r>
      <w:r>
        <w:rPr>
          <w:rFonts w:eastAsiaTheme="minorEastAsia"/>
          <w:color w:val="000000" w:themeColor="text1"/>
          <w:lang w:eastAsia="ko-KR"/>
        </w:rPr>
        <w:t xml:space="preserve">with large input/output sizes and different S layers. </w:t>
      </w:r>
      <w:r w:rsidR="009344CB" w:rsidRPr="00CD4BBD">
        <w:rPr>
          <w:rFonts w:eastAsiaTheme="minorEastAsia"/>
          <w:color w:val="000000" w:themeColor="text1"/>
          <w:lang w:eastAsia="ko-KR"/>
        </w:rPr>
        <w:t>The purpose of structural</w:t>
      </w:r>
      <w:r w:rsidR="00CF503C" w:rsidRPr="00CD4BBD">
        <w:rPr>
          <w:rFonts w:eastAsiaTheme="minorEastAsia"/>
          <w:color w:val="000000" w:themeColor="text1"/>
          <w:lang w:eastAsia="ko-KR"/>
        </w:rPr>
        <w:t xml:space="preserve"> analysis </w:t>
      </w:r>
      <w:r w:rsidR="009C2D6D">
        <w:rPr>
          <w:rFonts w:eastAsiaTheme="minorEastAsia"/>
          <w:color w:val="000000" w:themeColor="text1"/>
          <w:lang w:eastAsia="ko-KR"/>
        </w:rPr>
        <w:t xml:space="preserve">is to </w:t>
      </w:r>
      <w:r w:rsidR="00CF503C" w:rsidRPr="00CD4BBD">
        <w:rPr>
          <w:rFonts w:eastAsiaTheme="minorEastAsia"/>
          <w:color w:val="000000" w:themeColor="text1"/>
          <w:lang w:eastAsia="ko-KR"/>
        </w:rPr>
        <w:t>find</w:t>
      </w:r>
      <w:r w:rsidR="009C2D6D">
        <w:rPr>
          <w:rFonts w:eastAsiaTheme="minorEastAsia"/>
          <w:color w:val="000000" w:themeColor="text1"/>
          <w:lang w:eastAsia="ko-KR"/>
        </w:rPr>
        <w:t xml:space="preserve"> a</w:t>
      </w:r>
      <w:r w:rsidR="00CF503C" w:rsidRPr="00CD4BBD">
        <w:rPr>
          <w:rFonts w:eastAsiaTheme="minorEastAsia"/>
          <w:color w:val="000000" w:themeColor="text1"/>
          <w:lang w:eastAsia="ko-KR"/>
        </w:rPr>
        <w:t xml:space="preserve"> functionally equivalent decryption oracle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eastAsia="ko-KR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  <w:lang w:eastAsia="ko-KR"/>
              </w:rPr>
              <m:t>-1</m:t>
            </m:r>
          </m:sup>
        </m:sSup>
      </m:oMath>
      <w:r w:rsidR="00505B38">
        <w:rPr>
          <w:rFonts w:eastAsiaTheme="minorEastAsia"/>
          <w:color w:val="000000" w:themeColor="text1"/>
          <w:lang w:eastAsia="ko-KR"/>
        </w:rPr>
        <w:t xml:space="preserve"> </w:t>
      </w:r>
      <w:r w:rsidR="009C2D6D">
        <w:rPr>
          <w:rFonts w:eastAsiaTheme="minorEastAsia"/>
          <w:color w:val="000000" w:themeColor="text1"/>
          <w:lang w:eastAsia="ko-KR"/>
        </w:rPr>
        <w:t xml:space="preserve">for a </w:t>
      </w:r>
      <w:r w:rsidR="00CF503C" w:rsidRPr="00CD4BBD">
        <w:rPr>
          <w:rFonts w:eastAsiaTheme="minorEastAsia"/>
          <w:color w:val="000000" w:themeColor="text1"/>
          <w:lang w:eastAsia="ko-KR"/>
        </w:rPr>
        <w:t xml:space="preserve">given encryption </w:t>
      </w:r>
      <w:proofErr w:type="gramStart"/>
      <w:r w:rsidR="00CF503C" w:rsidRPr="00CD4BBD">
        <w:rPr>
          <w:rFonts w:eastAsiaTheme="minorEastAsia"/>
          <w:color w:val="000000" w:themeColor="text1"/>
          <w:lang w:eastAsia="ko-KR"/>
        </w:rPr>
        <w:t>oracle</w:t>
      </w:r>
      <w:r w:rsidR="00505B38">
        <w:rPr>
          <w:rFonts w:eastAsiaTheme="minorEastAsia"/>
          <w:color w:val="000000" w:themeColor="text1"/>
          <w:lang w:eastAsia="ko-KR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eastAsia="ko-KR"/>
          </w:rPr>
          <m:t>F</m:t>
        </m:r>
      </m:oMath>
      <w:r w:rsidR="00CF503C" w:rsidRPr="00CD4BBD">
        <w:rPr>
          <w:rFonts w:eastAsiaTheme="minorEastAsia"/>
          <w:color w:val="000000" w:themeColor="text1"/>
          <w:lang w:eastAsia="ko-KR"/>
        </w:rPr>
        <w:t>.</w:t>
      </w:r>
      <w:r w:rsidR="000E0751">
        <w:rPr>
          <w:rFonts w:eastAsiaTheme="minorEastAsia" w:hint="eastAsia"/>
          <w:color w:val="000000" w:themeColor="text1"/>
          <w:lang w:eastAsia="ko-KR"/>
        </w:rPr>
        <w:t xml:space="preserve"> </w:t>
      </w:r>
      <w:r w:rsidR="00C45BA4">
        <w:rPr>
          <w:rFonts w:eastAsiaTheme="minorEastAsia" w:hint="eastAsia"/>
          <w:color w:val="000000" w:themeColor="text1"/>
          <w:lang w:eastAsia="ko-KR"/>
        </w:rPr>
        <w:t>We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9C2D6D">
        <w:rPr>
          <w:rFonts w:eastAsiaTheme="minorEastAsia"/>
          <w:color w:val="000000" w:themeColor="text1"/>
          <w:lang w:eastAsia="ko-KR"/>
        </w:rPr>
        <w:t>analyze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C45BA4">
        <w:rPr>
          <w:rFonts w:eastAsiaTheme="minorEastAsia" w:hint="eastAsia"/>
          <w:color w:val="000000" w:themeColor="text1"/>
          <w:lang w:eastAsia="ko-KR"/>
        </w:rPr>
        <w:t>the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C45BA4">
        <w:rPr>
          <w:rFonts w:eastAsiaTheme="minorEastAsia" w:hint="eastAsia"/>
          <w:color w:val="000000" w:themeColor="text1"/>
          <w:lang w:eastAsia="ko-KR"/>
        </w:rPr>
        <w:t>time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C45BA4">
        <w:rPr>
          <w:rFonts w:eastAsiaTheme="minorEastAsia" w:hint="eastAsia"/>
          <w:color w:val="000000" w:themeColor="text1"/>
          <w:lang w:eastAsia="ko-KR"/>
        </w:rPr>
        <w:t>complexity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C45BA4">
        <w:rPr>
          <w:rFonts w:eastAsiaTheme="minorEastAsia" w:hint="eastAsia"/>
          <w:color w:val="000000" w:themeColor="text1"/>
          <w:lang w:eastAsia="ko-KR"/>
        </w:rPr>
        <w:t>for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C45BA4">
        <w:rPr>
          <w:rFonts w:eastAsiaTheme="minorEastAsia" w:hint="eastAsia"/>
          <w:color w:val="000000" w:themeColor="text1"/>
          <w:lang w:eastAsia="ko-KR"/>
        </w:rPr>
        <w:t>the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C45BA4">
        <w:rPr>
          <w:rFonts w:eastAsiaTheme="minorEastAsia" w:hint="eastAsia"/>
          <w:color w:val="000000" w:themeColor="text1"/>
          <w:lang w:eastAsia="ko-KR"/>
        </w:rPr>
        <w:t>proposed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C45BA4">
        <w:rPr>
          <w:rFonts w:eastAsiaTheme="minorEastAsia" w:hint="eastAsia"/>
          <w:color w:val="000000" w:themeColor="text1"/>
          <w:lang w:eastAsia="ko-KR"/>
        </w:rPr>
        <w:t>attack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C45BA4">
        <w:rPr>
          <w:rFonts w:eastAsiaTheme="minorEastAsia" w:hint="eastAsia"/>
          <w:color w:val="000000" w:themeColor="text1"/>
          <w:lang w:eastAsia="ko-KR"/>
        </w:rPr>
        <w:t>algorithm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C45BA4">
        <w:rPr>
          <w:rFonts w:eastAsiaTheme="minorEastAsia" w:hint="eastAsia"/>
          <w:color w:val="000000" w:themeColor="text1"/>
          <w:lang w:eastAsia="ko-KR"/>
        </w:rPr>
        <w:t>and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856CA6">
        <w:rPr>
          <w:rFonts w:eastAsiaTheme="minorEastAsia"/>
          <w:color w:val="000000" w:themeColor="text1"/>
          <w:lang w:eastAsia="ko-KR"/>
        </w:rPr>
        <w:t>prove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C45BA4">
        <w:rPr>
          <w:rFonts w:eastAsiaTheme="minorEastAsia" w:hint="eastAsia"/>
          <w:color w:val="000000" w:themeColor="text1"/>
          <w:lang w:eastAsia="ko-KR"/>
        </w:rPr>
        <w:t>that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C45BA4">
        <w:rPr>
          <w:rFonts w:eastAsiaTheme="minorEastAsia" w:hint="eastAsia"/>
          <w:color w:val="000000" w:themeColor="text1"/>
          <w:lang w:eastAsia="ko-KR"/>
        </w:rPr>
        <w:t>it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C45BA4">
        <w:rPr>
          <w:rFonts w:eastAsiaTheme="minorEastAsia" w:hint="eastAsia"/>
          <w:color w:val="000000" w:themeColor="text1"/>
          <w:lang w:eastAsia="ko-KR"/>
        </w:rPr>
        <w:t>has</w:t>
      </w:r>
      <w:r w:rsidR="00C45BA4">
        <w:rPr>
          <w:rFonts w:eastAsiaTheme="minorEastAsia"/>
          <w:color w:val="000000" w:themeColor="text1"/>
          <w:lang w:eastAsia="ko-KR"/>
        </w:rPr>
        <w:t xml:space="preserve"> </w:t>
      </w:r>
      <w:r w:rsidR="0014517B">
        <w:rPr>
          <w:rFonts w:eastAsiaTheme="minorEastAsia" w:hint="eastAsia"/>
          <w:color w:val="000000" w:themeColor="text1"/>
          <w:lang w:eastAsia="ko-KR"/>
        </w:rPr>
        <w:t>a</w:t>
      </w:r>
      <w:r w:rsidR="009C2D6D">
        <w:rPr>
          <w:rFonts w:eastAsiaTheme="minorEastAsia"/>
          <w:color w:val="000000" w:themeColor="text1"/>
          <w:lang w:eastAsia="ko-KR"/>
        </w:rPr>
        <w:t>n extremely</w:t>
      </w:r>
      <w:r w:rsidR="0014517B">
        <w:rPr>
          <w:rFonts w:eastAsiaTheme="minorEastAsia"/>
          <w:color w:val="000000" w:themeColor="text1"/>
          <w:lang w:eastAsia="ko-KR"/>
        </w:rPr>
        <w:t xml:space="preserve"> </w:t>
      </w:r>
      <w:r w:rsidR="0014517B">
        <w:rPr>
          <w:rFonts w:eastAsiaTheme="minorEastAsia" w:hint="eastAsia"/>
          <w:color w:val="000000" w:themeColor="text1"/>
          <w:lang w:eastAsia="ko-KR"/>
        </w:rPr>
        <w:t>low level</w:t>
      </w:r>
      <w:r w:rsidR="009C2D6D">
        <w:rPr>
          <w:rFonts w:eastAsiaTheme="minorEastAsia"/>
          <w:color w:val="000000" w:themeColor="text1"/>
          <w:lang w:eastAsia="ko-KR"/>
        </w:rPr>
        <w:t xml:space="preserve"> of security</w:t>
      </w:r>
      <w:r w:rsidR="0014517B">
        <w:rPr>
          <w:rFonts w:eastAsiaTheme="minorEastAsia" w:hint="eastAsia"/>
          <w:color w:val="000000" w:themeColor="text1"/>
          <w:lang w:eastAsia="ko-KR"/>
        </w:rPr>
        <w:t>.</w:t>
      </w:r>
      <w:r w:rsidR="00856CA6">
        <w:rPr>
          <w:rFonts w:eastAsiaTheme="minorEastAsia"/>
          <w:color w:val="000000" w:themeColor="text1"/>
          <w:lang w:eastAsia="ko-KR"/>
        </w:rPr>
        <w:t xml:space="preserve"> </w:t>
      </w:r>
      <w:r w:rsidR="0099713F">
        <w:rPr>
          <w:rFonts w:eastAsiaTheme="minorEastAsia"/>
          <w:color w:val="000000" w:themeColor="text1"/>
          <w:lang w:eastAsia="ko-KR"/>
        </w:rPr>
        <w:t xml:space="preserve">Furthermore, we also experimentally confirm that the attack is possible </w:t>
      </w:r>
      <w:del w:id="68" w:author="염용진(교원-정보보안암호수학과)" w:date="2021-07-14T13:37:00Z">
        <w:r w:rsidR="0099713F" w:rsidDel="00E13F89">
          <w:rPr>
            <w:rFonts w:eastAsiaTheme="minorEastAsia"/>
            <w:color w:val="000000" w:themeColor="text1"/>
            <w:lang w:eastAsia="ko-KR"/>
          </w:rPr>
          <w:delText>in less than</w:delText>
        </w:r>
      </w:del>
      <w:ins w:id="69" w:author="염용진(교원-정보보안암호수학과)" w:date="2021-07-14T13:37:00Z">
        <w:r w:rsidR="00E13F89">
          <w:rPr>
            <w:rFonts w:eastAsiaTheme="minorEastAsia"/>
            <w:color w:val="000000" w:themeColor="text1"/>
            <w:lang w:eastAsia="ko-KR"/>
          </w:rPr>
          <w:t>within</w:t>
        </w:r>
      </w:ins>
      <w:r w:rsidR="0099713F">
        <w:rPr>
          <w:rFonts w:eastAsiaTheme="minorEastAsia"/>
          <w:color w:val="000000" w:themeColor="text1"/>
          <w:lang w:eastAsia="ko-KR"/>
        </w:rPr>
        <w:t xml:space="preserve"> </w:t>
      </w:r>
      <w:del w:id="70" w:author="염용진(교원-정보보안암호수학과)" w:date="2021-07-14T13:38:00Z">
        <w:r w:rsidR="0099713F" w:rsidDel="00E13F89">
          <w:rPr>
            <w:rFonts w:eastAsiaTheme="minorEastAsia"/>
            <w:color w:val="000000" w:themeColor="text1"/>
            <w:lang w:eastAsia="ko-KR"/>
          </w:rPr>
          <w:delText xml:space="preserve">1 </w:delText>
        </w:r>
      </w:del>
      <w:ins w:id="71" w:author="염용진(교원-정보보안암호수학과)" w:date="2021-07-14T13:38:00Z">
        <w:r w:rsidR="00E13F89">
          <w:rPr>
            <w:rFonts w:eastAsiaTheme="minorEastAsia"/>
            <w:color w:val="000000" w:themeColor="text1"/>
            <w:lang w:eastAsia="ko-KR"/>
          </w:rPr>
          <w:t>one</w:t>
        </w:r>
        <w:r w:rsidR="00E13F89">
          <w:rPr>
            <w:rFonts w:eastAsiaTheme="minorEastAsia"/>
            <w:color w:val="000000" w:themeColor="text1"/>
            <w:lang w:eastAsia="ko-KR"/>
          </w:rPr>
          <w:t xml:space="preserve"> </w:t>
        </w:r>
      </w:ins>
      <w:r w:rsidR="0099713F">
        <w:rPr>
          <w:rFonts w:eastAsiaTheme="minorEastAsia"/>
          <w:color w:val="000000" w:themeColor="text1"/>
          <w:lang w:eastAsia="ko-KR"/>
        </w:rPr>
        <w:t xml:space="preserve">second </w:t>
      </w:r>
      <w:r w:rsidR="00D92164">
        <w:rPr>
          <w:rFonts w:eastAsiaTheme="minorEastAsia"/>
          <w:color w:val="000000" w:themeColor="text1"/>
          <w:lang w:eastAsia="ko-KR"/>
        </w:rPr>
        <w:t xml:space="preserve">with our </w:t>
      </w:r>
      <w:r w:rsidR="0099713F">
        <w:rPr>
          <w:rFonts w:eastAsiaTheme="minorEastAsia"/>
          <w:color w:val="000000" w:themeColor="text1"/>
          <w:lang w:eastAsia="ko-KR"/>
        </w:rPr>
        <w:t>implementation.</w:t>
      </w:r>
      <w:r w:rsidR="00865E6E" w:rsidRPr="00E34A4C">
        <w:rPr>
          <w:rFonts w:eastAsiaTheme="minorEastAsia"/>
          <w:color w:val="FF0000"/>
          <w:lang w:eastAsia="ko-KR"/>
        </w:rPr>
        <w:t xml:space="preserve"> </w:t>
      </w:r>
      <w:r w:rsidR="006E4E51">
        <w:rPr>
          <w:rFonts w:eastAsiaTheme="minorEastAsia" w:hint="eastAsia"/>
          <w:color w:val="000000" w:themeColor="text1"/>
          <w:lang w:eastAsia="ko-KR"/>
        </w:rPr>
        <w:t>Therefore,</w:t>
      </w:r>
      <w:r w:rsidR="006E4E51">
        <w:rPr>
          <w:rFonts w:eastAsiaTheme="minorEastAsia"/>
          <w:color w:val="000000" w:themeColor="text1"/>
          <w:lang w:eastAsia="ko-KR"/>
        </w:rPr>
        <w:t xml:space="preserve"> </w:t>
      </w:r>
      <w:r w:rsidR="00204033">
        <w:rPr>
          <w:rFonts w:eastAsiaTheme="minorEastAsia" w:hint="eastAsia"/>
          <w:color w:val="000000" w:themeColor="text1"/>
          <w:lang w:eastAsia="ko-KR"/>
        </w:rPr>
        <w:t>when</w:t>
      </w:r>
      <w:r w:rsidR="00204033">
        <w:rPr>
          <w:rFonts w:eastAsiaTheme="minorEastAsia"/>
          <w:color w:val="000000" w:themeColor="text1"/>
          <w:lang w:eastAsia="ko-KR"/>
        </w:rPr>
        <w:t xml:space="preserve"> </w:t>
      </w:r>
      <w:del w:id="72" w:author="염용진(교원-정보보안암호수학과)" w:date="2021-07-14T12:38:00Z">
        <w:r w:rsidR="00204033" w:rsidDel="004D480B">
          <w:rPr>
            <w:rFonts w:eastAsiaTheme="minorEastAsia" w:hint="eastAsia"/>
            <w:color w:val="000000" w:themeColor="text1"/>
            <w:lang w:eastAsia="ko-KR"/>
          </w:rPr>
          <w:delText>applied</w:delText>
        </w:r>
        <w:r w:rsidR="00204033" w:rsidDel="004D480B">
          <w:rPr>
            <w:rFonts w:eastAsiaTheme="minorEastAsia"/>
            <w:color w:val="000000" w:themeColor="text1"/>
            <w:lang w:eastAsia="ko-KR"/>
          </w:rPr>
          <w:delText xml:space="preserve"> </w:delText>
        </w:r>
        <w:r w:rsidR="00204033" w:rsidDel="004D480B">
          <w:rPr>
            <w:rFonts w:eastAsiaTheme="minorEastAsia" w:hint="eastAsia"/>
            <w:color w:val="000000" w:themeColor="text1"/>
            <w:lang w:eastAsia="ko-KR"/>
          </w:rPr>
          <w:delText>to</w:delText>
        </w:r>
        <w:r w:rsidR="00204033" w:rsidDel="004D480B">
          <w:rPr>
            <w:rFonts w:eastAsiaTheme="minorEastAsia"/>
            <w:color w:val="000000" w:themeColor="text1"/>
            <w:lang w:eastAsia="ko-KR"/>
          </w:rPr>
          <w:delText xml:space="preserve"> </w:delText>
        </w:r>
      </w:del>
      <w:r w:rsidR="00204033">
        <w:rPr>
          <w:rFonts w:eastAsiaTheme="minorEastAsia" w:hint="eastAsia"/>
          <w:color w:val="000000" w:themeColor="text1"/>
          <w:lang w:eastAsia="ko-KR"/>
        </w:rPr>
        <w:t>WBC</w:t>
      </w:r>
      <w:ins w:id="73" w:author="염용진(교원-정보보안암호수학과)" w:date="2021-07-14T12:38:00Z">
        <w:r w:rsidR="004D480B">
          <w:rPr>
            <w:rFonts w:eastAsiaTheme="minorEastAsia"/>
            <w:color w:val="000000" w:themeColor="text1"/>
            <w:lang w:eastAsia="ko-KR"/>
          </w:rPr>
          <w:t xml:space="preserve"> uses </w:t>
        </w:r>
        <m:oMath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eastAsia="ko-K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eastAsia="ko-KR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eastAsia="ko-KR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eastAsia="ko-K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eastAsia="ko-KR"/>
                </w:rPr>
                <m:t>2</m:t>
              </m:r>
            </m:sub>
          </m:sSub>
        </m:oMath>
        <w:r w:rsidR="004D480B">
          <w:rPr>
            <w:rFonts w:eastAsiaTheme="minorEastAsia" w:hint="eastAsia"/>
            <w:color w:val="000000" w:themeColor="text1"/>
            <w:lang w:eastAsia="ko-KR"/>
          </w:rPr>
          <w:t xml:space="preserve"> </w:t>
        </w:r>
        <w:r w:rsidR="004D480B">
          <w:rPr>
            <w:rFonts w:eastAsiaTheme="minorEastAsia"/>
            <w:color w:val="000000" w:themeColor="text1"/>
            <w:lang w:eastAsia="ko-KR"/>
          </w:rPr>
          <w:t>as a building block</w:t>
        </w:r>
      </w:ins>
      <w:del w:id="74" w:author="염용진(교원-정보보안암호수학과)" w:date="2021-07-14T12:38:00Z">
        <w:r w:rsidR="00204033" w:rsidDel="004D480B">
          <w:rPr>
            <w:rFonts w:eastAsiaTheme="minorEastAsia" w:hint="eastAsia"/>
            <w:color w:val="000000" w:themeColor="text1"/>
            <w:lang w:eastAsia="ko-KR"/>
          </w:rPr>
          <w:delText>s</w:delText>
        </w:r>
      </w:del>
      <w:r w:rsidR="00204033">
        <w:rPr>
          <w:rFonts w:eastAsiaTheme="minorEastAsia"/>
          <w:color w:val="000000" w:themeColor="text1"/>
          <w:lang w:eastAsia="ko-KR"/>
        </w:rPr>
        <w:t xml:space="preserve"> </w:t>
      </w:r>
      <w:del w:id="75" w:author="염용진(교원-정보보안암호수학과)" w:date="2021-07-14T13:38:00Z">
        <w:r w:rsidR="00204033" w:rsidDel="00E13F89">
          <w:rPr>
            <w:rFonts w:eastAsiaTheme="minorEastAsia" w:hint="eastAsia"/>
            <w:color w:val="000000" w:themeColor="text1"/>
            <w:lang w:eastAsia="ko-KR"/>
          </w:rPr>
          <w:delText>with</w:delText>
        </w:r>
        <w:r w:rsidR="00204033" w:rsidDel="00E13F89">
          <w:rPr>
            <w:rFonts w:eastAsiaTheme="minorEastAsia"/>
            <w:color w:val="000000" w:themeColor="text1"/>
            <w:lang w:eastAsia="ko-KR"/>
          </w:rPr>
          <w:delText xml:space="preserve"> </w:delText>
        </w:r>
      </w:del>
      <w:ins w:id="76" w:author="염용진(교원-정보보안암호수학과)" w:date="2021-07-14T13:38:00Z">
        <w:r w:rsidR="00E13F89">
          <w:rPr>
            <w:rFonts w:eastAsiaTheme="minorEastAsia"/>
            <w:color w:val="000000" w:themeColor="text1"/>
            <w:lang w:eastAsia="ko-KR"/>
          </w:rPr>
          <w:t>for</w:t>
        </w:r>
        <w:r w:rsidR="00E13F89">
          <w:rPr>
            <w:rFonts w:eastAsiaTheme="minorEastAsia"/>
            <w:color w:val="000000" w:themeColor="text1"/>
            <w:lang w:eastAsia="ko-KR"/>
          </w:rPr>
          <w:t xml:space="preserve"> </w:t>
        </w:r>
      </w:ins>
      <w:r w:rsidR="00204033">
        <w:rPr>
          <w:rFonts w:eastAsiaTheme="minorEastAsia" w:hint="eastAsia"/>
          <w:color w:val="000000" w:themeColor="text1"/>
          <w:lang w:eastAsia="ko-KR"/>
        </w:rPr>
        <w:t>one-wayness</w:t>
      </w:r>
      <w:r w:rsidR="00204033">
        <w:rPr>
          <w:rFonts w:eastAsiaTheme="minorEastAsia"/>
          <w:color w:val="000000" w:themeColor="text1"/>
          <w:lang w:eastAsia="ko-KR"/>
        </w:rPr>
        <w:t xml:space="preserve"> </w:t>
      </w:r>
      <w:r w:rsidR="00204033">
        <w:rPr>
          <w:rFonts w:eastAsiaTheme="minorEastAsia" w:hint="eastAsia"/>
          <w:color w:val="000000" w:themeColor="text1"/>
          <w:lang w:eastAsia="ko-KR"/>
        </w:rPr>
        <w:t>properties,</w:t>
      </w:r>
      <w:r w:rsidR="00204033">
        <w:rPr>
          <w:rFonts w:eastAsiaTheme="minorEastAsia"/>
          <w:color w:val="000000" w:themeColor="text1"/>
          <w:lang w:eastAsia="ko-KR"/>
        </w:rPr>
        <w:t xml:space="preserve"> </w:t>
      </w:r>
      <w:ins w:id="77" w:author="염용진(교원-정보보안암호수학과)" w:date="2021-07-14T12:39:00Z">
        <w:r w:rsidR="004D480B">
          <w:rPr>
            <w:rFonts w:eastAsiaTheme="minorEastAsia"/>
            <w:color w:val="000000" w:themeColor="text1"/>
            <w:lang w:eastAsia="ko-KR"/>
          </w:rPr>
          <w:t xml:space="preserve">our attack </w:t>
        </w:r>
      </w:ins>
      <w:ins w:id="78" w:author="염용진(교원-정보보안암호수학과)" w:date="2021-07-14T12:40:00Z">
        <w:r w:rsidR="004D480B">
          <w:rPr>
            <w:rFonts w:eastAsiaTheme="minorEastAsia"/>
            <w:color w:val="000000" w:themeColor="text1"/>
            <w:lang w:eastAsia="ko-KR"/>
          </w:rPr>
          <w:t xml:space="preserve">successfully </w:t>
        </w:r>
      </w:ins>
      <w:ins w:id="79" w:author="염용진(교원-정보보안암호수학과)" w:date="2021-07-14T12:39:00Z">
        <w:r w:rsidR="00E13F89">
          <w:rPr>
            <w:rFonts w:eastAsiaTheme="minorEastAsia"/>
            <w:color w:val="000000" w:themeColor="text1"/>
            <w:lang w:eastAsia="ko-KR"/>
          </w:rPr>
          <w:t>breaks</w:t>
        </w:r>
        <w:r w:rsidR="004D480B">
          <w:rPr>
            <w:rFonts w:eastAsiaTheme="minorEastAsia"/>
            <w:color w:val="000000" w:themeColor="text1"/>
            <w:lang w:eastAsia="ko-KR"/>
          </w:rPr>
          <w:t xml:space="preserve"> </w:t>
        </w:r>
      </w:ins>
      <w:del w:id="80" w:author="염용진(교원-정보보안암호수학과)" w:date="2021-07-14T12:36:00Z">
        <w:r w:rsidR="00204033" w:rsidDel="004D480B">
          <w:rPr>
            <w:rFonts w:eastAsiaTheme="minorEastAsia" w:hint="eastAsia"/>
            <w:color w:val="000000" w:themeColor="text1"/>
            <w:lang w:eastAsia="ko-KR"/>
          </w:rPr>
          <w:delText>the</w:delText>
        </w:r>
        <w:r w:rsidR="00204033" w:rsidDel="004D480B">
          <w:rPr>
            <w:rFonts w:eastAsiaTheme="minorEastAsia"/>
            <w:color w:val="000000" w:themeColor="text1"/>
            <w:lang w:eastAsia="ko-KR"/>
          </w:rPr>
          <w:delText xml:space="preserve"> </w:delText>
        </w:r>
        <w:r w:rsidR="006E4E51" w:rsidDel="004D480B">
          <w:rPr>
            <w:rFonts w:eastAsiaTheme="minorEastAsia" w:hint="eastAsia"/>
            <w:color w:val="000000" w:themeColor="text1"/>
            <w:lang w:eastAsia="ko-KR"/>
          </w:rPr>
          <w:delText>attack</w:delText>
        </w:r>
        <w:r w:rsidR="006E4E51" w:rsidDel="004D480B">
          <w:rPr>
            <w:rFonts w:eastAsiaTheme="minorEastAsia"/>
            <w:color w:val="000000" w:themeColor="text1"/>
            <w:lang w:eastAsia="ko-KR"/>
          </w:rPr>
          <w:delText xml:space="preserve"> </w:delText>
        </w:r>
      </w:del>
      <w:del w:id="81" w:author="염용진(교원-정보보안암호수학과)" w:date="2021-07-14T12:39:00Z">
        <w:r w:rsidR="006E4E51" w:rsidDel="004D480B">
          <w:rPr>
            <w:rFonts w:eastAsiaTheme="minorEastAsia" w:hint="eastAsia"/>
            <w:color w:val="000000" w:themeColor="text1"/>
            <w:lang w:eastAsia="ko-KR"/>
          </w:rPr>
          <w:delText>can</w:delText>
        </w:r>
        <w:r w:rsidR="006E4E51" w:rsidDel="004D480B">
          <w:rPr>
            <w:rFonts w:eastAsiaTheme="minorEastAsia"/>
            <w:color w:val="000000" w:themeColor="text1"/>
            <w:lang w:eastAsia="ko-KR"/>
          </w:rPr>
          <w:delText xml:space="preserve"> </w:delText>
        </w:r>
        <w:r w:rsidR="006E4E51" w:rsidDel="004D480B">
          <w:rPr>
            <w:rFonts w:eastAsiaTheme="minorEastAsia" w:hint="eastAsia"/>
            <w:color w:val="000000" w:themeColor="text1"/>
            <w:lang w:eastAsia="ko-KR"/>
          </w:rPr>
          <w:delText>successfully</w:delText>
        </w:r>
        <w:r w:rsidR="006E4E51" w:rsidDel="004D480B">
          <w:rPr>
            <w:rFonts w:eastAsiaTheme="minorEastAsia"/>
            <w:color w:val="000000" w:themeColor="text1"/>
            <w:lang w:eastAsia="ko-KR"/>
          </w:rPr>
          <w:delText xml:space="preserve"> </w:delText>
        </w:r>
      </w:del>
      <w:del w:id="82" w:author="염용진(교원-정보보안암호수학과)" w:date="2021-07-14T12:36:00Z">
        <w:r w:rsidR="006E4E51" w:rsidDel="004D480B">
          <w:rPr>
            <w:rFonts w:eastAsiaTheme="minorEastAsia" w:hint="eastAsia"/>
            <w:color w:val="000000" w:themeColor="text1"/>
            <w:lang w:eastAsia="ko-KR"/>
          </w:rPr>
          <w:delText>execute</w:delText>
        </w:r>
      </w:del>
      <w:del w:id="83" w:author="염용진(교원-정보보안암호수학과)" w:date="2021-07-14T12:39:00Z">
        <w:r w:rsidR="006E4E51" w:rsidDel="004D480B">
          <w:rPr>
            <w:rFonts w:eastAsiaTheme="minorEastAsia"/>
            <w:color w:val="000000" w:themeColor="text1"/>
            <w:lang w:eastAsia="ko-KR"/>
          </w:rPr>
          <w:delText xml:space="preserve"> </w:delText>
        </w:r>
        <w:r w:rsidR="006E4E51" w:rsidDel="004D480B">
          <w:rPr>
            <w:rFonts w:eastAsiaTheme="minorEastAsia" w:hint="eastAsia"/>
            <w:color w:val="000000" w:themeColor="text1"/>
            <w:lang w:eastAsia="ko-KR"/>
          </w:rPr>
          <w:delText>attacks</w:delText>
        </w:r>
        <w:r w:rsidR="006E4E51" w:rsidDel="004D480B">
          <w:rPr>
            <w:rFonts w:eastAsiaTheme="minorEastAsia"/>
            <w:color w:val="000000" w:themeColor="text1"/>
            <w:lang w:eastAsia="ko-KR"/>
          </w:rPr>
          <w:delText xml:space="preserve"> </w:delText>
        </w:r>
      </w:del>
      <w:ins w:id="84" w:author="염용진(교원-정보보안암호수학과)" w:date="2021-07-14T12:39:00Z">
        <w:r w:rsidR="004D480B">
          <w:rPr>
            <w:rFonts w:eastAsiaTheme="minorEastAsia"/>
            <w:color w:val="000000" w:themeColor="text1"/>
            <w:lang w:eastAsia="ko-KR"/>
          </w:rPr>
          <w:t xml:space="preserve">WBC </w:t>
        </w:r>
      </w:ins>
      <w:r w:rsidR="00276BC3">
        <w:rPr>
          <w:rFonts w:eastAsiaTheme="minorEastAsia"/>
          <w:color w:val="000000" w:themeColor="text1"/>
          <w:lang w:eastAsia="ko-KR"/>
        </w:rPr>
        <w:t>within a few</w:t>
      </w:r>
      <w:r w:rsidR="001A2B90">
        <w:rPr>
          <w:rFonts w:eastAsiaTheme="minorEastAsia"/>
          <w:color w:val="000000" w:themeColor="text1"/>
          <w:lang w:eastAsia="ko-KR"/>
        </w:rPr>
        <w:t xml:space="preserve"> second</w:t>
      </w:r>
      <w:r w:rsidR="00627E06">
        <w:rPr>
          <w:rFonts w:eastAsiaTheme="minorEastAsia"/>
          <w:color w:val="000000" w:themeColor="text1"/>
          <w:lang w:eastAsia="ko-KR"/>
        </w:rPr>
        <w:t>s</w:t>
      </w:r>
      <w:r w:rsidR="006E4E51">
        <w:rPr>
          <w:rFonts w:eastAsiaTheme="minorEastAsia"/>
          <w:color w:val="000000" w:themeColor="text1"/>
          <w:lang w:eastAsia="ko-KR"/>
        </w:rPr>
        <w:t xml:space="preserve"> </w:t>
      </w:r>
      <w:r w:rsidR="00D92164">
        <w:rPr>
          <w:rFonts w:eastAsiaTheme="minorEastAsia"/>
          <w:color w:val="000000" w:themeColor="text1"/>
          <w:lang w:eastAsia="ko-KR"/>
        </w:rPr>
        <w:t xml:space="preserve">depending on </w:t>
      </w:r>
      <w:r w:rsidR="006E4E51">
        <w:rPr>
          <w:rFonts w:eastAsiaTheme="minorEastAsia" w:hint="eastAsia"/>
          <w:color w:val="000000" w:themeColor="text1"/>
          <w:lang w:eastAsia="ko-KR"/>
        </w:rPr>
        <w:t>the</w:t>
      </w:r>
      <w:r w:rsidR="006E4E51">
        <w:rPr>
          <w:rFonts w:eastAsiaTheme="minorEastAsia"/>
          <w:color w:val="000000" w:themeColor="text1"/>
          <w:lang w:eastAsia="ko-KR"/>
        </w:rPr>
        <w:t xml:space="preserve"> </w:t>
      </w:r>
      <w:r w:rsidR="006E4E51">
        <w:rPr>
          <w:rFonts w:eastAsiaTheme="minorEastAsia" w:hint="eastAsia"/>
          <w:color w:val="000000" w:themeColor="text1"/>
          <w:lang w:eastAsia="ko-KR"/>
        </w:rPr>
        <w:t>number</w:t>
      </w:r>
      <w:r w:rsidR="006E4E51">
        <w:rPr>
          <w:rFonts w:eastAsiaTheme="minorEastAsia"/>
          <w:color w:val="000000" w:themeColor="text1"/>
          <w:lang w:eastAsia="ko-KR"/>
        </w:rPr>
        <w:t xml:space="preserve"> </w:t>
      </w:r>
      <w:r w:rsidR="006E4E51">
        <w:rPr>
          <w:rFonts w:eastAsiaTheme="minorEastAsia" w:hint="eastAsia"/>
          <w:color w:val="000000" w:themeColor="text1"/>
          <w:lang w:eastAsia="ko-KR"/>
        </w:rPr>
        <w:t>of</w:t>
      </w:r>
      <w:r w:rsidR="006E4E51">
        <w:rPr>
          <w:rFonts w:eastAsiaTheme="minorEastAsia"/>
          <w:color w:val="000000" w:themeColor="text1"/>
          <w:lang w:eastAsia="ko-KR"/>
        </w:rPr>
        <w:t xml:space="preserve"> </w:t>
      </w:r>
      <w:r w:rsidR="00D92164">
        <w:rPr>
          <w:rFonts w:eastAsiaTheme="minorEastAsia"/>
          <w:color w:val="000000" w:themeColor="text1"/>
          <w:lang w:eastAsia="ko-KR"/>
        </w:rPr>
        <w:t xml:space="preserve">look-up </w:t>
      </w:r>
      <w:r w:rsidR="006E4E51">
        <w:rPr>
          <w:rFonts w:eastAsiaTheme="minorEastAsia" w:hint="eastAsia"/>
          <w:color w:val="000000" w:themeColor="text1"/>
          <w:lang w:eastAsia="ko-KR"/>
        </w:rPr>
        <w:t>tables.</w:t>
      </w:r>
      <w:r w:rsidR="00D760B9">
        <w:rPr>
          <w:rFonts w:eastAsiaTheme="minorEastAsia" w:hint="eastAsia"/>
          <w:color w:val="000000" w:themeColor="text1"/>
          <w:lang w:eastAsia="ko-KR"/>
        </w:rPr>
        <w:t xml:space="preserve"> </w:t>
      </w:r>
      <w:r w:rsidR="009919CF">
        <w:rPr>
          <w:rFonts w:eastAsiaTheme="minorEastAsia"/>
          <w:color w:val="000000" w:themeColor="text1"/>
          <w:lang w:eastAsia="ko-KR"/>
        </w:rPr>
        <w:t xml:space="preserve">As a </w:t>
      </w:r>
      <w:r w:rsidR="00D92164">
        <w:rPr>
          <w:rFonts w:eastAsiaTheme="minorEastAsia"/>
          <w:color w:val="000000" w:themeColor="text1"/>
          <w:lang w:eastAsia="ko-KR"/>
        </w:rPr>
        <w:t>future work</w:t>
      </w:r>
      <w:r w:rsidR="00B5716A" w:rsidRPr="00F90AA8">
        <w:rPr>
          <w:rFonts w:eastAsiaTheme="minorEastAsia"/>
          <w:color w:val="000000" w:themeColor="text1"/>
          <w:lang w:eastAsia="ko-KR"/>
        </w:rPr>
        <w:t>, the structural</w:t>
      </w:r>
      <w:r w:rsidR="00D81339" w:rsidRPr="00F90AA8">
        <w:rPr>
          <w:rFonts w:eastAsiaTheme="minorEastAsia"/>
          <w:color w:val="000000" w:themeColor="text1"/>
          <w:lang w:eastAsia="ko-KR"/>
        </w:rPr>
        <w:t xml:space="preserve"> analysis presented in this paper </w:t>
      </w:r>
      <w:del w:id="85" w:author="염용진(교원-정보보안암호수학과)" w:date="2021-07-14T13:39:00Z">
        <w:r w:rsidR="00D81339" w:rsidRPr="00F90AA8" w:rsidDel="00E13F89">
          <w:rPr>
            <w:rFonts w:eastAsiaTheme="minorEastAsia"/>
            <w:color w:val="000000" w:themeColor="text1"/>
            <w:lang w:eastAsia="ko-KR"/>
          </w:rPr>
          <w:delText>is likely to</w:delText>
        </w:r>
      </w:del>
      <w:ins w:id="86" w:author="염용진(교원-정보보안암호수학과)" w:date="2021-07-14T13:40:00Z">
        <w:r w:rsidR="0058417A">
          <w:rPr>
            <w:rFonts w:eastAsiaTheme="minorEastAsia"/>
            <w:color w:val="000000" w:themeColor="text1"/>
            <w:lang w:eastAsia="ko-KR"/>
          </w:rPr>
          <w:t>could</w:t>
        </w:r>
      </w:ins>
      <w:ins w:id="87" w:author="염용진(교원-정보보안암호수학과)" w:date="2021-07-14T13:39:00Z">
        <w:r w:rsidR="00E13F89">
          <w:rPr>
            <w:rFonts w:eastAsiaTheme="minorEastAsia"/>
            <w:color w:val="000000" w:themeColor="text1"/>
            <w:lang w:eastAsia="ko-KR"/>
          </w:rPr>
          <w:t xml:space="preserve"> </w:t>
        </w:r>
      </w:ins>
      <w:del w:id="88" w:author="염용진(교원-정보보안암호수학과)" w:date="2021-07-14T13:40:00Z">
        <w:r w:rsidR="00D81339" w:rsidRPr="00F90AA8" w:rsidDel="00E13F89">
          <w:rPr>
            <w:rFonts w:eastAsiaTheme="minorEastAsia"/>
            <w:color w:val="000000" w:themeColor="text1"/>
            <w:lang w:eastAsia="ko-KR"/>
          </w:rPr>
          <w:delText xml:space="preserve"> </w:delText>
        </w:r>
      </w:del>
      <w:r w:rsidR="00D81339" w:rsidRPr="00F90AA8">
        <w:rPr>
          <w:rFonts w:eastAsiaTheme="minorEastAsia"/>
          <w:color w:val="000000" w:themeColor="text1"/>
          <w:lang w:eastAsia="ko-KR"/>
        </w:rPr>
        <w:t xml:space="preserve">break one-wayness </w:t>
      </w:r>
      <w:r w:rsidR="00D92164">
        <w:rPr>
          <w:rFonts w:eastAsiaTheme="minorEastAsia"/>
          <w:color w:val="000000" w:themeColor="text1"/>
          <w:lang w:eastAsia="ko-KR"/>
        </w:rPr>
        <w:t xml:space="preserve">of </w:t>
      </w:r>
      <w:r w:rsidR="00D81339" w:rsidRPr="00F90AA8">
        <w:rPr>
          <w:rFonts w:eastAsiaTheme="minorEastAsia"/>
          <w:color w:val="000000" w:themeColor="text1"/>
          <w:lang w:eastAsia="ko-KR"/>
        </w:rPr>
        <w:t xml:space="preserve">WBC scheme </w:t>
      </w:r>
      <w:r w:rsidR="00D535F2" w:rsidRPr="00F90AA8">
        <w:rPr>
          <w:rFonts w:eastAsiaTheme="minorEastAsia"/>
          <w:color w:val="000000" w:themeColor="text1"/>
          <w:lang w:eastAsia="ko-KR"/>
        </w:rPr>
        <w:t xml:space="preserve">with </w:t>
      </w:r>
      <w:r w:rsidR="00294C58" w:rsidRPr="00F90AA8">
        <w:rPr>
          <w:rFonts w:eastAsiaTheme="minorEastAsia" w:hint="eastAsia"/>
          <w:color w:val="000000" w:themeColor="text1"/>
          <w:lang w:eastAsia="ko-KR"/>
        </w:rPr>
        <w:t>the</w:t>
      </w:r>
      <w:r w:rsidR="00294C58" w:rsidRPr="00F90AA8">
        <w:rPr>
          <w:rFonts w:eastAsiaTheme="minorEastAsia"/>
          <w:color w:val="000000" w:themeColor="text1"/>
          <w:lang w:eastAsia="ko-KR"/>
        </w:rPr>
        <w:t xml:space="preserve"> </w:t>
      </w:r>
      <w:r w:rsidR="00D535F2" w:rsidRPr="00F90AA8">
        <w:rPr>
          <w:rFonts w:eastAsiaTheme="minorEastAsia"/>
          <w:color w:val="000000" w:themeColor="text1"/>
          <w:lang w:eastAsia="ko-KR"/>
        </w:rPr>
        <w:t>SAS structure.</w:t>
      </w:r>
      <w:del w:id="89" w:author="염용진(교원-정보보안암호수학과)" w:date="2021-07-14T13:40:00Z">
        <w:r w:rsidR="00D535F2" w:rsidRPr="00F90AA8" w:rsidDel="00E13F89">
          <w:rPr>
            <w:rFonts w:eastAsiaTheme="minorEastAsia"/>
            <w:color w:val="000000" w:themeColor="text1"/>
            <w:lang w:eastAsia="ko-KR"/>
          </w:rPr>
          <w:delText xml:space="preserve"> </w:delText>
        </w:r>
      </w:del>
    </w:p>
    <w:p w14:paraId="44D19E88" w14:textId="77777777" w:rsidR="00AE2A53" w:rsidRPr="0058417A" w:rsidRDefault="00AE2A53" w:rsidP="00C42BAE">
      <w:pPr>
        <w:pStyle w:val="a3"/>
        <w:rPr>
          <w:rFonts w:eastAsiaTheme="minorEastAsia"/>
          <w:color w:val="000000" w:themeColor="text1"/>
          <w:sz w:val="2"/>
          <w:szCs w:val="10"/>
          <w:lang w:eastAsia="ko-KR"/>
          <w:rPrChange w:id="90" w:author="염용진(교원-정보보안암호수학과)" w:date="2021-07-14T13:40:00Z">
            <w:rPr>
              <w:rFonts w:eastAsiaTheme="minorEastAsia"/>
              <w:color w:val="000000" w:themeColor="text1"/>
              <w:sz w:val="2"/>
              <w:szCs w:val="10"/>
              <w:lang w:eastAsia="ko-KR"/>
            </w:rPr>
          </w:rPrChange>
        </w:rPr>
      </w:pPr>
    </w:p>
    <w:p w14:paraId="193A2CAD" w14:textId="77BBF7C7" w:rsidR="00AE2A53" w:rsidRDefault="008211A2" w:rsidP="00AE2A53">
      <w:pPr>
        <w:pStyle w:val="5"/>
        <w:rPr>
          <w:rFonts w:eastAsia="MS Mincho"/>
        </w:rPr>
      </w:pPr>
      <w:r>
        <w:rPr>
          <w:rFonts w:eastAsia="MS Mincho"/>
        </w:rPr>
        <w:t>Acknowledgment</w:t>
      </w:r>
    </w:p>
    <w:p w14:paraId="78ED8D56" w14:textId="549878C3" w:rsidR="00AE2A53" w:rsidRDefault="00AE2A53" w:rsidP="00AE2A53">
      <w:pPr>
        <w:pStyle w:val="a3"/>
      </w:pPr>
      <w:r>
        <w:t>T</w:t>
      </w:r>
      <w:r w:rsidR="00342324" w:rsidRPr="00342324">
        <w:rPr>
          <w:rFonts w:eastAsiaTheme="minorEastAsia"/>
          <w:lang w:eastAsia="ko-KR"/>
        </w:rPr>
        <w:t>hi</w:t>
      </w:r>
      <w:r w:rsidR="00342324">
        <w:rPr>
          <w:rFonts w:eastAsiaTheme="minorEastAsia" w:hint="eastAsia"/>
          <w:lang w:eastAsia="ko-KR"/>
        </w:rPr>
        <w:t>s work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has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supported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by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the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National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Research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Foundation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of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Korea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(NRF)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grant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funded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by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the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Korea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government</w:t>
      </w:r>
      <w:r w:rsidR="00342324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(MSIT)</w:t>
      </w:r>
      <w:r w:rsidR="00777EC9">
        <w:rPr>
          <w:rFonts w:eastAsiaTheme="minorEastAsia"/>
          <w:lang w:eastAsia="ko-KR"/>
        </w:rPr>
        <w:t xml:space="preserve"> </w:t>
      </w:r>
      <w:r w:rsidR="00342324">
        <w:rPr>
          <w:rFonts w:eastAsiaTheme="minorEastAsia" w:hint="eastAsia"/>
          <w:lang w:eastAsia="ko-KR"/>
        </w:rPr>
        <w:t>(No.</w:t>
      </w:r>
      <w:r w:rsidR="00497AAB" w:rsidRPr="00497AAB">
        <w:t xml:space="preserve"> </w:t>
      </w:r>
      <w:r w:rsidR="00497AAB" w:rsidRPr="00497AAB">
        <w:rPr>
          <w:rFonts w:eastAsiaTheme="minorEastAsia"/>
          <w:lang w:eastAsia="ko-KR"/>
        </w:rPr>
        <w:t>2021M1A2A2043893</w:t>
      </w:r>
      <w:r w:rsidR="00342324">
        <w:rPr>
          <w:rFonts w:eastAsiaTheme="minorEastAsia" w:hint="eastAsia"/>
          <w:lang w:eastAsia="ko-KR"/>
        </w:rPr>
        <w:t>)</w:t>
      </w:r>
      <w:r>
        <w:t>.</w:t>
      </w:r>
    </w:p>
    <w:p w14:paraId="691F00EB" w14:textId="11A5DF41" w:rsidR="00F225A5" w:rsidRPr="004435D0" w:rsidRDefault="00F225A5" w:rsidP="00C42BAE">
      <w:pPr>
        <w:pStyle w:val="a3"/>
        <w:ind w:firstLine="0"/>
        <w:rPr>
          <w:rFonts w:eastAsiaTheme="minorEastAsia"/>
          <w:color w:val="000000" w:themeColor="text1"/>
          <w:sz w:val="2"/>
          <w:lang w:eastAsia="ko-KR"/>
        </w:rPr>
      </w:pPr>
    </w:p>
    <w:p w14:paraId="1A67E208" w14:textId="0F48F0CF" w:rsidR="008A55B5" w:rsidRDefault="008A55B5" w:rsidP="00C821D3">
      <w:pPr>
        <w:pStyle w:val="5"/>
        <w:rPr>
          <w:rFonts w:eastAsia="MS Mincho"/>
        </w:rPr>
      </w:pPr>
      <w:commentRangeStart w:id="91"/>
      <w:r>
        <w:rPr>
          <w:rFonts w:eastAsia="MS Mincho"/>
        </w:rPr>
        <w:t>References</w:t>
      </w:r>
      <w:commentRangeEnd w:id="91"/>
      <w:r w:rsidR="007B1568">
        <w:rPr>
          <w:rStyle w:val="a9"/>
          <w:smallCaps w:val="0"/>
          <w:noProof w:val="0"/>
        </w:rPr>
        <w:commentReference w:id="91"/>
      </w:r>
    </w:p>
    <w:p w14:paraId="7C4AFB1B" w14:textId="77777777" w:rsidR="00C821D3" w:rsidRPr="00C821D3" w:rsidRDefault="00C821D3" w:rsidP="00C821D3">
      <w:pPr>
        <w:rPr>
          <w:sz w:val="6"/>
          <w:szCs w:val="6"/>
        </w:rPr>
      </w:pPr>
    </w:p>
    <w:p w14:paraId="1E56F9D4" w14:textId="77777777" w:rsidR="00896B75" w:rsidRDefault="00896B75">
      <w:pPr>
        <w:pStyle w:val="references"/>
        <w:rPr>
          <w:rFonts w:eastAsia="MS Mincho"/>
        </w:rPr>
      </w:pPr>
      <w:r>
        <w:t>A. Biryukov, A. Shamir, “Str</w:t>
      </w:r>
      <w:r w:rsidR="0045182A">
        <w:t>uctural Cryptanalysis of SASAS,</w:t>
      </w:r>
      <w:r>
        <w:t>” Advances in Cryptology - EUROCRYPT 2001, LNCS 2045, Springer-Verlag, pp. 394–405, 2001.</w:t>
      </w:r>
    </w:p>
    <w:p w14:paraId="09BAFC98" w14:textId="77777777" w:rsidR="0045182A" w:rsidRPr="00B65352" w:rsidRDefault="00AA67A6">
      <w:pPr>
        <w:pStyle w:val="references"/>
        <w:rPr>
          <w:rFonts w:eastAsia="MS Mincho"/>
        </w:rPr>
      </w:pPr>
      <w:r>
        <w:t>A. Biryukov</w:t>
      </w:r>
      <w:r w:rsidR="0045182A">
        <w:t xml:space="preserve">, </w:t>
      </w:r>
      <w:r>
        <w:t xml:space="preserve">C.D. </w:t>
      </w:r>
      <w:r w:rsidR="0045182A">
        <w:t xml:space="preserve">Cannière, </w:t>
      </w:r>
      <w:r>
        <w:t xml:space="preserve">A. </w:t>
      </w:r>
      <w:r w:rsidR="0045182A">
        <w:t xml:space="preserve">Braeken, </w:t>
      </w:r>
      <w:r w:rsidR="006A0D27">
        <w:rPr>
          <w:rFonts w:hint="eastAsia"/>
          <w:lang w:eastAsia="ko-KR"/>
        </w:rPr>
        <w:t>and</w:t>
      </w:r>
      <w:r w:rsidR="006A0D27">
        <w:t xml:space="preserve"> </w:t>
      </w:r>
      <w:r>
        <w:t xml:space="preserve">B. </w:t>
      </w:r>
      <w:r w:rsidR="0045182A">
        <w:t xml:space="preserve">Preneel, “A toolbox for cryptanalysis: linear and affine equivalence algorithms,” </w:t>
      </w:r>
      <w:r w:rsidR="00D760EE">
        <w:t>Advances in Cryptology - EUROCRYPT 2003, LNCS 1267, Springer-Verlag</w:t>
      </w:r>
      <w:r w:rsidR="0045182A">
        <w:t>, pp. 33–50, 2003.</w:t>
      </w:r>
    </w:p>
    <w:p w14:paraId="65790262" w14:textId="77777777" w:rsidR="00B65352" w:rsidRPr="00D0054C" w:rsidRDefault="00DE2533">
      <w:pPr>
        <w:pStyle w:val="references"/>
        <w:rPr>
          <w:rFonts w:eastAsia="MS Mincho"/>
        </w:rPr>
      </w:pPr>
      <w:r>
        <w:t>A. Biryukov, C. Bouillaguet, and D. Khovratovich, “Cryptographic schemes based on the ASASA structure: Black-box, white-box, and public-key (extended abstract)</w:t>
      </w:r>
      <w:r w:rsidR="00D0054C">
        <w:rPr>
          <w:rFonts w:hint="eastAsia"/>
          <w:lang w:eastAsia="ko-KR"/>
        </w:rPr>
        <w:t>,</w:t>
      </w:r>
      <w:r>
        <w:t>” ASIACRYPT 2014, Part I, LNCS 8873, pp. 63–84,</w:t>
      </w:r>
      <w:r w:rsidR="00AD4D5E">
        <w:t xml:space="preserve"> Dec. 7–11, 2014.</w:t>
      </w:r>
    </w:p>
    <w:p w14:paraId="6E5D63C5" w14:textId="77777777" w:rsidR="00D0054C" w:rsidRPr="0068050B" w:rsidRDefault="006D6E5B">
      <w:pPr>
        <w:pStyle w:val="references"/>
        <w:rPr>
          <w:rFonts w:eastAsia="MS Mincho"/>
        </w:rPr>
      </w:pPr>
      <w:r>
        <w:lastRenderedPageBreak/>
        <w:t>I</w:t>
      </w:r>
      <w:r>
        <w:rPr>
          <w:rFonts w:hint="eastAsia"/>
          <w:lang w:eastAsia="ko-KR"/>
        </w:rPr>
        <w:t>.</w:t>
      </w:r>
      <w:r>
        <w:t xml:space="preserve"> Dinur, O</w:t>
      </w:r>
      <w:r>
        <w:rPr>
          <w:rFonts w:hint="eastAsia"/>
          <w:lang w:eastAsia="ko-KR"/>
        </w:rPr>
        <w:t>.</w:t>
      </w:r>
      <w:r w:rsidR="00D0054C">
        <w:t xml:space="preserve"> Dunkelman, T</w:t>
      </w:r>
      <w:r>
        <w:rPr>
          <w:rFonts w:hint="eastAsia"/>
          <w:lang w:eastAsia="ko-KR"/>
        </w:rPr>
        <w:t>.</w:t>
      </w:r>
      <w:r>
        <w:t xml:space="preserve"> </w:t>
      </w:r>
      <w:r w:rsidR="00D0054C">
        <w:t>Kranz, and G</w:t>
      </w:r>
      <w:r>
        <w:rPr>
          <w:rFonts w:hint="eastAsia"/>
          <w:lang w:eastAsia="ko-KR"/>
        </w:rPr>
        <w:t>.</w:t>
      </w:r>
      <w:r>
        <w:t xml:space="preserve"> </w:t>
      </w:r>
      <w:r w:rsidR="00D0054C">
        <w:t>Leander</w:t>
      </w:r>
      <w:r w:rsidR="00D0054C">
        <w:rPr>
          <w:rFonts w:hint="eastAsia"/>
          <w:lang w:eastAsia="ko-KR"/>
        </w:rPr>
        <w:t>,</w:t>
      </w:r>
      <w:r w:rsidR="00D0054C">
        <w:t xml:space="preserve"> </w:t>
      </w:r>
      <w:r w:rsidR="00D0054C">
        <w:rPr>
          <w:lang w:eastAsia="ko-KR"/>
        </w:rPr>
        <w:t>“</w:t>
      </w:r>
      <w:r w:rsidR="00D0054C">
        <w:t>Decomposing the ASASA Block Cipher Construction</w:t>
      </w:r>
      <w:r w:rsidR="00D0054C">
        <w:rPr>
          <w:rFonts w:hint="eastAsia"/>
          <w:lang w:eastAsia="ko-KR"/>
        </w:rPr>
        <w:t>,</w:t>
      </w:r>
      <w:r w:rsidR="00D0054C">
        <w:rPr>
          <w:lang w:eastAsia="ko-KR"/>
        </w:rPr>
        <w:t>”</w:t>
      </w:r>
      <w:r w:rsidR="00D0054C">
        <w:t xml:space="preserve"> Cryptology ePrint Archive, Report 2015/507, 2015.</w:t>
      </w:r>
    </w:p>
    <w:p w14:paraId="0FC96FF6" w14:textId="77777777" w:rsidR="0068050B" w:rsidRPr="00A0214E" w:rsidRDefault="00A04135">
      <w:pPr>
        <w:pStyle w:val="references"/>
        <w:rPr>
          <w:rFonts w:eastAsia="MS Mincho"/>
        </w:rPr>
      </w:pPr>
      <w:r>
        <w:t xml:space="preserve">A. Biryukov </w:t>
      </w:r>
      <w:r>
        <w:rPr>
          <w:rFonts w:hint="eastAsia"/>
          <w:lang w:eastAsia="ko-KR"/>
        </w:rPr>
        <w:t>and</w:t>
      </w:r>
      <w:r>
        <w:t xml:space="preserve"> </w:t>
      </w:r>
      <w:r>
        <w:rPr>
          <w:rFonts w:hint="eastAsia"/>
          <w:lang w:eastAsia="ko-KR"/>
        </w:rPr>
        <w:t>D.</w:t>
      </w:r>
      <w:r>
        <w:t xml:space="preserve"> </w:t>
      </w:r>
      <w:r>
        <w:rPr>
          <w:rFonts w:hint="eastAsia"/>
          <w:lang w:eastAsia="ko-KR"/>
        </w:rPr>
        <w:t>Khovratovich,</w:t>
      </w:r>
      <w:r>
        <w:t xml:space="preserve"> </w:t>
      </w:r>
      <w:r>
        <w:rPr>
          <w:lang w:eastAsia="ko-KR"/>
        </w:rPr>
        <w:t>“</w:t>
      </w:r>
      <w:r w:rsidR="0068050B" w:rsidRPr="00F958D4">
        <w:rPr>
          <w:rFonts w:eastAsiaTheme="minorEastAsia"/>
          <w:lang w:eastAsia="ko-KR"/>
        </w:rPr>
        <w:t>Decomposition</w:t>
      </w:r>
      <w:r w:rsidR="0068050B">
        <w:rPr>
          <w:rFonts w:eastAsiaTheme="minorEastAsia" w:hint="eastAsia"/>
          <w:lang w:eastAsia="ko-KR"/>
        </w:rPr>
        <w:t xml:space="preserve"> attack on SASASASAS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” </w:t>
      </w:r>
      <w:r>
        <w:t>Cryptology ePrint Archive, Report 2015/</w:t>
      </w:r>
      <w:r>
        <w:rPr>
          <w:rFonts w:hint="eastAsia"/>
          <w:lang w:eastAsia="ko-KR"/>
        </w:rPr>
        <w:t>646</w:t>
      </w:r>
      <w:r>
        <w:t>, 2015.</w:t>
      </w:r>
    </w:p>
    <w:p w14:paraId="3DD8D95A" w14:textId="77777777" w:rsidR="00A0214E" w:rsidRPr="007919A5" w:rsidRDefault="00D91658">
      <w:pPr>
        <w:pStyle w:val="references"/>
        <w:rPr>
          <w:rFonts w:eastAsia="MS Mincho"/>
        </w:rPr>
      </w:pPr>
      <w:r>
        <w:rPr>
          <w:rFonts w:eastAsiaTheme="minorEastAsia" w:hint="eastAsia"/>
          <w:lang w:eastAsia="ko-KR"/>
        </w:rPr>
        <w:t>H.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Gilbert,</w:t>
      </w:r>
      <w:r>
        <w:rPr>
          <w:rFonts w:eastAsiaTheme="minorEastAsia"/>
          <w:lang w:eastAsia="ko-KR"/>
        </w:rPr>
        <w:t xml:space="preserve"> </w:t>
      </w:r>
      <w:r w:rsidR="002D2CF1">
        <w:t>Jérôme Plût</w:t>
      </w:r>
      <w:r w:rsidR="002D2CF1">
        <w:rPr>
          <w:rFonts w:hint="eastAsia"/>
          <w:lang w:eastAsia="ko-KR"/>
        </w:rPr>
        <w:t>,</w:t>
      </w:r>
      <w:r w:rsidR="001313FD">
        <w:rPr>
          <w:rFonts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and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J.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Treger,</w:t>
      </w:r>
      <w:r>
        <w:rPr>
          <w:rFonts w:eastAsiaTheme="minorEastAsia"/>
          <w:lang w:eastAsia="ko-KR"/>
        </w:rPr>
        <w:t xml:space="preserve"> “</w:t>
      </w:r>
      <w:r w:rsidR="00A0214E">
        <w:rPr>
          <w:rFonts w:eastAsiaTheme="minorEastAsia" w:hint="eastAsia"/>
          <w:lang w:eastAsia="ko-KR"/>
        </w:rPr>
        <w:t xml:space="preserve">Key-Recovery Attack on the ASASA </w:t>
      </w:r>
      <w:r w:rsidR="00A0214E">
        <w:rPr>
          <w:rFonts w:eastAsiaTheme="minorEastAsia"/>
          <w:lang w:eastAsia="ko-KR"/>
        </w:rPr>
        <w:t>Cryptosystem</w:t>
      </w:r>
      <w:r w:rsidR="00A0214E">
        <w:rPr>
          <w:rFonts w:eastAsiaTheme="minorEastAsia" w:hint="eastAsia"/>
          <w:lang w:eastAsia="ko-KR"/>
        </w:rPr>
        <w:t xml:space="preserve"> </w:t>
      </w:r>
      <w:r w:rsidR="00A0214E">
        <w:rPr>
          <w:rFonts w:eastAsiaTheme="minorEastAsia"/>
          <w:lang w:eastAsia="ko-KR"/>
        </w:rPr>
        <w:t>with Expanding S-boxes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” </w:t>
      </w:r>
      <w:r w:rsidR="00D24719">
        <w:t>Advances in Cryptolog</w:t>
      </w:r>
      <w:r w:rsidR="00D24719">
        <w:rPr>
          <w:rFonts w:hint="eastAsia"/>
          <w:lang w:eastAsia="ko-KR"/>
        </w:rPr>
        <w:t>y</w:t>
      </w:r>
      <w:r w:rsidR="00D24719">
        <w:rPr>
          <w:lang w:eastAsia="ko-KR"/>
        </w:rPr>
        <w:t xml:space="preserve"> – </w:t>
      </w:r>
      <w:r w:rsidR="00D24719">
        <w:rPr>
          <w:rFonts w:hint="eastAsia"/>
          <w:lang w:eastAsia="ko-KR"/>
        </w:rPr>
        <w:t>CRYPTO</w:t>
      </w:r>
      <w:r w:rsidR="00D24719">
        <w:rPr>
          <w:lang w:eastAsia="ko-KR"/>
        </w:rPr>
        <w:t xml:space="preserve"> </w:t>
      </w:r>
      <w:r w:rsidR="00D24719">
        <w:rPr>
          <w:rFonts w:hint="eastAsia"/>
          <w:lang w:eastAsia="ko-KR"/>
        </w:rPr>
        <w:t>2015,</w:t>
      </w:r>
      <w:r w:rsidR="00D24719">
        <w:rPr>
          <w:lang w:eastAsia="ko-KR"/>
        </w:rPr>
        <w:t xml:space="preserve"> </w:t>
      </w:r>
      <w:r w:rsidR="002C3A55">
        <w:rPr>
          <w:rFonts w:hint="eastAsia"/>
          <w:lang w:eastAsia="ko-KR"/>
        </w:rPr>
        <w:t>Springer,</w:t>
      </w:r>
      <w:r w:rsidR="002C3A55">
        <w:rPr>
          <w:lang w:eastAsia="ko-KR"/>
        </w:rPr>
        <w:t xml:space="preserve"> </w:t>
      </w:r>
      <w:r w:rsidR="00C633CA">
        <w:rPr>
          <w:rFonts w:hint="eastAsia"/>
          <w:lang w:eastAsia="ko-KR"/>
        </w:rPr>
        <w:t>pp.</w:t>
      </w:r>
      <w:r w:rsidR="00C633CA">
        <w:rPr>
          <w:lang w:eastAsia="ko-KR"/>
        </w:rPr>
        <w:t xml:space="preserve"> </w:t>
      </w:r>
      <w:r w:rsidR="00C633CA">
        <w:rPr>
          <w:rFonts w:hint="eastAsia"/>
          <w:lang w:eastAsia="ko-KR"/>
        </w:rPr>
        <w:t>475-490,</w:t>
      </w:r>
      <w:r w:rsidR="002C3A55">
        <w:rPr>
          <w:lang w:eastAsia="ko-KR"/>
        </w:rPr>
        <w:t xml:space="preserve"> </w:t>
      </w:r>
      <w:r w:rsidR="002C3A55">
        <w:rPr>
          <w:rFonts w:hint="eastAsia"/>
          <w:lang w:eastAsia="ko-KR"/>
        </w:rPr>
        <w:t>2015.</w:t>
      </w:r>
      <w:r w:rsidR="00C633CA">
        <w:rPr>
          <w:lang w:eastAsia="ko-KR"/>
        </w:rPr>
        <w:t xml:space="preserve"> </w:t>
      </w:r>
    </w:p>
    <w:p w14:paraId="51988918" w14:textId="3822BE67" w:rsidR="00C5214E" w:rsidRPr="00C5214E" w:rsidRDefault="00F2307D" w:rsidP="00C5214E">
      <w:pPr>
        <w:pStyle w:val="references"/>
        <w:rPr>
          <w:rFonts w:eastAsia="MS Mincho"/>
          <w:color w:val="000000" w:themeColor="text1"/>
        </w:rPr>
      </w:pPr>
      <w:r w:rsidRPr="0029131F">
        <w:rPr>
          <w:rFonts w:eastAsiaTheme="minorEastAsia"/>
          <w:color w:val="000000" w:themeColor="text1"/>
          <w:lang w:eastAsia="ko-KR"/>
        </w:rPr>
        <w:t>Chung Hun Baek</w:t>
      </w:r>
      <w:r w:rsidR="007F18F1" w:rsidRPr="0029131F">
        <w:rPr>
          <w:rFonts w:eastAsiaTheme="minorEastAsia"/>
          <w:color w:val="000000" w:themeColor="text1"/>
          <w:lang w:eastAsia="ko-KR"/>
        </w:rPr>
        <w:t xml:space="preserve">, </w:t>
      </w:r>
      <w:r w:rsidR="007919A5" w:rsidRPr="0029131F">
        <w:rPr>
          <w:rFonts w:eastAsiaTheme="minorEastAsia"/>
          <w:color w:val="000000" w:themeColor="text1"/>
          <w:lang w:eastAsia="ko-KR"/>
        </w:rPr>
        <w:t>“</w:t>
      </w:r>
      <w:r w:rsidR="007919A5" w:rsidRPr="0029131F">
        <w:rPr>
          <w:rFonts w:eastAsiaTheme="minorEastAsia" w:hint="eastAsia"/>
          <w:color w:val="000000" w:themeColor="text1"/>
          <w:lang w:eastAsia="ko-KR"/>
        </w:rPr>
        <w:t>Analy</w:t>
      </w:r>
      <w:r w:rsidR="007919A5" w:rsidRPr="0029131F">
        <w:rPr>
          <w:rFonts w:eastAsiaTheme="minorEastAsia"/>
          <w:color w:val="000000" w:themeColor="text1"/>
          <w:lang w:eastAsia="ko-KR"/>
        </w:rPr>
        <w:t xml:space="preserve">tic Tools for White-box and Lattice Cryptography,” </w:t>
      </w:r>
      <w:r w:rsidR="005E36A3">
        <w:rPr>
          <w:rFonts w:eastAsiaTheme="minorEastAsia" w:hint="eastAsia"/>
          <w:color w:val="000000" w:themeColor="text1"/>
          <w:lang w:eastAsia="ko-KR"/>
        </w:rPr>
        <w:t>Ph</w:t>
      </w:r>
      <w:r w:rsidR="005E36A3">
        <w:rPr>
          <w:rFonts w:eastAsiaTheme="minorEastAsia"/>
          <w:color w:val="000000" w:themeColor="text1"/>
          <w:lang w:eastAsia="ko-KR"/>
        </w:rPr>
        <w:t>.</w:t>
      </w:r>
      <w:r w:rsidR="005E36A3">
        <w:rPr>
          <w:rFonts w:eastAsiaTheme="minorEastAsia" w:hint="eastAsia"/>
          <w:color w:val="000000" w:themeColor="text1"/>
          <w:lang w:eastAsia="ko-KR"/>
        </w:rPr>
        <w:t xml:space="preserve"> D</w:t>
      </w:r>
      <w:r w:rsidR="005E36A3">
        <w:rPr>
          <w:rFonts w:eastAsiaTheme="minorEastAsia"/>
          <w:color w:val="000000" w:themeColor="text1"/>
          <w:lang w:eastAsia="ko-KR"/>
        </w:rPr>
        <w:t xml:space="preserve">. Thesis, </w:t>
      </w:r>
      <w:r w:rsidR="00C41F16" w:rsidRPr="0029131F">
        <w:rPr>
          <w:rFonts w:eastAsiaTheme="minorEastAsia"/>
          <w:color w:val="000000" w:themeColor="text1"/>
          <w:lang w:eastAsia="ko-KR"/>
        </w:rPr>
        <w:t>Dep</w:t>
      </w:r>
      <w:r w:rsidR="00C41F16" w:rsidRPr="0029131F">
        <w:rPr>
          <w:rFonts w:eastAsiaTheme="minorEastAsia" w:hint="eastAsia"/>
          <w:color w:val="000000" w:themeColor="text1"/>
          <w:lang w:eastAsia="ko-KR"/>
        </w:rPr>
        <w:t>artment</w:t>
      </w:r>
      <w:r w:rsidR="00C41F16" w:rsidRPr="0029131F">
        <w:rPr>
          <w:rFonts w:eastAsiaTheme="minorEastAsia"/>
          <w:color w:val="000000" w:themeColor="text1"/>
          <w:lang w:eastAsia="ko-KR"/>
        </w:rPr>
        <w:t xml:space="preserve"> </w:t>
      </w:r>
      <w:r w:rsidR="00C41F16" w:rsidRPr="0029131F">
        <w:rPr>
          <w:rFonts w:eastAsiaTheme="minorEastAsia" w:hint="eastAsia"/>
          <w:color w:val="000000" w:themeColor="text1"/>
          <w:lang w:eastAsia="ko-KR"/>
        </w:rPr>
        <w:t>of</w:t>
      </w:r>
      <w:r w:rsidR="007F18F1" w:rsidRPr="0029131F">
        <w:rPr>
          <w:rFonts w:eastAsiaTheme="minorEastAsia"/>
          <w:color w:val="000000" w:themeColor="text1"/>
          <w:lang w:eastAsia="ko-KR"/>
        </w:rPr>
        <w:t xml:space="preserve"> Mathematical Sciences, </w:t>
      </w:r>
      <w:r w:rsidR="007919A5" w:rsidRPr="0029131F">
        <w:rPr>
          <w:rFonts w:eastAsiaTheme="minorEastAsia"/>
          <w:color w:val="000000" w:themeColor="text1"/>
          <w:lang w:eastAsia="ko-KR"/>
        </w:rPr>
        <w:t xml:space="preserve">Seoul </w:t>
      </w:r>
      <w:r w:rsidR="00A149B1" w:rsidRPr="0029131F">
        <w:rPr>
          <w:rFonts w:eastAsiaTheme="minorEastAsia"/>
          <w:color w:val="000000" w:themeColor="text1"/>
          <w:lang w:eastAsia="ko-KR"/>
        </w:rPr>
        <w:t xml:space="preserve">National </w:t>
      </w:r>
      <w:r w:rsidR="007919A5" w:rsidRPr="0029131F">
        <w:rPr>
          <w:rFonts w:eastAsiaTheme="minorEastAsia"/>
          <w:color w:val="000000" w:themeColor="text1"/>
          <w:lang w:eastAsia="ko-KR"/>
        </w:rPr>
        <w:t>University, 2016.</w:t>
      </w:r>
      <w:r w:rsidR="00C5214E" w:rsidRPr="00C5214E">
        <w:rPr>
          <w:rFonts w:eastAsia="MS Mincho"/>
          <w:color w:val="000000" w:themeColor="text1"/>
        </w:rPr>
        <w:t xml:space="preserve"> </w:t>
      </w:r>
    </w:p>
    <w:p w14:paraId="63D031DD" w14:textId="77777777" w:rsidR="00C5214E" w:rsidRPr="00C5214E" w:rsidRDefault="00C5214E" w:rsidP="00C5214E">
      <w:pPr>
        <w:pStyle w:val="references"/>
        <w:rPr>
          <w:rFonts w:eastAsia="MS Mincho"/>
          <w:color w:val="000000" w:themeColor="text1"/>
        </w:rPr>
      </w:pPr>
      <w:r w:rsidRPr="00C5214E">
        <w:rPr>
          <w:rFonts w:eastAsiaTheme="minorEastAsia" w:hint="eastAsia"/>
          <w:lang w:eastAsia="ko-KR"/>
        </w:rPr>
        <w:t>I.</w:t>
      </w:r>
      <w:r w:rsidRPr="00C5214E">
        <w:rPr>
          <w:rFonts w:eastAsiaTheme="minorEastAsia"/>
          <w:lang w:eastAsia="ko-KR"/>
        </w:rPr>
        <w:t xml:space="preserve"> </w:t>
      </w:r>
      <w:r w:rsidRPr="00C5214E">
        <w:rPr>
          <w:rFonts w:eastAsiaTheme="minorEastAsia" w:hint="eastAsia"/>
          <w:lang w:eastAsia="ko-KR"/>
        </w:rPr>
        <w:t>Dinur,</w:t>
      </w:r>
      <w:r w:rsidRPr="00C5214E">
        <w:rPr>
          <w:rFonts w:eastAsiaTheme="minorEastAsia"/>
          <w:lang w:eastAsia="ko-KR"/>
        </w:rPr>
        <w:t xml:space="preserve"> “</w:t>
      </w:r>
      <w:r w:rsidRPr="00C5214E">
        <w:rPr>
          <w:rFonts w:eastAsiaTheme="minorEastAsia" w:hint="eastAsia"/>
          <w:lang w:eastAsia="ko-KR"/>
        </w:rPr>
        <w:t>An Improved Affine Equivalence Algorithm for Random</w:t>
      </w:r>
      <w:r w:rsidRPr="00C5214E">
        <w:rPr>
          <w:rFonts w:eastAsiaTheme="minorEastAsia"/>
          <w:lang w:eastAsia="ko-KR"/>
        </w:rPr>
        <w:t xml:space="preserve"> </w:t>
      </w:r>
      <w:r w:rsidRPr="00C5214E">
        <w:rPr>
          <w:rFonts w:eastAsiaTheme="minorEastAsia" w:hint="eastAsia"/>
          <w:lang w:eastAsia="ko-KR"/>
        </w:rPr>
        <w:t>Permutation,</w:t>
      </w:r>
      <w:r w:rsidRPr="00C5214E">
        <w:rPr>
          <w:rFonts w:eastAsiaTheme="minorEastAsia"/>
          <w:lang w:eastAsia="ko-KR"/>
        </w:rPr>
        <w:t xml:space="preserve">” </w:t>
      </w:r>
      <w:r w:rsidRPr="00C5214E">
        <w:rPr>
          <w:rFonts w:eastAsiaTheme="minorEastAsia" w:hint="eastAsia"/>
          <w:lang w:eastAsia="ko-KR"/>
        </w:rPr>
        <w:t>Advanceds</w:t>
      </w:r>
      <w:r w:rsidRPr="00C5214E">
        <w:rPr>
          <w:rFonts w:eastAsiaTheme="minorEastAsia"/>
          <w:lang w:eastAsia="ko-KR"/>
        </w:rPr>
        <w:t xml:space="preserve"> </w:t>
      </w:r>
      <w:r w:rsidRPr="00C5214E">
        <w:rPr>
          <w:rFonts w:eastAsiaTheme="minorEastAsia" w:hint="eastAsia"/>
          <w:lang w:eastAsia="ko-KR"/>
        </w:rPr>
        <w:t>in</w:t>
      </w:r>
      <w:r w:rsidRPr="00C5214E">
        <w:rPr>
          <w:rFonts w:eastAsiaTheme="minorEastAsia"/>
          <w:lang w:eastAsia="ko-KR"/>
        </w:rPr>
        <w:t xml:space="preserve"> </w:t>
      </w:r>
      <w:r w:rsidRPr="00C5214E">
        <w:rPr>
          <w:rFonts w:eastAsiaTheme="minorEastAsia" w:hint="eastAsia"/>
          <w:lang w:eastAsia="ko-KR"/>
        </w:rPr>
        <w:t>Cryptology</w:t>
      </w:r>
      <w:r w:rsidRPr="00C5214E">
        <w:rPr>
          <w:rFonts w:eastAsiaTheme="minorEastAsia"/>
          <w:lang w:eastAsia="ko-KR"/>
        </w:rPr>
        <w:t xml:space="preserve"> –</w:t>
      </w:r>
      <w:r w:rsidRPr="00C5214E">
        <w:rPr>
          <w:rFonts w:eastAsiaTheme="minorEastAsia" w:hint="eastAsia"/>
          <w:lang w:eastAsia="ko-KR"/>
        </w:rPr>
        <w:t>EUROCRYPT</w:t>
      </w:r>
      <w:r w:rsidRPr="00C5214E">
        <w:rPr>
          <w:rFonts w:eastAsiaTheme="minorEastAsia"/>
          <w:lang w:eastAsia="ko-KR"/>
        </w:rPr>
        <w:t xml:space="preserve"> </w:t>
      </w:r>
      <w:r w:rsidRPr="00C5214E">
        <w:rPr>
          <w:rFonts w:eastAsiaTheme="minorEastAsia" w:hint="eastAsia"/>
          <w:lang w:eastAsia="ko-KR"/>
        </w:rPr>
        <w:t>2018,</w:t>
      </w:r>
      <w:r w:rsidRPr="00C5214E">
        <w:rPr>
          <w:rFonts w:eastAsiaTheme="minorEastAsia"/>
          <w:lang w:eastAsia="ko-KR"/>
        </w:rPr>
        <w:t xml:space="preserve"> </w:t>
      </w:r>
      <w:r w:rsidRPr="00C5214E">
        <w:rPr>
          <w:rFonts w:eastAsiaTheme="minorEastAsia" w:hint="eastAsia"/>
          <w:lang w:eastAsia="ko-KR"/>
        </w:rPr>
        <w:t>Springer,</w:t>
      </w:r>
      <w:r w:rsidRPr="00C5214E">
        <w:rPr>
          <w:rFonts w:eastAsiaTheme="minorEastAsia"/>
          <w:lang w:eastAsia="ko-KR"/>
        </w:rPr>
        <w:t xml:space="preserve"> </w:t>
      </w:r>
      <w:r w:rsidRPr="00C5214E">
        <w:rPr>
          <w:rFonts w:eastAsiaTheme="minorEastAsia" w:hint="eastAsia"/>
          <w:lang w:eastAsia="ko-KR"/>
        </w:rPr>
        <w:t>pp.</w:t>
      </w:r>
      <w:r w:rsidRPr="00C5214E">
        <w:rPr>
          <w:rFonts w:eastAsiaTheme="minorEastAsia"/>
          <w:lang w:eastAsia="ko-KR"/>
        </w:rPr>
        <w:t xml:space="preserve"> </w:t>
      </w:r>
      <w:r w:rsidRPr="00C5214E">
        <w:rPr>
          <w:rFonts w:eastAsiaTheme="minorEastAsia" w:hint="eastAsia"/>
          <w:lang w:eastAsia="ko-KR"/>
        </w:rPr>
        <w:t>413-442,</w:t>
      </w:r>
      <w:r w:rsidRPr="00C5214E">
        <w:rPr>
          <w:rFonts w:eastAsiaTheme="minorEastAsia"/>
          <w:lang w:eastAsia="ko-KR"/>
        </w:rPr>
        <w:t xml:space="preserve"> </w:t>
      </w:r>
      <w:r w:rsidRPr="00C5214E">
        <w:rPr>
          <w:rFonts w:eastAsiaTheme="minorEastAsia" w:hint="eastAsia"/>
          <w:lang w:eastAsia="ko-KR"/>
        </w:rPr>
        <w:t>2018.</w:t>
      </w:r>
    </w:p>
    <w:p w14:paraId="089B2A0B" w14:textId="7F430EDA" w:rsidR="003E5FA8" w:rsidRDefault="00C5214E" w:rsidP="00C5214E">
      <w:pPr>
        <w:pStyle w:val="references"/>
        <w:rPr>
          <w:rFonts w:eastAsia="MS Mincho"/>
        </w:rPr>
      </w:pPr>
      <w:r w:rsidRPr="00C5214E">
        <w:rPr>
          <w:rFonts w:eastAsia="MS Mincho"/>
        </w:rPr>
        <w:t>Y. Shi, W. Wei, H. Fan, M.H. Au, X. Luo, “A Light-Weight White-Box Encryption Scheme for Securing Distributed Embedded Devices,” IEEE Transaction on Computers, pp. 1411-1427, 2019.</w:t>
      </w:r>
    </w:p>
    <w:p w14:paraId="36538879" w14:textId="58E92036" w:rsidR="00C42BAE" w:rsidRDefault="00C42BAE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028598F4" w14:textId="4FE37FCE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65AAE62A" w14:textId="684CBB69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62BEA966" w14:textId="47758A5E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034A0999" w14:textId="4A5EF711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383921C4" w14:textId="02D13DD7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303E0838" w14:textId="56CE1F24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3C8D8DE8" w14:textId="1D89D15A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4B313BE4" w14:textId="3AD37DA2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5E878797" w14:textId="1069A099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3F42C0E9" w14:textId="7EEF6E60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426A60DF" w14:textId="06131891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25A22614" w14:textId="589B97F8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6421E29A" w14:textId="02FF222A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10CE4E2C" w14:textId="5599A834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02D6C8E8" w14:textId="04E622FC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0BD8C198" w14:textId="1587967D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0DA4FF6D" w14:textId="62B6B5BF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16675DE5" w14:textId="1689D730" w:rsidR="00DD7C6B" w:rsidRDefault="00DD7C6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4110FA5E" w14:textId="4361CF40" w:rsidR="00DD7C6B" w:rsidRDefault="00DD7C6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1A58A1B2" w14:textId="77777777" w:rsidR="00DD7C6B" w:rsidRDefault="00DD7C6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0ADE10CB" w14:textId="0437016F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4D3EAFF4" w14:textId="1112A9C0" w:rsidR="002157AB" w:rsidRDefault="002157AB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14:paraId="1406D277" w14:textId="77777777" w:rsidR="00D75315" w:rsidRPr="002B0F6B" w:rsidRDefault="00D75315" w:rsidP="00C42BA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  <w:sectPr w:rsidR="00D75315" w:rsidRPr="002B0F6B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14:paraId="674903E2" w14:textId="4E902029" w:rsidR="003B1CE3" w:rsidRDefault="003B1CE3">
      <w:pPr>
        <w:jc w:val="left"/>
      </w:pPr>
    </w:p>
    <w:sectPr w:rsidR="003B1CE3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1-07-14T10:14:00Z" w:initials="U">
    <w:p w14:paraId="7A2415EF" w14:textId="630DE687" w:rsidR="004C2A39" w:rsidRDefault="004C2A39">
      <w:pPr>
        <w:pStyle w:val="aa"/>
        <w:rPr>
          <w:lang w:eastAsia="ko-KR"/>
        </w:rPr>
      </w:pPr>
      <w:r>
        <w:rPr>
          <w:rStyle w:val="a9"/>
        </w:rPr>
        <w:annotationRef/>
      </w:r>
      <w:r>
        <w:rPr>
          <w:rFonts w:hint="eastAsia"/>
          <w:lang w:eastAsia="ko-KR"/>
        </w:rPr>
        <w:t>(</w:t>
      </w:r>
      <w:r>
        <w:rPr>
          <w:lang w:eastAsia="ko-KR"/>
        </w:rPr>
        <w:t>YIM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A1*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blockwise vector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기저들은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열벡터인데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수정안해도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궁금합니다</w:t>
      </w:r>
      <w:r>
        <w:rPr>
          <w:rFonts w:hint="eastAsia"/>
          <w:lang w:eastAsia="ko-KR"/>
        </w:rPr>
        <w:t>.</w:t>
      </w:r>
    </w:p>
    <w:p w14:paraId="58580591" w14:textId="470E2189" w:rsidR="00E5643F" w:rsidRDefault="00E5643F">
      <w:pPr>
        <w:pStyle w:val="aa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열벡터라고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?</w:t>
      </w:r>
    </w:p>
    <w:p w14:paraId="04294F7A" w14:textId="2BBFD065" w:rsidR="00E5643F" w:rsidRDefault="00E5643F">
      <w:pPr>
        <w:pStyle w:val="aa"/>
        <w:rPr>
          <w:lang w:eastAsia="ko-KR"/>
        </w:rPr>
      </w:pPr>
      <w:r>
        <w:rPr>
          <w:rFonts w:hint="eastAsia"/>
          <w:lang w:eastAsia="ko-KR"/>
        </w:rPr>
        <w:t>이대로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둡시다</w:t>
      </w:r>
      <w:r>
        <w:rPr>
          <w:rFonts w:hint="eastAsia"/>
          <w:lang w:eastAsia="ko-KR"/>
        </w:rPr>
        <w:t>.</w:t>
      </w:r>
    </w:p>
    <w:p w14:paraId="78AA7BD1" w14:textId="47D5AA60" w:rsidR="00E5643F" w:rsidRPr="00E5643F" w:rsidRDefault="00E5643F">
      <w:pPr>
        <w:pStyle w:val="aa"/>
        <w:rPr>
          <w:lang w:eastAsia="ko-KR"/>
        </w:rPr>
      </w:pP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줄간격을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>?</w:t>
      </w:r>
      <w:bookmarkStart w:id="1" w:name="_GoBack"/>
      <w:bookmarkEnd w:id="1"/>
    </w:p>
  </w:comment>
  <w:comment w:id="3" w:author="염용진(교원-정보보안암호수학과)" w:date="2021-07-14T13:42:00Z" w:initials="염">
    <w:p w14:paraId="4ADFCE46" w14:textId="37730E00" w:rsidR="00CB5E4F" w:rsidRDefault="00CB5E4F">
      <w:pPr>
        <w:pStyle w:val="aa"/>
        <w:rPr>
          <w:rFonts w:hint="eastAsia"/>
          <w:lang w:eastAsia="ko-KR"/>
        </w:rPr>
      </w:pPr>
      <w:r>
        <w:rPr>
          <w:rStyle w:val="a9"/>
        </w:rPr>
        <w:annotationRef/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동사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문장구성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</w:comment>
  <w:comment w:id="91" w:author="염용진(교원-정보보안암호수학과)" w:date="2021-07-14T13:41:00Z" w:initials="염">
    <w:p w14:paraId="4948CEE5" w14:textId="77777777" w:rsidR="007B1568" w:rsidRDefault="007B1568">
      <w:pPr>
        <w:pStyle w:val="aa"/>
        <w:rPr>
          <w:lang w:eastAsia="ko-KR"/>
        </w:rPr>
      </w:pPr>
      <w:r>
        <w:rPr>
          <w:rStyle w:val="a9"/>
        </w:rPr>
        <w:annotationRef/>
      </w:r>
      <w:r>
        <w:rPr>
          <w:rFonts w:hint="eastAsia"/>
          <w:lang w:eastAsia="ko-KR"/>
        </w:rPr>
        <w:t>6</w:t>
      </w:r>
      <w:r>
        <w:rPr>
          <w:rFonts w:hint="eastAsia"/>
          <w:lang w:eastAsia="ko-KR"/>
        </w:rPr>
        <w:t>페이지안에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넣도록</w:t>
      </w:r>
      <w:r>
        <w:rPr>
          <w:rFonts w:hint="eastAsia"/>
          <w:lang w:eastAsia="ko-KR"/>
        </w:rPr>
        <w:t>!</w:t>
      </w:r>
    </w:p>
    <w:p w14:paraId="621E150B" w14:textId="3FB27E72" w:rsidR="007B1568" w:rsidRDefault="007B1568">
      <w:pPr>
        <w:pStyle w:val="aa"/>
        <w:rPr>
          <w:rFonts w:hint="eastAsia"/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줄이더라도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AA7BD1" w15:done="0"/>
  <w15:commentEx w15:paraId="4ADFCE46" w15:done="0"/>
  <w15:commentEx w15:paraId="621E150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E1CA2" w14:textId="77777777" w:rsidR="008B7429" w:rsidRDefault="008B7429" w:rsidP="0075586A">
      <w:r>
        <w:separator/>
      </w:r>
    </w:p>
  </w:endnote>
  <w:endnote w:type="continuationSeparator" w:id="0">
    <w:p w14:paraId="5541AFC3" w14:textId="77777777" w:rsidR="008B7429" w:rsidRDefault="008B7429" w:rsidP="0075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F2850" w14:textId="77777777" w:rsidR="008B7429" w:rsidRDefault="008B7429" w:rsidP="0075586A">
      <w:r>
        <w:separator/>
      </w:r>
    </w:p>
  </w:footnote>
  <w:footnote w:type="continuationSeparator" w:id="0">
    <w:p w14:paraId="433A3525" w14:textId="77777777" w:rsidR="008B7429" w:rsidRDefault="008B7429" w:rsidP="0075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E78"/>
    <w:multiLevelType w:val="hybridMultilevel"/>
    <w:tmpl w:val="D624E242"/>
    <w:lvl w:ilvl="0" w:tplc="4ADC7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985893"/>
    <w:multiLevelType w:val="hybridMultilevel"/>
    <w:tmpl w:val="EB52516C"/>
    <w:lvl w:ilvl="0" w:tplc="978EC78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596F45"/>
    <w:multiLevelType w:val="hybridMultilevel"/>
    <w:tmpl w:val="2348F968"/>
    <w:lvl w:ilvl="0" w:tplc="28A83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6D48A2"/>
    <w:multiLevelType w:val="hybridMultilevel"/>
    <w:tmpl w:val="0C5C6FE6"/>
    <w:lvl w:ilvl="0" w:tplc="BF7C9C84">
      <w:start w:val="6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6891B69"/>
    <w:multiLevelType w:val="hybridMultilevel"/>
    <w:tmpl w:val="D624E242"/>
    <w:lvl w:ilvl="0" w:tplc="4ADC7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91A0705"/>
    <w:multiLevelType w:val="hybridMultilevel"/>
    <w:tmpl w:val="D6727710"/>
    <w:lvl w:ilvl="0" w:tplc="91DAC054"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45227E"/>
    <w:multiLevelType w:val="hybridMultilevel"/>
    <w:tmpl w:val="2FFC5DA8"/>
    <w:lvl w:ilvl="0" w:tplc="10B409FA">
      <w:start w:val="2"/>
      <w:numFmt w:val="bullet"/>
      <w:lvlText w:val=""/>
      <w:lvlJc w:val="left"/>
      <w:pPr>
        <w:ind w:left="64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00"/>
      </w:pPr>
      <w:rPr>
        <w:rFonts w:ascii="Wingdings" w:hAnsi="Wingdings" w:hint="default"/>
      </w:rPr>
    </w:lvl>
  </w:abstractNum>
  <w:abstractNum w:abstractNumId="9" w15:restartNumberingAfterBreak="0">
    <w:nsid w:val="2F451D59"/>
    <w:multiLevelType w:val="hybridMultilevel"/>
    <w:tmpl w:val="1EDEA508"/>
    <w:lvl w:ilvl="0" w:tplc="78DC08E2">
      <w:start w:val="9"/>
      <w:numFmt w:val="bullet"/>
      <w:lvlText w:val="-"/>
      <w:lvlJc w:val="left"/>
      <w:pPr>
        <w:ind w:left="405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10" w15:restartNumberingAfterBreak="0">
    <w:nsid w:val="352626BC"/>
    <w:multiLevelType w:val="hybridMultilevel"/>
    <w:tmpl w:val="439C1C2E"/>
    <w:lvl w:ilvl="0" w:tplc="1398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3" w15:restartNumberingAfterBreak="0">
    <w:nsid w:val="3E672596"/>
    <w:multiLevelType w:val="hybridMultilevel"/>
    <w:tmpl w:val="44642E4E"/>
    <w:lvl w:ilvl="0" w:tplc="38906990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362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5" w15:restartNumberingAfterBreak="0">
    <w:nsid w:val="4DF323B7"/>
    <w:multiLevelType w:val="hybridMultilevel"/>
    <w:tmpl w:val="7F4ADD32"/>
    <w:lvl w:ilvl="0" w:tplc="A6A6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331016"/>
    <w:multiLevelType w:val="hybridMultilevel"/>
    <w:tmpl w:val="69FC86F4"/>
    <w:lvl w:ilvl="0" w:tplc="78CCC162">
      <w:start w:val="2"/>
      <w:numFmt w:val="bullet"/>
      <w:lvlText w:val="&gt;"/>
      <w:lvlJc w:val="left"/>
      <w:pPr>
        <w:ind w:left="100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00"/>
      </w:pPr>
      <w:rPr>
        <w:rFonts w:ascii="Wingdings" w:hAnsi="Wingdings" w:hint="default"/>
      </w:rPr>
    </w:lvl>
  </w:abstractNum>
  <w:abstractNum w:abstractNumId="17" w15:restartNumberingAfterBreak="0">
    <w:nsid w:val="51CC58AB"/>
    <w:multiLevelType w:val="hybridMultilevel"/>
    <w:tmpl w:val="9FF4CAD2"/>
    <w:lvl w:ilvl="0" w:tplc="F74815B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8" w:hanging="400"/>
      </w:pPr>
    </w:lvl>
    <w:lvl w:ilvl="2" w:tplc="0409001B" w:tentative="1">
      <w:start w:val="1"/>
      <w:numFmt w:val="lowerRoman"/>
      <w:lvlText w:val="%3."/>
      <w:lvlJc w:val="right"/>
      <w:pPr>
        <w:ind w:left="1488" w:hanging="400"/>
      </w:pPr>
    </w:lvl>
    <w:lvl w:ilvl="3" w:tplc="0409000F" w:tentative="1">
      <w:start w:val="1"/>
      <w:numFmt w:val="decimal"/>
      <w:lvlText w:val="%4."/>
      <w:lvlJc w:val="left"/>
      <w:pPr>
        <w:ind w:left="1888" w:hanging="400"/>
      </w:pPr>
    </w:lvl>
    <w:lvl w:ilvl="4" w:tplc="04090019" w:tentative="1">
      <w:start w:val="1"/>
      <w:numFmt w:val="upperLetter"/>
      <w:lvlText w:val="%5."/>
      <w:lvlJc w:val="left"/>
      <w:pPr>
        <w:ind w:left="2288" w:hanging="400"/>
      </w:pPr>
    </w:lvl>
    <w:lvl w:ilvl="5" w:tplc="0409001B" w:tentative="1">
      <w:start w:val="1"/>
      <w:numFmt w:val="lowerRoman"/>
      <w:lvlText w:val="%6."/>
      <w:lvlJc w:val="right"/>
      <w:pPr>
        <w:ind w:left="2688" w:hanging="400"/>
      </w:pPr>
    </w:lvl>
    <w:lvl w:ilvl="6" w:tplc="0409000F" w:tentative="1">
      <w:start w:val="1"/>
      <w:numFmt w:val="decimal"/>
      <w:lvlText w:val="%7."/>
      <w:lvlJc w:val="left"/>
      <w:pPr>
        <w:ind w:left="3088" w:hanging="400"/>
      </w:pPr>
    </w:lvl>
    <w:lvl w:ilvl="7" w:tplc="04090019" w:tentative="1">
      <w:start w:val="1"/>
      <w:numFmt w:val="upperLetter"/>
      <w:lvlText w:val="%8."/>
      <w:lvlJc w:val="left"/>
      <w:pPr>
        <w:ind w:left="3488" w:hanging="400"/>
      </w:pPr>
    </w:lvl>
    <w:lvl w:ilvl="8" w:tplc="0409001B" w:tentative="1">
      <w:start w:val="1"/>
      <w:numFmt w:val="lowerRoman"/>
      <w:lvlText w:val="%9."/>
      <w:lvlJc w:val="right"/>
      <w:pPr>
        <w:ind w:left="3888" w:hanging="400"/>
      </w:pPr>
    </w:lvl>
  </w:abstractNum>
  <w:abstractNum w:abstractNumId="18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2487"/>
        </w:tabs>
        <w:ind w:left="2487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706E7091"/>
    <w:multiLevelType w:val="hybridMultilevel"/>
    <w:tmpl w:val="7B6C85AA"/>
    <w:lvl w:ilvl="0" w:tplc="3BDCB0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8"/>
  </w:num>
  <w:num w:numId="9">
    <w:abstractNumId w:val="20"/>
  </w:num>
  <w:num w:numId="10">
    <w:abstractNumId w:val="12"/>
  </w:num>
  <w:num w:numId="11">
    <w:abstractNumId w:val="4"/>
  </w:num>
  <w:num w:numId="12">
    <w:abstractNumId w:val="22"/>
  </w:num>
  <w:num w:numId="13">
    <w:abstractNumId w:val="21"/>
  </w:num>
  <w:num w:numId="14">
    <w:abstractNumId w:val="5"/>
  </w:num>
  <w:num w:numId="15">
    <w:abstractNumId w:val="0"/>
  </w:num>
  <w:num w:numId="16">
    <w:abstractNumId w:val="8"/>
  </w:num>
  <w:num w:numId="17">
    <w:abstractNumId w:val="16"/>
  </w:num>
  <w:num w:numId="18">
    <w:abstractNumId w:val="1"/>
  </w:num>
  <w:num w:numId="19">
    <w:abstractNumId w:val="13"/>
  </w:num>
  <w:num w:numId="20">
    <w:abstractNumId w:val="17"/>
  </w:num>
  <w:num w:numId="21">
    <w:abstractNumId w:val="15"/>
  </w:num>
  <w:num w:numId="22">
    <w:abstractNumId w:val="3"/>
  </w:num>
  <w:num w:numId="23">
    <w:abstractNumId w:val="2"/>
  </w:num>
  <w:num w:numId="24">
    <w:abstractNumId w:val="9"/>
  </w:num>
  <w:num w:numId="25">
    <w:abstractNumId w:val="7"/>
  </w:num>
  <w:num w:numId="2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  <w15:person w15:author="염용진(교원-정보보안암호수학과)">
    <w15:presenceInfo w15:providerId="None" w15:userId="염용진(교원-정보보안암호수학과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0182"/>
    <w:rsid w:val="00000859"/>
    <w:rsid w:val="00000AC1"/>
    <w:rsid w:val="00000AEB"/>
    <w:rsid w:val="00000DA8"/>
    <w:rsid w:val="000010DB"/>
    <w:rsid w:val="00001862"/>
    <w:rsid w:val="00002B79"/>
    <w:rsid w:val="00002BB1"/>
    <w:rsid w:val="00003A37"/>
    <w:rsid w:val="00003C1B"/>
    <w:rsid w:val="00003F38"/>
    <w:rsid w:val="000045B8"/>
    <w:rsid w:val="00004FC8"/>
    <w:rsid w:val="000054CA"/>
    <w:rsid w:val="0000628B"/>
    <w:rsid w:val="00006C36"/>
    <w:rsid w:val="000073BB"/>
    <w:rsid w:val="0000761A"/>
    <w:rsid w:val="0001043F"/>
    <w:rsid w:val="00010E78"/>
    <w:rsid w:val="000113B6"/>
    <w:rsid w:val="00011B82"/>
    <w:rsid w:val="00011BE5"/>
    <w:rsid w:val="00012EFF"/>
    <w:rsid w:val="000137C5"/>
    <w:rsid w:val="0001535C"/>
    <w:rsid w:val="00015A8C"/>
    <w:rsid w:val="0001678C"/>
    <w:rsid w:val="00016C7C"/>
    <w:rsid w:val="0001737C"/>
    <w:rsid w:val="00017985"/>
    <w:rsid w:val="00021D74"/>
    <w:rsid w:val="00022011"/>
    <w:rsid w:val="000221D0"/>
    <w:rsid w:val="00022EDF"/>
    <w:rsid w:val="00023250"/>
    <w:rsid w:val="0002491B"/>
    <w:rsid w:val="00024CF5"/>
    <w:rsid w:val="0002598F"/>
    <w:rsid w:val="00026023"/>
    <w:rsid w:val="0002649A"/>
    <w:rsid w:val="000268DC"/>
    <w:rsid w:val="000270B2"/>
    <w:rsid w:val="000273A7"/>
    <w:rsid w:val="00027F1D"/>
    <w:rsid w:val="00030515"/>
    <w:rsid w:val="00031E05"/>
    <w:rsid w:val="00032297"/>
    <w:rsid w:val="0003264D"/>
    <w:rsid w:val="00032A5C"/>
    <w:rsid w:val="00032E29"/>
    <w:rsid w:val="00033147"/>
    <w:rsid w:val="00033332"/>
    <w:rsid w:val="000337E6"/>
    <w:rsid w:val="000342D0"/>
    <w:rsid w:val="00034320"/>
    <w:rsid w:val="00035B7F"/>
    <w:rsid w:val="00036057"/>
    <w:rsid w:val="00036562"/>
    <w:rsid w:val="00037F74"/>
    <w:rsid w:val="000400C9"/>
    <w:rsid w:val="00040D90"/>
    <w:rsid w:val="00041E9F"/>
    <w:rsid w:val="00042B16"/>
    <w:rsid w:val="0004390D"/>
    <w:rsid w:val="0004427F"/>
    <w:rsid w:val="00044B3C"/>
    <w:rsid w:val="000452FB"/>
    <w:rsid w:val="00045C18"/>
    <w:rsid w:val="00046BCD"/>
    <w:rsid w:val="0004719F"/>
    <w:rsid w:val="000476A1"/>
    <w:rsid w:val="00047954"/>
    <w:rsid w:val="0005097C"/>
    <w:rsid w:val="00050CCB"/>
    <w:rsid w:val="00051152"/>
    <w:rsid w:val="00052091"/>
    <w:rsid w:val="00052760"/>
    <w:rsid w:val="0005448E"/>
    <w:rsid w:val="0005541B"/>
    <w:rsid w:val="000556D9"/>
    <w:rsid w:val="00055E51"/>
    <w:rsid w:val="00056516"/>
    <w:rsid w:val="00056F1E"/>
    <w:rsid w:val="000579C9"/>
    <w:rsid w:val="000602D4"/>
    <w:rsid w:val="000612C4"/>
    <w:rsid w:val="00061412"/>
    <w:rsid w:val="00062033"/>
    <w:rsid w:val="0006331B"/>
    <w:rsid w:val="0006346A"/>
    <w:rsid w:val="00063F3D"/>
    <w:rsid w:val="00064128"/>
    <w:rsid w:val="000646C4"/>
    <w:rsid w:val="00064A73"/>
    <w:rsid w:val="00067C96"/>
    <w:rsid w:val="00070014"/>
    <w:rsid w:val="00070278"/>
    <w:rsid w:val="00070458"/>
    <w:rsid w:val="00070C61"/>
    <w:rsid w:val="00070EAC"/>
    <w:rsid w:val="00071A15"/>
    <w:rsid w:val="000730F7"/>
    <w:rsid w:val="00073951"/>
    <w:rsid w:val="00073F94"/>
    <w:rsid w:val="000741FF"/>
    <w:rsid w:val="00074C2D"/>
    <w:rsid w:val="00074D15"/>
    <w:rsid w:val="00074FAC"/>
    <w:rsid w:val="000753EB"/>
    <w:rsid w:val="00075650"/>
    <w:rsid w:val="00075F22"/>
    <w:rsid w:val="000762D4"/>
    <w:rsid w:val="000778A3"/>
    <w:rsid w:val="00080498"/>
    <w:rsid w:val="000804CA"/>
    <w:rsid w:val="00080873"/>
    <w:rsid w:val="00080911"/>
    <w:rsid w:val="00080B06"/>
    <w:rsid w:val="00080F71"/>
    <w:rsid w:val="000818B7"/>
    <w:rsid w:val="0008233A"/>
    <w:rsid w:val="0008315B"/>
    <w:rsid w:val="00083261"/>
    <w:rsid w:val="00083B9B"/>
    <w:rsid w:val="00083BC4"/>
    <w:rsid w:val="00084198"/>
    <w:rsid w:val="0008461F"/>
    <w:rsid w:val="00085816"/>
    <w:rsid w:val="00086197"/>
    <w:rsid w:val="000867F5"/>
    <w:rsid w:val="00086D83"/>
    <w:rsid w:val="00086E13"/>
    <w:rsid w:val="000872B1"/>
    <w:rsid w:val="000872E5"/>
    <w:rsid w:val="00087A6D"/>
    <w:rsid w:val="000904A3"/>
    <w:rsid w:val="00090B44"/>
    <w:rsid w:val="0009179A"/>
    <w:rsid w:val="000924FD"/>
    <w:rsid w:val="00092B1F"/>
    <w:rsid w:val="00092E8B"/>
    <w:rsid w:val="00093317"/>
    <w:rsid w:val="000936DB"/>
    <w:rsid w:val="00093EFE"/>
    <w:rsid w:val="00094D53"/>
    <w:rsid w:val="000970D3"/>
    <w:rsid w:val="000A0405"/>
    <w:rsid w:val="000A1455"/>
    <w:rsid w:val="000A18DE"/>
    <w:rsid w:val="000A2E9A"/>
    <w:rsid w:val="000A2F97"/>
    <w:rsid w:val="000A319E"/>
    <w:rsid w:val="000A3F41"/>
    <w:rsid w:val="000A43B9"/>
    <w:rsid w:val="000A48C9"/>
    <w:rsid w:val="000A55BE"/>
    <w:rsid w:val="000A6086"/>
    <w:rsid w:val="000A70D6"/>
    <w:rsid w:val="000A789F"/>
    <w:rsid w:val="000A78CF"/>
    <w:rsid w:val="000A7F09"/>
    <w:rsid w:val="000B0A66"/>
    <w:rsid w:val="000B0ECE"/>
    <w:rsid w:val="000B1BC6"/>
    <w:rsid w:val="000B34A2"/>
    <w:rsid w:val="000B402A"/>
    <w:rsid w:val="000B43E5"/>
    <w:rsid w:val="000B43EA"/>
    <w:rsid w:val="000B4641"/>
    <w:rsid w:val="000B4A05"/>
    <w:rsid w:val="000B4EFE"/>
    <w:rsid w:val="000B5651"/>
    <w:rsid w:val="000B61A8"/>
    <w:rsid w:val="000B641E"/>
    <w:rsid w:val="000B7322"/>
    <w:rsid w:val="000B775E"/>
    <w:rsid w:val="000B7E26"/>
    <w:rsid w:val="000C0EE3"/>
    <w:rsid w:val="000C189C"/>
    <w:rsid w:val="000C1CD8"/>
    <w:rsid w:val="000C21E1"/>
    <w:rsid w:val="000C2495"/>
    <w:rsid w:val="000C2E6A"/>
    <w:rsid w:val="000C3329"/>
    <w:rsid w:val="000C34AC"/>
    <w:rsid w:val="000C3BE4"/>
    <w:rsid w:val="000C3FEA"/>
    <w:rsid w:val="000C410D"/>
    <w:rsid w:val="000C4349"/>
    <w:rsid w:val="000C542A"/>
    <w:rsid w:val="000C5664"/>
    <w:rsid w:val="000C5CE1"/>
    <w:rsid w:val="000C716C"/>
    <w:rsid w:val="000C7A12"/>
    <w:rsid w:val="000D1DEB"/>
    <w:rsid w:val="000D2760"/>
    <w:rsid w:val="000D419D"/>
    <w:rsid w:val="000D4588"/>
    <w:rsid w:val="000D4C0E"/>
    <w:rsid w:val="000D4F0E"/>
    <w:rsid w:val="000D5B0D"/>
    <w:rsid w:val="000D67C9"/>
    <w:rsid w:val="000D6E9B"/>
    <w:rsid w:val="000D71BA"/>
    <w:rsid w:val="000D72C4"/>
    <w:rsid w:val="000D7449"/>
    <w:rsid w:val="000D7637"/>
    <w:rsid w:val="000E06C3"/>
    <w:rsid w:val="000E0751"/>
    <w:rsid w:val="000E0C51"/>
    <w:rsid w:val="000E0CE9"/>
    <w:rsid w:val="000E0E7C"/>
    <w:rsid w:val="000E0F43"/>
    <w:rsid w:val="000E179C"/>
    <w:rsid w:val="000E1898"/>
    <w:rsid w:val="000E1950"/>
    <w:rsid w:val="000E200A"/>
    <w:rsid w:val="000E3834"/>
    <w:rsid w:val="000E3CCB"/>
    <w:rsid w:val="000E3DCF"/>
    <w:rsid w:val="000E3E40"/>
    <w:rsid w:val="000E4B76"/>
    <w:rsid w:val="000E5006"/>
    <w:rsid w:val="000E50FA"/>
    <w:rsid w:val="000E5D3E"/>
    <w:rsid w:val="000E654B"/>
    <w:rsid w:val="000F05F9"/>
    <w:rsid w:val="000F0C3B"/>
    <w:rsid w:val="000F10D3"/>
    <w:rsid w:val="000F1B46"/>
    <w:rsid w:val="000F1D14"/>
    <w:rsid w:val="000F1E0A"/>
    <w:rsid w:val="000F2805"/>
    <w:rsid w:val="000F581A"/>
    <w:rsid w:val="000F5E0A"/>
    <w:rsid w:val="000F5E0E"/>
    <w:rsid w:val="000F5E5E"/>
    <w:rsid w:val="000F612C"/>
    <w:rsid w:val="000F6186"/>
    <w:rsid w:val="00100177"/>
    <w:rsid w:val="001004D5"/>
    <w:rsid w:val="00101FFC"/>
    <w:rsid w:val="0010287E"/>
    <w:rsid w:val="0010320D"/>
    <w:rsid w:val="00103B38"/>
    <w:rsid w:val="001050E2"/>
    <w:rsid w:val="001053F5"/>
    <w:rsid w:val="001058D3"/>
    <w:rsid w:val="001067B8"/>
    <w:rsid w:val="00106AD8"/>
    <w:rsid w:val="00106D15"/>
    <w:rsid w:val="0010711E"/>
    <w:rsid w:val="00107200"/>
    <w:rsid w:val="00107911"/>
    <w:rsid w:val="00107D82"/>
    <w:rsid w:val="0011019A"/>
    <w:rsid w:val="00110408"/>
    <w:rsid w:val="001105E9"/>
    <w:rsid w:val="00112012"/>
    <w:rsid w:val="0011219C"/>
    <w:rsid w:val="001133F2"/>
    <w:rsid w:val="00114745"/>
    <w:rsid w:val="00115762"/>
    <w:rsid w:val="00116AF9"/>
    <w:rsid w:val="00116E1A"/>
    <w:rsid w:val="0012021A"/>
    <w:rsid w:val="00120E4F"/>
    <w:rsid w:val="0012157C"/>
    <w:rsid w:val="001221CD"/>
    <w:rsid w:val="00122B0B"/>
    <w:rsid w:val="0012370B"/>
    <w:rsid w:val="00124198"/>
    <w:rsid w:val="00126E95"/>
    <w:rsid w:val="001270D0"/>
    <w:rsid w:val="00127261"/>
    <w:rsid w:val="00127B3E"/>
    <w:rsid w:val="00127EDD"/>
    <w:rsid w:val="00130203"/>
    <w:rsid w:val="0013026F"/>
    <w:rsid w:val="00130270"/>
    <w:rsid w:val="001308C9"/>
    <w:rsid w:val="00130BAF"/>
    <w:rsid w:val="00130D59"/>
    <w:rsid w:val="001313B9"/>
    <w:rsid w:val="001313FD"/>
    <w:rsid w:val="00132459"/>
    <w:rsid w:val="001328B4"/>
    <w:rsid w:val="001338EA"/>
    <w:rsid w:val="001342FB"/>
    <w:rsid w:val="00134B19"/>
    <w:rsid w:val="00135586"/>
    <w:rsid w:val="001363DC"/>
    <w:rsid w:val="001367CE"/>
    <w:rsid w:val="00136A8E"/>
    <w:rsid w:val="00137312"/>
    <w:rsid w:val="00137945"/>
    <w:rsid w:val="0013796E"/>
    <w:rsid w:val="001404EF"/>
    <w:rsid w:val="00140F51"/>
    <w:rsid w:val="001414E5"/>
    <w:rsid w:val="0014179B"/>
    <w:rsid w:val="00141929"/>
    <w:rsid w:val="001419AE"/>
    <w:rsid w:val="00142422"/>
    <w:rsid w:val="00142778"/>
    <w:rsid w:val="001430C3"/>
    <w:rsid w:val="00143B85"/>
    <w:rsid w:val="00143D26"/>
    <w:rsid w:val="00144395"/>
    <w:rsid w:val="001444F1"/>
    <w:rsid w:val="0014517B"/>
    <w:rsid w:val="00145229"/>
    <w:rsid w:val="00145A25"/>
    <w:rsid w:val="001477C2"/>
    <w:rsid w:val="00147C09"/>
    <w:rsid w:val="00147F27"/>
    <w:rsid w:val="00151764"/>
    <w:rsid w:val="001519CD"/>
    <w:rsid w:val="00153F7C"/>
    <w:rsid w:val="001548F4"/>
    <w:rsid w:val="00154ADF"/>
    <w:rsid w:val="00155973"/>
    <w:rsid w:val="00155ADD"/>
    <w:rsid w:val="00155F3C"/>
    <w:rsid w:val="00156BFB"/>
    <w:rsid w:val="00156C7A"/>
    <w:rsid w:val="00156D5F"/>
    <w:rsid w:val="00156FDD"/>
    <w:rsid w:val="0015757B"/>
    <w:rsid w:val="001576A6"/>
    <w:rsid w:val="001576DE"/>
    <w:rsid w:val="00157ACB"/>
    <w:rsid w:val="0016030B"/>
    <w:rsid w:val="001611B4"/>
    <w:rsid w:val="00161AB5"/>
    <w:rsid w:val="00161ACE"/>
    <w:rsid w:val="00161C8E"/>
    <w:rsid w:val="0016327D"/>
    <w:rsid w:val="0016369F"/>
    <w:rsid w:val="00163949"/>
    <w:rsid w:val="00163C05"/>
    <w:rsid w:val="00164488"/>
    <w:rsid w:val="0016474A"/>
    <w:rsid w:val="00164D47"/>
    <w:rsid w:val="001650EE"/>
    <w:rsid w:val="001653AB"/>
    <w:rsid w:val="00167037"/>
    <w:rsid w:val="00167347"/>
    <w:rsid w:val="00167857"/>
    <w:rsid w:val="00167E84"/>
    <w:rsid w:val="001700AE"/>
    <w:rsid w:val="00170CF0"/>
    <w:rsid w:val="0017144A"/>
    <w:rsid w:val="00171698"/>
    <w:rsid w:val="0017170E"/>
    <w:rsid w:val="00171DC3"/>
    <w:rsid w:val="00172495"/>
    <w:rsid w:val="00174DF0"/>
    <w:rsid w:val="00175661"/>
    <w:rsid w:val="00176589"/>
    <w:rsid w:val="00177C1B"/>
    <w:rsid w:val="001810CE"/>
    <w:rsid w:val="00182E77"/>
    <w:rsid w:val="0018372A"/>
    <w:rsid w:val="0018544C"/>
    <w:rsid w:val="00186C85"/>
    <w:rsid w:val="001877E9"/>
    <w:rsid w:val="0019056F"/>
    <w:rsid w:val="00191291"/>
    <w:rsid w:val="00192D11"/>
    <w:rsid w:val="00192DF2"/>
    <w:rsid w:val="00192F74"/>
    <w:rsid w:val="001932BC"/>
    <w:rsid w:val="001934C6"/>
    <w:rsid w:val="00193629"/>
    <w:rsid w:val="00193AC7"/>
    <w:rsid w:val="00193F50"/>
    <w:rsid w:val="00193F96"/>
    <w:rsid w:val="00194A12"/>
    <w:rsid w:val="001953F4"/>
    <w:rsid w:val="001958F9"/>
    <w:rsid w:val="001962E0"/>
    <w:rsid w:val="0019656D"/>
    <w:rsid w:val="00196E41"/>
    <w:rsid w:val="00197559"/>
    <w:rsid w:val="001A0579"/>
    <w:rsid w:val="001A123B"/>
    <w:rsid w:val="001A1620"/>
    <w:rsid w:val="001A16C0"/>
    <w:rsid w:val="001A225B"/>
    <w:rsid w:val="001A23EA"/>
    <w:rsid w:val="001A2B3B"/>
    <w:rsid w:val="001A2B90"/>
    <w:rsid w:val="001A2D28"/>
    <w:rsid w:val="001A30E8"/>
    <w:rsid w:val="001A37DC"/>
    <w:rsid w:val="001A3EBF"/>
    <w:rsid w:val="001A40EA"/>
    <w:rsid w:val="001A47E4"/>
    <w:rsid w:val="001A5212"/>
    <w:rsid w:val="001A576C"/>
    <w:rsid w:val="001A5DBA"/>
    <w:rsid w:val="001B0677"/>
    <w:rsid w:val="001B06B9"/>
    <w:rsid w:val="001B0B58"/>
    <w:rsid w:val="001B182D"/>
    <w:rsid w:val="001B1A0D"/>
    <w:rsid w:val="001B212B"/>
    <w:rsid w:val="001B2649"/>
    <w:rsid w:val="001B418D"/>
    <w:rsid w:val="001B41B0"/>
    <w:rsid w:val="001B4555"/>
    <w:rsid w:val="001B5499"/>
    <w:rsid w:val="001B6449"/>
    <w:rsid w:val="001B676C"/>
    <w:rsid w:val="001B7240"/>
    <w:rsid w:val="001C0476"/>
    <w:rsid w:val="001C0AE3"/>
    <w:rsid w:val="001C0B53"/>
    <w:rsid w:val="001C1A44"/>
    <w:rsid w:val="001C1C71"/>
    <w:rsid w:val="001C1F64"/>
    <w:rsid w:val="001C224B"/>
    <w:rsid w:val="001C272D"/>
    <w:rsid w:val="001C2F28"/>
    <w:rsid w:val="001C32B3"/>
    <w:rsid w:val="001C3889"/>
    <w:rsid w:val="001C40E4"/>
    <w:rsid w:val="001C55A5"/>
    <w:rsid w:val="001C5766"/>
    <w:rsid w:val="001C5DA8"/>
    <w:rsid w:val="001C6699"/>
    <w:rsid w:val="001C6F39"/>
    <w:rsid w:val="001C74D6"/>
    <w:rsid w:val="001C7866"/>
    <w:rsid w:val="001D0A0C"/>
    <w:rsid w:val="001D14AA"/>
    <w:rsid w:val="001D1692"/>
    <w:rsid w:val="001D2002"/>
    <w:rsid w:val="001D238B"/>
    <w:rsid w:val="001D2D6E"/>
    <w:rsid w:val="001D2E2F"/>
    <w:rsid w:val="001D2EE6"/>
    <w:rsid w:val="001D333D"/>
    <w:rsid w:val="001D34EB"/>
    <w:rsid w:val="001D3A74"/>
    <w:rsid w:val="001D4FD8"/>
    <w:rsid w:val="001D5505"/>
    <w:rsid w:val="001D687A"/>
    <w:rsid w:val="001D715E"/>
    <w:rsid w:val="001D745F"/>
    <w:rsid w:val="001D76D9"/>
    <w:rsid w:val="001E007D"/>
    <w:rsid w:val="001E0BA3"/>
    <w:rsid w:val="001E0BF1"/>
    <w:rsid w:val="001E1F12"/>
    <w:rsid w:val="001E299F"/>
    <w:rsid w:val="001E3AB7"/>
    <w:rsid w:val="001E4AA6"/>
    <w:rsid w:val="001E5279"/>
    <w:rsid w:val="001E5416"/>
    <w:rsid w:val="001E5781"/>
    <w:rsid w:val="001E5939"/>
    <w:rsid w:val="001E5CDB"/>
    <w:rsid w:val="001E635B"/>
    <w:rsid w:val="001E75DF"/>
    <w:rsid w:val="001E77B4"/>
    <w:rsid w:val="001E7A01"/>
    <w:rsid w:val="001E7DFA"/>
    <w:rsid w:val="001E7F1A"/>
    <w:rsid w:val="001F06F9"/>
    <w:rsid w:val="001F0EA4"/>
    <w:rsid w:val="001F1570"/>
    <w:rsid w:val="001F2045"/>
    <w:rsid w:val="001F26B4"/>
    <w:rsid w:val="001F28C6"/>
    <w:rsid w:val="001F33E8"/>
    <w:rsid w:val="001F45A6"/>
    <w:rsid w:val="001F5550"/>
    <w:rsid w:val="001F5B85"/>
    <w:rsid w:val="001F7019"/>
    <w:rsid w:val="001F798C"/>
    <w:rsid w:val="001F7AA1"/>
    <w:rsid w:val="002008D6"/>
    <w:rsid w:val="002008EB"/>
    <w:rsid w:val="0020091F"/>
    <w:rsid w:val="0020182C"/>
    <w:rsid w:val="0020278B"/>
    <w:rsid w:val="00203D79"/>
    <w:rsid w:val="00204033"/>
    <w:rsid w:val="00205669"/>
    <w:rsid w:val="002062E8"/>
    <w:rsid w:val="00206B59"/>
    <w:rsid w:val="002075C4"/>
    <w:rsid w:val="00210F9E"/>
    <w:rsid w:val="002111AD"/>
    <w:rsid w:val="00211CCE"/>
    <w:rsid w:val="00211EE3"/>
    <w:rsid w:val="00211FCD"/>
    <w:rsid w:val="00212867"/>
    <w:rsid w:val="00212EA6"/>
    <w:rsid w:val="002133CD"/>
    <w:rsid w:val="00213C15"/>
    <w:rsid w:val="00214875"/>
    <w:rsid w:val="002157AB"/>
    <w:rsid w:val="00215FA7"/>
    <w:rsid w:val="0021772A"/>
    <w:rsid w:val="0022016B"/>
    <w:rsid w:val="002205F2"/>
    <w:rsid w:val="002206F4"/>
    <w:rsid w:val="00220D87"/>
    <w:rsid w:val="00221168"/>
    <w:rsid w:val="00221F5E"/>
    <w:rsid w:val="0022220B"/>
    <w:rsid w:val="0022229E"/>
    <w:rsid w:val="002222EC"/>
    <w:rsid w:val="0022233A"/>
    <w:rsid w:val="002225A3"/>
    <w:rsid w:val="00222A69"/>
    <w:rsid w:val="00223C86"/>
    <w:rsid w:val="002246A2"/>
    <w:rsid w:val="002252DB"/>
    <w:rsid w:val="00225A37"/>
    <w:rsid w:val="002260C0"/>
    <w:rsid w:val="002264D4"/>
    <w:rsid w:val="00226B89"/>
    <w:rsid w:val="00226DA7"/>
    <w:rsid w:val="0022701D"/>
    <w:rsid w:val="00227194"/>
    <w:rsid w:val="00227539"/>
    <w:rsid w:val="00230915"/>
    <w:rsid w:val="002310AC"/>
    <w:rsid w:val="00231313"/>
    <w:rsid w:val="0023159F"/>
    <w:rsid w:val="00232502"/>
    <w:rsid w:val="002327C5"/>
    <w:rsid w:val="002327CD"/>
    <w:rsid w:val="0023288C"/>
    <w:rsid w:val="00233999"/>
    <w:rsid w:val="0023435D"/>
    <w:rsid w:val="0023443E"/>
    <w:rsid w:val="00234862"/>
    <w:rsid w:val="00234D0B"/>
    <w:rsid w:val="002351F3"/>
    <w:rsid w:val="002360A1"/>
    <w:rsid w:val="0023736E"/>
    <w:rsid w:val="00240A8F"/>
    <w:rsid w:val="00241BC3"/>
    <w:rsid w:val="00241E24"/>
    <w:rsid w:val="00242420"/>
    <w:rsid w:val="00242C8D"/>
    <w:rsid w:val="00243BD5"/>
    <w:rsid w:val="00243D99"/>
    <w:rsid w:val="00244353"/>
    <w:rsid w:val="002468AA"/>
    <w:rsid w:val="00247378"/>
    <w:rsid w:val="00247385"/>
    <w:rsid w:val="00250055"/>
    <w:rsid w:val="002506D8"/>
    <w:rsid w:val="00250E1D"/>
    <w:rsid w:val="0025100A"/>
    <w:rsid w:val="00252098"/>
    <w:rsid w:val="00252245"/>
    <w:rsid w:val="00252EBF"/>
    <w:rsid w:val="00252F59"/>
    <w:rsid w:val="00253731"/>
    <w:rsid w:val="0025433D"/>
    <w:rsid w:val="002543F8"/>
    <w:rsid w:val="00254C65"/>
    <w:rsid w:val="00255636"/>
    <w:rsid w:val="002559E1"/>
    <w:rsid w:val="00255F42"/>
    <w:rsid w:val="002560B9"/>
    <w:rsid w:val="00256CD5"/>
    <w:rsid w:val="00256E0E"/>
    <w:rsid w:val="00256EB6"/>
    <w:rsid w:val="00257221"/>
    <w:rsid w:val="002574AB"/>
    <w:rsid w:val="00257D22"/>
    <w:rsid w:val="00260C6F"/>
    <w:rsid w:val="00261140"/>
    <w:rsid w:val="00261249"/>
    <w:rsid w:val="00262072"/>
    <w:rsid w:val="00263CE3"/>
    <w:rsid w:val="00263FBA"/>
    <w:rsid w:val="00264869"/>
    <w:rsid w:val="00265654"/>
    <w:rsid w:val="0026621A"/>
    <w:rsid w:val="0026757D"/>
    <w:rsid w:val="00267780"/>
    <w:rsid w:val="00267F00"/>
    <w:rsid w:val="00270097"/>
    <w:rsid w:val="0027064D"/>
    <w:rsid w:val="0027103A"/>
    <w:rsid w:val="00271B7C"/>
    <w:rsid w:val="00271D75"/>
    <w:rsid w:val="00271FF4"/>
    <w:rsid w:val="00272B37"/>
    <w:rsid w:val="0027338F"/>
    <w:rsid w:val="00273512"/>
    <w:rsid w:val="00274B78"/>
    <w:rsid w:val="00274D86"/>
    <w:rsid w:val="002753F9"/>
    <w:rsid w:val="00275A7A"/>
    <w:rsid w:val="00275D2E"/>
    <w:rsid w:val="00276735"/>
    <w:rsid w:val="002768F8"/>
    <w:rsid w:val="00276BC3"/>
    <w:rsid w:val="00277363"/>
    <w:rsid w:val="00277907"/>
    <w:rsid w:val="00277DBC"/>
    <w:rsid w:val="00277E22"/>
    <w:rsid w:val="00280FB0"/>
    <w:rsid w:val="0028145C"/>
    <w:rsid w:val="00281E15"/>
    <w:rsid w:val="00281F66"/>
    <w:rsid w:val="00282229"/>
    <w:rsid w:val="002832E5"/>
    <w:rsid w:val="0028347F"/>
    <w:rsid w:val="00283E43"/>
    <w:rsid w:val="0028476F"/>
    <w:rsid w:val="00284C52"/>
    <w:rsid w:val="002853A1"/>
    <w:rsid w:val="002856C1"/>
    <w:rsid w:val="00285CAD"/>
    <w:rsid w:val="00285DBA"/>
    <w:rsid w:val="002864A3"/>
    <w:rsid w:val="002866EF"/>
    <w:rsid w:val="002873C1"/>
    <w:rsid w:val="002901B7"/>
    <w:rsid w:val="00290380"/>
    <w:rsid w:val="0029131F"/>
    <w:rsid w:val="0029132D"/>
    <w:rsid w:val="00291749"/>
    <w:rsid w:val="00291773"/>
    <w:rsid w:val="00291EEC"/>
    <w:rsid w:val="00292839"/>
    <w:rsid w:val="002931FF"/>
    <w:rsid w:val="00293537"/>
    <w:rsid w:val="00293F67"/>
    <w:rsid w:val="002940C2"/>
    <w:rsid w:val="00294C58"/>
    <w:rsid w:val="00295019"/>
    <w:rsid w:val="0029599E"/>
    <w:rsid w:val="00296CEF"/>
    <w:rsid w:val="00297538"/>
    <w:rsid w:val="002A1FF1"/>
    <w:rsid w:val="002A2771"/>
    <w:rsid w:val="002A2AD7"/>
    <w:rsid w:val="002A37C5"/>
    <w:rsid w:val="002A3CB3"/>
    <w:rsid w:val="002A4741"/>
    <w:rsid w:val="002A48BC"/>
    <w:rsid w:val="002A5A2E"/>
    <w:rsid w:val="002A5D5E"/>
    <w:rsid w:val="002A6579"/>
    <w:rsid w:val="002A66CC"/>
    <w:rsid w:val="002A677C"/>
    <w:rsid w:val="002A79BE"/>
    <w:rsid w:val="002B00D9"/>
    <w:rsid w:val="002B0A84"/>
    <w:rsid w:val="002B0C40"/>
    <w:rsid w:val="002B0F6B"/>
    <w:rsid w:val="002B1A05"/>
    <w:rsid w:val="002B1B0F"/>
    <w:rsid w:val="002B1DC3"/>
    <w:rsid w:val="002B1FAD"/>
    <w:rsid w:val="002B2BCC"/>
    <w:rsid w:val="002B34FB"/>
    <w:rsid w:val="002B3A06"/>
    <w:rsid w:val="002B3B81"/>
    <w:rsid w:val="002B4A7C"/>
    <w:rsid w:val="002B4CD0"/>
    <w:rsid w:val="002B4F80"/>
    <w:rsid w:val="002B5765"/>
    <w:rsid w:val="002B5D06"/>
    <w:rsid w:val="002B6698"/>
    <w:rsid w:val="002B7196"/>
    <w:rsid w:val="002B74DC"/>
    <w:rsid w:val="002B7549"/>
    <w:rsid w:val="002C015F"/>
    <w:rsid w:val="002C0280"/>
    <w:rsid w:val="002C02B1"/>
    <w:rsid w:val="002C03BF"/>
    <w:rsid w:val="002C084E"/>
    <w:rsid w:val="002C17F2"/>
    <w:rsid w:val="002C3066"/>
    <w:rsid w:val="002C3569"/>
    <w:rsid w:val="002C3A55"/>
    <w:rsid w:val="002C44FF"/>
    <w:rsid w:val="002C5950"/>
    <w:rsid w:val="002C6788"/>
    <w:rsid w:val="002C795C"/>
    <w:rsid w:val="002D0492"/>
    <w:rsid w:val="002D0E9E"/>
    <w:rsid w:val="002D195F"/>
    <w:rsid w:val="002D2467"/>
    <w:rsid w:val="002D268C"/>
    <w:rsid w:val="002D2CF1"/>
    <w:rsid w:val="002D3070"/>
    <w:rsid w:val="002D30E7"/>
    <w:rsid w:val="002D31F7"/>
    <w:rsid w:val="002D32BA"/>
    <w:rsid w:val="002D3BA2"/>
    <w:rsid w:val="002D415B"/>
    <w:rsid w:val="002D423C"/>
    <w:rsid w:val="002D5CC6"/>
    <w:rsid w:val="002D5EA8"/>
    <w:rsid w:val="002D6820"/>
    <w:rsid w:val="002D757A"/>
    <w:rsid w:val="002D7DF3"/>
    <w:rsid w:val="002E0367"/>
    <w:rsid w:val="002E0B5A"/>
    <w:rsid w:val="002E0D41"/>
    <w:rsid w:val="002E122E"/>
    <w:rsid w:val="002E326D"/>
    <w:rsid w:val="002E36D8"/>
    <w:rsid w:val="002E3ADA"/>
    <w:rsid w:val="002E3B00"/>
    <w:rsid w:val="002E3D36"/>
    <w:rsid w:val="002E48AB"/>
    <w:rsid w:val="002E521C"/>
    <w:rsid w:val="002E58C1"/>
    <w:rsid w:val="002E5C34"/>
    <w:rsid w:val="002E6079"/>
    <w:rsid w:val="002E60A2"/>
    <w:rsid w:val="002E6C30"/>
    <w:rsid w:val="002E7EF8"/>
    <w:rsid w:val="002F03EF"/>
    <w:rsid w:val="002F0F40"/>
    <w:rsid w:val="002F2AE9"/>
    <w:rsid w:val="002F38BA"/>
    <w:rsid w:val="002F50DE"/>
    <w:rsid w:val="002F579B"/>
    <w:rsid w:val="002F6138"/>
    <w:rsid w:val="002F7ACB"/>
    <w:rsid w:val="0030011C"/>
    <w:rsid w:val="0030092C"/>
    <w:rsid w:val="00300D25"/>
    <w:rsid w:val="00301516"/>
    <w:rsid w:val="0030181E"/>
    <w:rsid w:val="003019AF"/>
    <w:rsid w:val="00301A61"/>
    <w:rsid w:val="00301D98"/>
    <w:rsid w:val="00302496"/>
    <w:rsid w:val="00304888"/>
    <w:rsid w:val="00307239"/>
    <w:rsid w:val="0030749E"/>
    <w:rsid w:val="0030752F"/>
    <w:rsid w:val="00307D02"/>
    <w:rsid w:val="00310C53"/>
    <w:rsid w:val="003116D6"/>
    <w:rsid w:val="00312188"/>
    <w:rsid w:val="00312205"/>
    <w:rsid w:val="003123B5"/>
    <w:rsid w:val="0031242D"/>
    <w:rsid w:val="00312C98"/>
    <w:rsid w:val="00312DF0"/>
    <w:rsid w:val="00312F80"/>
    <w:rsid w:val="00313596"/>
    <w:rsid w:val="003139B2"/>
    <w:rsid w:val="00313C4C"/>
    <w:rsid w:val="00314599"/>
    <w:rsid w:val="00314C83"/>
    <w:rsid w:val="0031545A"/>
    <w:rsid w:val="003168A6"/>
    <w:rsid w:val="00316D52"/>
    <w:rsid w:val="003209D3"/>
    <w:rsid w:val="00320D2B"/>
    <w:rsid w:val="003215B7"/>
    <w:rsid w:val="003227EA"/>
    <w:rsid w:val="0032299B"/>
    <w:rsid w:val="00323657"/>
    <w:rsid w:val="00323AFB"/>
    <w:rsid w:val="003240D6"/>
    <w:rsid w:val="003241EC"/>
    <w:rsid w:val="00324406"/>
    <w:rsid w:val="00324BA6"/>
    <w:rsid w:val="00324D62"/>
    <w:rsid w:val="00324EA2"/>
    <w:rsid w:val="00324F0D"/>
    <w:rsid w:val="00325B46"/>
    <w:rsid w:val="0032632C"/>
    <w:rsid w:val="003277B6"/>
    <w:rsid w:val="00327829"/>
    <w:rsid w:val="003303DC"/>
    <w:rsid w:val="00330618"/>
    <w:rsid w:val="00331866"/>
    <w:rsid w:val="0033310A"/>
    <w:rsid w:val="003332EF"/>
    <w:rsid w:val="00333976"/>
    <w:rsid w:val="00333A0F"/>
    <w:rsid w:val="00333BAC"/>
    <w:rsid w:val="00335BBB"/>
    <w:rsid w:val="00336219"/>
    <w:rsid w:val="00336B1B"/>
    <w:rsid w:val="00337D9A"/>
    <w:rsid w:val="00337F43"/>
    <w:rsid w:val="0034061A"/>
    <w:rsid w:val="00340706"/>
    <w:rsid w:val="003421B3"/>
    <w:rsid w:val="00342324"/>
    <w:rsid w:val="003438CD"/>
    <w:rsid w:val="003440D4"/>
    <w:rsid w:val="003441BD"/>
    <w:rsid w:val="00344405"/>
    <w:rsid w:val="00345D12"/>
    <w:rsid w:val="00346985"/>
    <w:rsid w:val="00346A9C"/>
    <w:rsid w:val="00346B86"/>
    <w:rsid w:val="00346F40"/>
    <w:rsid w:val="0035028F"/>
    <w:rsid w:val="00350D7C"/>
    <w:rsid w:val="0035273D"/>
    <w:rsid w:val="00352EA4"/>
    <w:rsid w:val="003534C3"/>
    <w:rsid w:val="00353AAD"/>
    <w:rsid w:val="00354FFC"/>
    <w:rsid w:val="00355D4D"/>
    <w:rsid w:val="00355EA4"/>
    <w:rsid w:val="00356543"/>
    <w:rsid w:val="00356CF0"/>
    <w:rsid w:val="00356D09"/>
    <w:rsid w:val="00357248"/>
    <w:rsid w:val="003577FD"/>
    <w:rsid w:val="003578AE"/>
    <w:rsid w:val="00357D00"/>
    <w:rsid w:val="00357DFA"/>
    <w:rsid w:val="00362101"/>
    <w:rsid w:val="003630EE"/>
    <w:rsid w:val="0036415C"/>
    <w:rsid w:val="00364692"/>
    <w:rsid w:val="00364B00"/>
    <w:rsid w:val="00364ED2"/>
    <w:rsid w:val="00364FEB"/>
    <w:rsid w:val="00365406"/>
    <w:rsid w:val="00365AF7"/>
    <w:rsid w:val="00366076"/>
    <w:rsid w:val="003661FF"/>
    <w:rsid w:val="0036642A"/>
    <w:rsid w:val="00366537"/>
    <w:rsid w:val="00366A70"/>
    <w:rsid w:val="00366AB7"/>
    <w:rsid w:val="00366F30"/>
    <w:rsid w:val="00367286"/>
    <w:rsid w:val="003677C6"/>
    <w:rsid w:val="00367B36"/>
    <w:rsid w:val="00367BEB"/>
    <w:rsid w:val="00367C82"/>
    <w:rsid w:val="003703FF"/>
    <w:rsid w:val="00370B15"/>
    <w:rsid w:val="00371B2B"/>
    <w:rsid w:val="00371BFC"/>
    <w:rsid w:val="00371F21"/>
    <w:rsid w:val="0037335D"/>
    <w:rsid w:val="00373569"/>
    <w:rsid w:val="00373634"/>
    <w:rsid w:val="003740C7"/>
    <w:rsid w:val="003744BB"/>
    <w:rsid w:val="00374653"/>
    <w:rsid w:val="00374EC9"/>
    <w:rsid w:val="0037574A"/>
    <w:rsid w:val="00376C1A"/>
    <w:rsid w:val="003774BA"/>
    <w:rsid w:val="00377A64"/>
    <w:rsid w:val="0038005E"/>
    <w:rsid w:val="003800D1"/>
    <w:rsid w:val="003809EA"/>
    <w:rsid w:val="00380A05"/>
    <w:rsid w:val="003810B5"/>
    <w:rsid w:val="00381DB0"/>
    <w:rsid w:val="00381E07"/>
    <w:rsid w:val="003825F4"/>
    <w:rsid w:val="003828A0"/>
    <w:rsid w:val="00382F8B"/>
    <w:rsid w:val="003836FE"/>
    <w:rsid w:val="00385253"/>
    <w:rsid w:val="003855F3"/>
    <w:rsid w:val="00387E5A"/>
    <w:rsid w:val="003905A0"/>
    <w:rsid w:val="00390D1D"/>
    <w:rsid w:val="003910EF"/>
    <w:rsid w:val="00391779"/>
    <w:rsid w:val="00391E0F"/>
    <w:rsid w:val="003925EE"/>
    <w:rsid w:val="00392612"/>
    <w:rsid w:val="00392705"/>
    <w:rsid w:val="00393B0C"/>
    <w:rsid w:val="00393EC8"/>
    <w:rsid w:val="00393FCE"/>
    <w:rsid w:val="00394AD8"/>
    <w:rsid w:val="003957B5"/>
    <w:rsid w:val="003967A3"/>
    <w:rsid w:val="00396CDF"/>
    <w:rsid w:val="00397366"/>
    <w:rsid w:val="0039744B"/>
    <w:rsid w:val="003974C8"/>
    <w:rsid w:val="003979D4"/>
    <w:rsid w:val="00397AAC"/>
    <w:rsid w:val="003A01CD"/>
    <w:rsid w:val="003A0904"/>
    <w:rsid w:val="003A0B0A"/>
    <w:rsid w:val="003A204D"/>
    <w:rsid w:val="003A226F"/>
    <w:rsid w:val="003A260E"/>
    <w:rsid w:val="003A47B5"/>
    <w:rsid w:val="003A54EE"/>
    <w:rsid w:val="003A59A6"/>
    <w:rsid w:val="003A59DD"/>
    <w:rsid w:val="003A6ACB"/>
    <w:rsid w:val="003A739B"/>
    <w:rsid w:val="003A73C5"/>
    <w:rsid w:val="003A73C7"/>
    <w:rsid w:val="003A7A72"/>
    <w:rsid w:val="003B009D"/>
    <w:rsid w:val="003B03FC"/>
    <w:rsid w:val="003B1CE3"/>
    <w:rsid w:val="003B1D96"/>
    <w:rsid w:val="003B2431"/>
    <w:rsid w:val="003B279E"/>
    <w:rsid w:val="003B333E"/>
    <w:rsid w:val="003B3FAD"/>
    <w:rsid w:val="003B58A8"/>
    <w:rsid w:val="003B5AA9"/>
    <w:rsid w:val="003C0074"/>
    <w:rsid w:val="003C0F28"/>
    <w:rsid w:val="003C1656"/>
    <w:rsid w:val="003C16EA"/>
    <w:rsid w:val="003C1BE3"/>
    <w:rsid w:val="003C1D76"/>
    <w:rsid w:val="003C20CC"/>
    <w:rsid w:val="003C23D8"/>
    <w:rsid w:val="003C2733"/>
    <w:rsid w:val="003C36D2"/>
    <w:rsid w:val="003C42A0"/>
    <w:rsid w:val="003C46EA"/>
    <w:rsid w:val="003C4927"/>
    <w:rsid w:val="003C4B1B"/>
    <w:rsid w:val="003C5AFF"/>
    <w:rsid w:val="003C6145"/>
    <w:rsid w:val="003C6999"/>
    <w:rsid w:val="003C71FE"/>
    <w:rsid w:val="003C7DDD"/>
    <w:rsid w:val="003D0E6F"/>
    <w:rsid w:val="003D21F8"/>
    <w:rsid w:val="003D2207"/>
    <w:rsid w:val="003D3383"/>
    <w:rsid w:val="003D35E8"/>
    <w:rsid w:val="003D3C9A"/>
    <w:rsid w:val="003D3F0B"/>
    <w:rsid w:val="003D3F80"/>
    <w:rsid w:val="003D44EF"/>
    <w:rsid w:val="003D4A5F"/>
    <w:rsid w:val="003D5E42"/>
    <w:rsid w:val="003D627E"/>
    <w:rsid w:val="003D6FEC"/>
    <w:rsid w:val="003D790C"/>
    <w:rsid w:val="003D7E8F"/>
    <w:rsid w:val="003E0786"/>
    <w:rsid w:val="003E0A84"/>
    <w:rsid w:val="003E0DB6"/>
    <w:rsid w:val="003E0E8E"/>
    <w:rsid w:val="003E15EA"/>
    <w:rsid w:val="003E2D48"/>
    <w:rsid w:val="003E454A"/>
    <w:rsid w:val="003E463E"/>
    <w:rsid w:val="003E5041"/>
    <w:rsid w:val="003E5695"/>
    <w:rsid w:val="003E56BD"/>
    <w:rsid w:val="003E58F0"/>
    <w:rsid w:val="003E5B98"/>
    <w:rsid w:val="003E5FA8"/>
    <w:rsid w:val="003E5FD6"/>
    <w:rsid w:val="003E64FD"/>
    <w:rsid w:val="003E6697"/>
    <w:rsid w:val="003E7AFF"/>
    <w:rsid w:val="003F08EF"/>
    <w:rsid w:val="003F0998"/>
    <w:rsid w:val="003F0F0D"/>
    <w:rsid w:val="003F32A3"/>
    <w:rsid w:val="003F341F"/>
    <w:rsid w:val="003F3D71"/>
    <w:rsid w:val="003F3DF5"/>
    <w:rsid w:val="003F465B"/>
    <w:rsid w:val="003F4B05"/>
    <w:rsid w:val="003F6632"/>
    <w:rsid w:val="003F69DB"/>
    <w:rsid w:val="003F6FC7"/>
    <w:rsid w:val="003F77DB"/>
    <w:rsid w:val="00400069"/>
    <w:rsid w:val="0040006D"/>
    <w:rsid w:val="0040032F"/>
    <w:rsid w:val="00401AB2"/>
    <w:rsid w:val="00401B22"/>
    <w:rsid w:val="004049AC"/>
    <w:rsid w:val="004059FE"/>
    <w:rsid w:val="00405D0C"/>
    <w:rsid w:val="00406CF7"/>
    <w:rsid w:val="004073BA"/>
    <w:rsid w:val="004108AC"/>
    <w:rsid w:val="00410AC0"/>
    <w:rsid w:val="00411E10"/>
    <w:rsid w:val="00411F1B"/>
    <w:rsid w:val="004143A8"/>
    <w:rsid w:val="00414EBA"/>
    <w:rsid w:val="004153D6"/>
    <w:rsid w:val="004154E3"/>
    <w:rsid w:val="0041786E"/>
    <w:rsid w:val="00417E07"/>
    <w:rsid w:val="004205D9"/>
    <w:rsid w:val="00420D08"/>
    <w:rsid w:val="004217D3"/>
    <w:rsid w:val="00421D68"/>
    <w:rsid w:val="004229F1"/>
    <w:rsid w:val="00422DD4"/>
    <w:rsid w:val="00423B45"/>
    <w:rsid w:val="00423D48"/>
    <w:rsid w:val="0042414B"/>
    <w:rsid w:val="00424B0C"/>
    <w:rsid w:val="00424BE0"/>
    <w:rsid w:val="00425100"/>
    <w:rsid w:val="004257A0"/>
    <w:rsid w:val="004258E9"/>
    <w:rsid w:val="00425D5C"/>
    <w:rsid w:val="004264CD"/>
    <w:rsid w:val="00427D15"/>
    <w:rsid w:val="004304D6"/>
    <w:rsid w:val="00430F4D"/>
    <w:rsid w:val="004312F6"/>
    <w:rsid w:val="004314D8"/>
    <w:rsid w:val="00432545"/>
    <w:rsid w:val="00432D00"/>
    <w:rsid w:val="00433629"/>
    <w:rsid w:val="00435E45"/>
    <w:rsid w:val="00435F8D"/>
    <w:rsid w:val="00436017"/>
    <w:rsid w:val="004369D9"/>
    <w:rsid w:val="00436E51"/>
    <w:rsid w:val="00437F62"/>
    <w:rsid w:val="00440493"/>
    <w:rsid w:val="00441118"/>
    <w:rsid w:val="0044181B"/>
    <w:rsid w:val="0044188E"/>
    <w:rsid w:val="00441931"/>
    <w:rsid w:val="00442429"/>
    <w:rsid w:val="00442798"/>
    <w:rsid w:val="00442F64"/>
    <w:rsid w:val="0044301F"/>
    <w:rsid w:val="004435D0"/>
    <w:rsid w:val="00443D1A"/>
    <w:rsid w:val="004444EF"/>
    <w:rsid w:val="00444508"/>
    <w:rsid w:val="004445B3"/>
    <w:rsid w:val="004451C0"/>
    <w:rsid w:val="00445583"/>
    <w:rsid w:val="00445C9C"/>
    <w:rsid w:val="00445D4D"/>
    <w:rsid w:val="00446B3D"/>
    <w:rsid w:val="00446D5D"/>
    <w:rsid w:val="00447A8E"/>
    <w:rsid w:val="0045020A"/>
    <w:rsid w:val="00450223"/>
    <w:rsid w:val="00450283"/>
    <w:rsid w:val="00450444"/>
    <w:rsid w:val="004513D3"/>
    <w:rsid w:val="0045182A"/>
    <w:rsid w:val="004519C5"/>
    <w:rsid w:val="004519C8"/>
    <w:rsid w:val="00451C15"/>
    <w:rsid w:val="00452099"/>
    <w:rsid w:val="004520C1"/>
    <w:rsid w:val="00452516"/>
    <w:rsid w:val="00453A94"/>
    <w:rsid w:val="00454B0C"/>
    <w:rsid w:val="00454F3D"/>
    <w:rsid w:val="004551FD"/>
    <w:rsid w:val="004562CA"/>
    <w:rsid w:val="00460709"/>
    <w:rsid w:val="00460797"/>
    <w:rsid w:val="00460B46"/>
    <w:rsid w:val="00461A64"/>
    <w:rsid w:val="0046210C"/>
    <w:rsid w:val="00462B41"/>
    <w:rsid w:val="00463AE5"/>
    <w:rsid w:val="00463B5E"/>
    <w:rsid w:val="004646D7"/>
    <w:rsid w:val="0046495B"/>
    <w:rsid w:val="00464AD2"/>
    <w:rsid w:val="00464F8C"/>
    <w:rsid w:val="004655B7"/>
    <w:rsid w:val="0046670A"/>
    <w:rsid w:val="00467AE3"/>
    <w:rsid w:val="00470015"/>
    <w:rsid w:val="00470606"/>
    <w:rsid w:val="00471612"/>
    <w:rsid w:val="004718B0"/>
    <w:rsid w:val="00472667"/>
    <w:rsid w:val="0047287B"/>
    <w:rsid w:val="0047293D"/>
    <w:rsid w:val="0047350E"/>
    <w:rsid w:val="004749FF"/>
    <w:rsid w:val="004757DE"/>
    <w:rsid w:val="0047667B"/>
    <w:rsid w:val="00476C3A"/>
    <w:rsid w:val="004773B9"/>
    <w:rsid w:val="00477A20"/>
    <w:rsid w:val="00477B3D"/>
    <w:rsid w:val="004801DB"/>
    <w:rsid w:val="004807CE"/>
    <w:rsid w:val="00481070"/>
    <w:rsid w:val="00481603"/>
    <w:rsid w:val="00481E0C"/>
    <w:rsid w:val="00482520"/>
    <w:rsid w:val="00482E2B"/>
    <w:rsid w:val="004831A3"/>
    <w:rsid w:val="004832A8"/>
    <w:rsid w:val="00483381"/>
    <w:rsid w:val="00483CEC"/>
    <w:rsid w:val="00483FB5"/>
    <w:rsid w:val="0048431F"/>
    <w:rsid w:val="004846A3"/>
    <w:rsid w:val="004849E3"/>
    <w:rsid w:val="00485160"/>
    <w:rsid w:val="00485CC7"/>
    <w:rsid w:val="00486083"/>
    <w:rsid w:val="00486121"/>
    <w:rsid w:val="00487525"/>
    <w:rsid w:val="00487F35"/>
    <w:rsid w:val="00490002"/>
    <w:rsid w:val="00490024"/>
    <w:rsid w:val="00490BE0"/>
    <w:rsid w:val="00490C26"/>
    <w:rsid w:val="00490DCF"/>
    <w:rsid w:val="00492257"/>
    <w:rsid w:val="00492FB3"/>
    <w:rsid w:val="004932CD"/>
    <w:rsid w:val="004934E4"/>
    <w:rsid w:val="0049472E"/>
    <w:rsid w:val="00494E7C"/>
    <w:rsid w:val="00494FA0"/>
    <w:rsid w:val="0049594A"/>
    <w:rsid w:val="004974E0"/>
    <w:rsid w:val="00497AAB"/>
    <w:rsid w:val="00497E88"/>
    <w:rsid w:val="004A0D22"/>
    <w:rsid w:val="004A0F3B"/>
    <w:rsid w:val="004A11BF"/>
    <w:rsid w:val="004A2262"/>
    <w:rsid w:val="004A25A5"/>
    <w:rsid w:val="004A3154"/>
    <w:rsid w:val="004A3272"/>
    <w:rsid w:val="004A4055"/>
    <w:rsid w:val="004A4528"/>
    <w:rsid w:val="004A55A6"/>
    <w:rsid w:val="004A56EA"/>
    <w:rsid w:val="004A5777"/>
    <w:rsid w:val="004A6AB4"/>
    <w:rsid w:val="004A6B3E"/>
    <w:rsid w:val="004A740F"/>
    <w:rsid w:val="004A7E83"/>
    <w:rsid w:val="004B0434"/>
    <w:rsid w:val="004B1F9E"/>
    <w:rsid w:val="004B24F5"/>
    <w:rsid w:val="004B38D0"/>
    <w:rsid w:val="004B474B"/>
    <w:rsid w:val="004B5847"/>
    <w:rsid w:val="004B7368"/>
    <w:rsid w:val="004C00AB"/>
    <w:rsid w:val="004C05B7"/>
    <w:rsid w:val="004C0742"/>
    <w:rsid w:val="004C10B2"/>
    <w:rsid w:val="004C1EC6"/>
    <w:rsid w:val="004C2A39"/>
    <w:rsid w:val="004C3111"/>
    <w:rsid w:val="004C3334"/>
    <w:rsid w:val="004C4725"/>
    <w:rsid w:val="004C4A98"/>
    <w:rsid w:val="004C4F85"/>
    <w:rsid w:val="004C5202"/>
    <w:rsid w:val="004C598D"/>
    <w:rsid w:val="004C5DB1"/>
    <w:rsid w:val="004C5EC2"/>
    <w:rsid w:val="004C60B6"/>
    <w:rsid w:val="004C6703"/>
    <w:rsid w:val="004C7764"/>
    <w:rsid w:val="004C7769"/>
    <w:rsid w:val="004C7878"/>
    <w:rsid w:val="004D2D4F"/>
    <w:rsid w:val="004D3550"/>
    <w:rsid w:val="004D3734"/>
    <w:rsid w:val="004D480B"/>
    <w:rsid w:val="004D488A"/>
    <w:rsid w:val="004D493F"/>
    <w:rsid w:val="004D4BD8"/>
    <w:rsid w:val="004D54B2"/>
    <w:rsid w:val="004D696A"/>
    <w:rsid w:val="004D773D"/>
    <w:rsid w:val="004D791E"/>
    <w:rsid w:val="004D7DD1"/>
    <w:rsid w:val="004E0993"/>
    <w:rsid w:val="004E1258"/>
    <w:rsid w:val="004E1BF7"/>
    <w:rsid w:val="004E218C"/>
    <w:rsid w:val="004E261B"/>
    <w:rsid w:val="004E2B4B"/>
    <w:rsid w:val="004E3253"/>
    <w:rsid w:val="004E4631"/>
    <w:rsid w:val="004E4EB1"/>
    <w:rsid w:val="004E4F67"/>
    <w:rsid w:val="004E5127"/>
    <w:rsid w:val="004E5A51"/>
    <w:rsid w:val="004E7659"/>
    <w:rsid w:val="004E7833"/>
    <w:rsid w:val="004E783F"/>
    <w:rsid w:val="004E7ADB"/>
    <w:rsid w:val="004E7C23"/>
    <w:rsid w:val="004E7DB5"/>
    <w:rsid w:val="004E7EAD"/>
    <w:rsid w:val="004F0BCD"/>
    <w:rsid w:val="004F117A"/>
    <w:rsid w:val="004F1C19"/>
    <w:rsid w:val="004F2D40"/>
    <w:rsid w:val="004F32A0"/>
    <w:rsid w:val="004F36C2"/>
    <w:rsid w:val="004F3A56"/>
    <w:rsid w:val="004F4974"/>
    <w:rsid w:val="004F4B91"/>
    <w:rsid w:val="004F5528"/>
    <w:rsid w:val="004F5955"/>
    <w:rsid w:val="004F602E"/>
    <w:rsid w:val="004F688E"/>
    <w:rsid w:val="004F6F17"/>
    <w:rsid w:val="004F7866"/>
    <w:rsid w:val="004F7C30"/>
    <w:rsid w:val="00501E06"/>
    <w:rsid w:val="00502948"/>
    <w:rsid w:val="00504822"/>
    <w:rsid w:val="005049C1"/>
    <w:rsid w:val="00504ABA"/>
    <w:rsid w:val="00504D97"/>
    <w:rsid w:val="00505849"/>
    <w:rsid w:val="00505961"/>
    <w:rsid w:val="00505B38"/>
    <w:rsid w:val="0050643F"/>
    <w:rsid w:val="00507605"/>
    <w:rsid w:val="005105B5"/>
    <w:rsid w:val="00510CD4"/>
    <w:rsid w:val="00510D71"/>
    <w:rsid w:val="0051107B"/>
    <w:rsid w:val="005111B1"/>
    <w:rsid w:val="0051174B"/>
    <w:rsid w:val="005117D5"/>
    <w:rsid w:val="005127CD"/>
    <w:rsid w:val="00513943"/>
    <w:rsid w:val="00513A29"/>
    <w:rsid w:val="00513AD0"/>
    <w:rsid w:val="00513B5F"/>
    <w:rsid w:val="00514374"/>
    <w:rsid w:val="0051469C"/>
    <w:rsid w:val="00514C96"/>
    <w:rsid w:val="0051761D"/>
    <w:rsid w:val="005177FC"/>
    <w:rsid w:val="00517DC8"/>
    <w:rsid w:val="005200C8"/>
    <w:rsid w:val="0052083C"/>
    <w:rsid w:val="005208D4"/>
    <w:rsid w:val="00520AE0"/>
    <w:rsid w:val="00521305"/>
    <w:rsid w:val="005213E6"/>
    <w:rsid w:val="00521473"/>
    <w:rsid w:val="00521C03"/>
    <w:rsid w:val="00522EDC"/>
    <w:rsid w:val="005230DB"/>
    <w:rsid w:val="005231A9"/>
    <w:rsid w:val="005233C5"/>
    <w:rsid w:val="0052507D"/>
    <w:rsid w:val="00525B4A"/>
    <w:rsid w:val="00527072"/>
    <w:rsid w:val="005270C8"/>
    <w:rsid w:val="00527EC2"/>
    <w:rsid w:val="00527FCA"/>
    <w:rsid w:val="00530160"/>
    <w:rsid w:val="005303EF"/>
    <w:rsid w:val="00530B43"/>
    <w:rsid w:val="0053273B"/>
    <w:rsid w:val="00532D6C"/>
    <w:rsid w:val="00533210"/>
    <w:rsid w:val="00534426"/>
    <w:rsid w:val="005345E1"/>
    <w:rsid w:val="005347F0"/>
    <w:rsid w:val="00534B8E"/>
    <w:rsid w:val="00535920"/>
    <w:rsid w:val="00537DB6"/>
    <w:rsid w:val="00541B1E"/>
    <w:rsid w:val="00541F8F"/>
    <w:rsid w:val="005425BE"/>
    <w:rsid w:val="00542F6F"/>
    <w:rsid w:val="00542FE6"/>
    <w:rsid w:val="00543195"/>
    <w:rsid w:val="005431F0"/>
    <w:rsid w:val="0054325F"/>
    <w:rsid w:val="00543E26"/>
    <w:rsid w:val="00544486"/>
    <w:rsid w:val="005459E8"/>
    <w:rsid w:val="00545DB4"/>
    <w:rsid w:val="00545F19"/>
    <w:rsid w:val="00545FA5"/>
    <w:rsid w:val="00547E0D"/>
    <w:rsid w:val="00550D54"/>
    <w:rsid w:val="00551640"/>
    <w:rsid w:val="00551C14"/>
    <w:rsid w:val="0055220A"/>
    <w:rsid w:val="00552CF8"/>
    <w:rsid w:val="005534B4"/>
    <w:rsid w:val="005545D2"/>
    <w:rsid w:val="00555F17"/>
    <w:rsid w:val="00555F45"/>
    <w:rsid w:val="005560E3"/>
    <w:rsid w:val="00556FDC"/>
    <w:rsid w:val="00561005"/>
    <w:rsid w:val="00561F16"/>
    <w:rsid w:val="005622AB"/>
    <w:rsid w:val="00563E32"/>
    <w:rsid w:val="00563FC8"/>
    <w:rsid w:val="005641C5"/>
    <w:rsid w:val="00564FB4"/>
    <w:rsid w:val="00565D68"/>
    <w:rsid w:val="00565E01"/>
    <w:rsid w:val="0056689C"/>
    <w:rsid w:val="005670CC"/>
    <w:rsid w:val="00567439"/>
    <w:rsid w:val="005675A6"/>
    <w:rsid w:val="00570AD8"/>
    <w:rsid w:val="0057100E"/>
    <w:rsid w:val="005711C8"/>
    <w:rsid w:val="00571818"/>
    <w:rsid w:val="00572030"/>
    <w:rsid w:val="005729C1"/>
    <w:rsid w:val="00573117"/>
    <w:rsid w:val="005737C5"/>
    <w:rsid w:val="00573F83"/>
    <w:rsid w:val="0057404E"/>
    <w:rsid w:val="005742C7"/>
    <w:rsid w:val="0057508A"/>
    <w:rsid w:val="00575D58"/>
    <w:rsid w:val="0057678D"/>
    <w:rsid w:val="0058003C"/>
    <w:rsid w:val="00580893"/>
    <w:rsid w:val="005808EB"/>
    <w:rsid w:val="00581559"/>
    <w:rsid w:val="00581BA2"/>
    <w:rsid w:val="005820A6"/>
    <w:rsid w:val="00583740"/>
    <w:rsid w:val="00583767"/>
    <w:rsid w:val="0058417A"/>
    <w:rsid w:val="00585717"/>
    <w:rsid w:val="00586E9E"/>
    <w:rsid w:val="00587064"/>
    <w:rsid w:val="00590B7A"/>
    <w:rsid w:val="00591F7E"/>
    <w:rsid w:val="00592E1C"/>
    <w:rsid w:val="00593776"/>
    <w:rsid w:val="0059393F"/>
    <w:rsid w:val="00593BB8"/>
    <w:rsid w:val="005945E9"/>
    <w:rsid w:val="00595194"/>
    <w:rsid w:val="00595302"/>
    <w:rsid w:val="005956A2"/>
    <w:rsid w:val="00595A50"/>
    <w:rsid w:val="00595CF2"/>
    <w:rsid w:val="00596A95"/>
    <w:rsid w:val="00597007"/>
    <w:rsid w:val="005972B5"/>
    <w:rsid w:val="00597448"/>
    <w:rsid w:val="00597BF1"/>
    <w:rsid w:val="005A0497"/>
    <w:rsid w:val="005A10A8"/>
    <w:rsid w:val="005A1124"/>
    <w:rsid w:val="005A112E"/>
    <w:rsid w:val="005A1410"/>
    <w:rsid w:val="005A1468"/>
    <w:rsid w:val="005A1939"/>
    <w:rsid w:val="005A1EC3"/>
    <w:rsid w:val="005A2D13"/>
    <w:rsid w:val="005A32E5"/>
    <w:rsid w:val="005A4B7F"/>
    <w:rsid w:val="005A4D5E"/>
    <w:rsid w:val="005A4E63"/>
    <w:rsid w:val="005A4EAE"/>
    <w:rsid w:val="005A583D"/>
    <w:rsid w:val="005A5B9F"/>
    <w:rsid w:val="005A658E"/>
    <w:rsid w:val="005A6D42"/>
    <w:rsid w:val="005A7AB6"/>
    <w:rsid w:val="005B3740"/>
    <w:rsid w:val="005B4667"/>
    <w:rsid w:val="005B4C3A"/>
    <w:rsid w:val="005B5105"/>
    <w:rsid w:val="005B520E"/>
    <w:rsid w:val="005B535B"/>
    <w:rsid w:val="005B568C"/>
    <w:rsid w:val="005B57A0"/>
    <w:rsid w:val="005B6699"/>
    <w:rsid w:val="005B7D51"/>
    <w:rsid w:val="005C01D3"/>
    <w:rsid w:val="005C0D4D"/>
    <w:rsid w:val="005C0ECA"/>
    <w:rsid w:val="005C167A"/>
    <w:rsid w:val="005C1BCD"/>
    <w:rsid w:val="005C361C"/>
    <w:rsid w:val="005C3710"/>
    <w:rsid w:val="005C4643"/>
    <w:rsid w:val="005C5E70"/>
    <w:rsid w:val="005C6A05"/>
    <w:rsid w:val="005C703F"/>
    <w:rsid w:val="005C7C68"/>
    <w:rsid w:val="005D0D23"/>
    <w:rsid w:val="005D33C9"/>
    <w:rsid w:val="005D3AC9"/>
    <w:rsid w:val="005D40BD"/>
    <w:rsid w:val="005D4337"/>
    <w:rsid w:val="005D4A92"/>
    <w:rsid w:val="005D594A"/>
    <w:rsid w:val="005D5A8B"/>
    <w:rsid w:val="005D6C1E"/>
    <w:rsid w:val="005D6F24"/>
    <w:rsid w:val="005D71B7"/>
    <w:rsid w:val="005D7FEE"/>
    <w:rsid w:val="005E0343"/>
    <w:rsid w:val="005E0B86"/>
    <w:rsid w:val="005E1086"/>
    <w:rsid w:val="005E18E5"/>
    <w:rsid w:val="005E1EDD"/>
    <w:rsid w:val="005E2BAB"/>
    <w:rsid w:val="005E2F22"/>
    <w:rsid w:val="005E314E"/>
    <w:rsid w:val="005E32FC"/>
    <w:rsid w:val="005E3319"/>
    <w:rsid w:val="005E36A3"/>
    <w:rsid w:val="005E4AF5"/>
    <w:rsid w:val="005E5AEE"/>
    <w:rsid w:val="005E5FF7"/>
    <w:rsid w:val="005E62A7"/>
    <w:rsid w:val="005E6630"/>
    <w:rsid w:val="005E6967"/>
    <w:rsid w:val="005E6C05"/>
    <w:rsid w:val="005E6DE2"/>
    <w:rsid w:val="005E7BB4"/>
    <w:rsid w:val="005E7E83"/>
    <w:rsid w:val="005F08AF"/>
    <w:rsid w:val="005F08BF"/>
    <w:rsid w:val="005F0C24"/>
    <w:rsid w:val="005F0F16"/>
    <w:rsid w:val="005F14B1"/>
    <w:rsid w:val="005F2B72"/>
    <w:rsid w:val="005F2BD5"/>
    <w:rsid w:val="005F3196"/>
    <w:rsid w:val="005F35E6"/>
    <w:rsid w:val="005F3B70"/>
    <w:rsid w:val="005F3BE9"/>
    <w:rsid w:val="005F433E"/>
    <w:rsid w:val="005F451B"/>
    <w:rsid w:val="005F4FFF"/>
    <w:rsid w:val="005F53FD"/>
    <w:rsid w:val="005F5C3F"/>
    <w:rsid w:val="005F68CA"/>
    <w:rsid w:val="005F75E3"/>
    <w:rsid w:val="00600112"/>
    <w:rsid w:val="00600765"/>
    <w:rsid w:val="0060076A"/>
    <w:rsid w:val="00600ACE"/>
    <w:rsid w:val="00601A3F"/>
    <w:rsid w:val="00601B64"/>
    <w:rsid w:val="00601EE1"/>
    <w:rsid w:val="0060264E"/>
    <w:rsid w:val="00602C70"/>
    <w:rsid w:val="00604D71"/>
    <w:rsid w:val="00605886"/>
    <w:rsid w:val="00605CF4"/>
    <w:rsid w:val="00606544"/>
    <w:rsid w:val="00606B03"/>
    <w:rsid w:val="00606E7D"/>
    <w:rsid w:val="00606EA2"/>
    <w:rsid w:val="00606FAB"/>
    <w:rsid w:val="00607F4A"/>
    <w:rsid w:val="00610641"/>
    <w:rsid w:val="00610678"/>
    <w:rsid w:val="006108A4"/>
    <w:rsid w:val="00611332"/>
    <w:rsid w:val="006125DB"/>
    <w:rsid w:val="00613017"/>
    <w:rsid w:val="0061323B"/>
    <w:rsid w:val="0061448E"/>
    <w:rsid w:val="00615709"/>
    <w:rsid w:val="0061572F"/>
    <w:rsid w:val="0061577C"/>
    <w:rsid w:val="006159BB"/>
    <w:rsid w:val="00615C44"/>
    <w:rsid w:val="00615E37"/>
    <w:rsid w:val="00616D61"/>
    <w:rsid w:val="00620679"/>
    <w:rsid w:val="00620B32"/>
    <w:rsid w:val="00620B60"/>
    <w:rsid w:val="00620C51"/>
    <w:rsid w:val="0062150A"/>
    <w:rsid w:val="00622060"/>
    <w:rsid w:val="0062282C"/>
    <w:rsid w:val="00622872"/>
    <w:rsid w:val="006236D5"/>
    <w:rsid w:val="00623FA7"/>
    <w:rsid w:val="00623FC2"/>
    <w:rsid w:val="0062584F"/>
    <w:rsid w:val="00625996"/>
    <w:rsid w:val="00625FDB"/>
    <w:rsid w:val="006278A9"/>
    <w:rsid w:val="00627BEC"/>
    <w:rsid w:val="00627E06"/>
    <w:rsid w:val="00631EA9"/>
    <w:rsid w:val="00632059"/>
    <w:rsid w:val="00632E07"/>
    <w:rsid w:val="00633290"/>
    <w:rsid w:val="0063424A"/>
    <w:rsid w:val="00634FE7"/>
    <w:rsid w:val="00635531"/>
    <w:rsid w:val="00635EEC"/>
    <w:rsid w:val="00636867"/>
    <w:rsid w:val="00636A1E"/>
    <w:rsid w:val="00636B59"/>
    <w:rsid w:val="006371D4"/>
    <w:rsid w:val="0063751B"/>
    <w:rsid w:val="00637B47"/>
    <w:rsid w:val="00637BC9"/>
    <w:rsid w:val="0064064E"/>
    <w:rsid w:val="00641A4B"/>
    <w:rsid w:val="00643299"/>
    <w:rsid w:val="00643660"/>
    <w:rsid w:val="00644E3E"/>
    <w:rsid w:val="006451EE"/>
    <w:rsid w:val="0064527B"/>
    <w:rsid w:val="00646B66"/>
    <w:rsid w:val="00646DF4"/>
    <w:rsid w:val="00647AA2"/>
    <w:rsid w:val="00652A6A"/>
    <w:rsid w:val="0065403A"/>
    <w:rsid w:val="00654A26"/>
    <w:rsid w:val="0065504A"/>
    <w:rsid w:val="00655872"/>
    <w:rsid w:val="0065607D"/>
    <w:rsid w:val="0065714E"/>
    <w:rsid w:val="00657809"/>
    <w:rsid w:val="006611BF"/>
    <w:rsid w:val="0066136C"/>
    <w:rsid w:val="00662152"/>
    <w:rsid w:val="0066241F"/>
    <w:rsid w:val="00664588"/>
    <w:rsid w:val="006656B0"/>
    <w:rsid w:val="00665B9E"/>
    <w:rsid w:val="00666B3F"/>
    <w:rsid w:val="00666C58"/>
    <w:rsid w:val="00666EA0"/>
    <w:rsid w:val="00670034"/>
    <w:rsid w:val="00671893"/>
    <w:rsid w:val="00671A45"/>
    <w:rsid w:val="006725CA"/>
    <w:rsid w:val="0067322D"/>
    <w:rsid w:val="0067414D"/>
    <w:rsid w:val="006748DC"/>
    <w:rsid w:val="00674C26"/>
    <w:rsid w:val="006753F1"/>
    <w:rsid w:val="00676760"/>
    <w:rsid w:val="00677231"/>
    <w:rsid w:val="006779FC"/>
    <w:rsid w:val="00680284"/>
    <w:rsid w:val="0068050B"/>
    <w:rsid w:val="006806F6"/>
    <w:rsid w:val="00680B25"/>
    <w:rsid w:val="00682B4B"/>
    <w:rsid w:val="00682BB7"/>
    <w:rsid w:val="00683231"/>
    <w:rsid w:val="006850E5"/>
    <w:rsid w:val="006851B9"/>
    <w:rsid w:val="00685A3F"/>
    <w:rsid w:val="006875F7"/>
    <w:rsid w:val="00687948"/>
    <w:rsid w:val="00687DC6"/>
    <w:rsid w:val="0069036E"/>
    <w:rsid w:val="0069072E"/>
    <w:rsid w:val="00690B9B"/>
    <w:rsid w:val="006921B2"/>
    <w:rsid w:val="00692282"/>
    <w:rsid w:val="00693504"/>
    <w:rsid w:val="006937A8"/>
    <w:rsid w:val="0069394E"/>
    <w:rsid w:val="0069399B"/>
    <w:rsid w:val="00694456"/>
    <w:rsid w:val="00694C17"/>
    <w:rsid w:val="006961A0"/>
    <w:rsid w:val="0069758C"/>
    <w:rsid w:val="006A04E4"/>
    <w:rsid w:val="006A081A"/>
    <w:rsid w:val="006A0D27"/>
    <w:rsid w:val="006A1584"/>
    <w:rsid w:val="006A17A0"/>
    <w:rsid w:val="006A1B7D"/>
    <w:rsid w:val="006A2104"/>
    <w:rsid w:val="006A214A"/>
    <w:rsid w:val="006A2C6C"/>
    <w:rsid w:val="006A2E93"/>
    <w:rsid w:val="006A31AA"/>
    <w:rsid w:val="006A3859"/>
    <w:rsid w:val="006A3915"/>
    <w:rsid w:val="006A3A05"/>
    <w:rsid w:val="006A4780"/>
    <w:rsid w:val="006A4F05"/>
    <w:rsid w:val="006A62D2"/>
    <w:rsid w:val="006A6B2B"/>
    <w:rsid w:val="006A7007"/>
    <w:rsid w:val="006A745F"/>
    <w:rsid w:val="006A781E"/>
    <w:rsid w:val="006A79A6"/>
    <w:rsid w:val="006B01F2"/>
    <w:rsid w:val="006B049E"/>
    <w:rsid w:val="006B27E0"/>
    <w:rsid w:val="006B2D79"/>
    <w:rsid w:val="006B37A9"/>
    <w:rsid w:val="006B39C8"/>
    <w:rsid w:val="006B483C"/>
    <w:rsid w:val="006B5133"/>
    <w:rsid w:val="006B5882"/>
    <w:rsid w:val="006B58BF"/>
    <w:rsid w:val="006B5BD7"/>
    <w:rsid w:val="006B6A26"/>
    <w:rsid w:val="006B75FA"/>
    <w:rsid w:val="006C0BBD"/>
    <w:rsid w:val="006C1300"/>
    <w:rsid w:val="006C2151"/>
    <w:rsid w:val="006C22A8"/>
    <w:rsid w:val="006C2390"/>
    <w:rsid w:val="006C2892"/>
    <w:rsid w:val="006C3288"/>
    <w:rsid w:val="006C3D7E"/>
    <w:rsid w:val="006C4648"/>
    <w:rsid w:val="006C4668"/>
    <w:rsid w:val="006C4C05"/>
    <w:rsid w:val="006C546B"/>
    <w:rsid w:val="006C5C0C"/>
    <w:rsid w:val="006C5E05"/>
    <w:rsid w:val="006C6A26"/>
    <w:rsid w:val="006C6BE0"/>
    <w:rsid w:val="006C6D82"/>
    <w:rsid w:val="006C75A9"/>
    <w:rsid w:val="006D0884"/>
    <w:rsid w:val="006D1555"/>
    <w:rsid w:val="006D2952"/>
    <w:rsid w:val="006D2F07"/>
    <w:rsid w:val="006D3BE4"/>
    <w:rsid w:val="006D6833"/>
    <w:rsid w:val="006D6E5B"/>
    <w:rsid w:val="006D6F38"/>
    <w:rsid w:val="006D73CC"/>
    <w:rsid w:val="006D797B"/>
    <w:rsid w:val="006E076B"/>
    <w:rsid w:val="006E0C17"/>
    <w:rsid w:val="006E13FD"/>
    <w:rsid w:val="006E1E9D"/>
    <w:rsid w:val="006E29CA"/>
    <w:rsid w:val="006E2B9E"/>
    <w:rsid w:val="006E2BEB"/>
    <w:rsid w:val="006E3895"/>
    <w:rsid w:val="006E3CC3"/>
    <w:rsid w:val="006E3DCE"/>
    <w:rsid w:val="006E3FAF"/>
    <w:rsid w:val="006E436C"/>
    <w:rsid w:val="006E456F"/>
    <w:rsid w:val="006E4E51"/>
    <w:rsid w:val="006E5463"/>
    <w:rsid w:val="006E572C"/>
    <w:rsid w:val="006E615B"/>
    <w:rsid w:val="006F0B5F"/>
    <w:rsid w:val="006F24A3"/>
    <w:rsid w:val="006F2600"/>
    <w:rsid w:val="006F2DBA"/>
    <w:rsid w:val="006F3668"/>
    <w:rsid w:val="006F4880"/>
    <w:rsid w:val="006F5547"/>
    <w:rsid w:val="006F5555"/>
    <w:rsid w:val="006F695E"/>
    <w:rsid w:val="0070029C"/>
    <w:rsid w:val="00700304"/>
    <w:rsid w:val="00700534"/>
    <w:rsid w:val="00700A11"/>
    <w:rsid w:val="0070153A"/>
    <w:rsid w:val="00701F48"/>
    <w:rsid w:val="00702281"/>
    <w:rsid w:val="007027DD"/>
    <w:rsid w:val="0070348A"/>
    <w:rsid w:val="0070403B"/>
    <w:rsid w:val="007040D6"/>
    <w:rsid w:val="007040F7"/>
    <w:rsid w:val="00704E77"/>
    <w:rsid w:val="00704E81"/>
    <w:rsid w:val="007054BA"/>
    <w:rsid w:val="007054EE"/>
    <w:rsid w:val="00705D80"/>
    <w:rsid w:val="0070627B"/>
    <w:rsid w:val="0070694A"/>
    <w:rsid w:val="00706DAF"/>
    <w:rsid w:val="00706DDD"/>
    <w:rsid w:val="00707BAD"/>
    <w:rsid w:val="00707CEB"/>
    <w:rsid w:val="00711393"/>
    <w:rsid w:val="00711613"/>
    <w:rsid w:val="00711CED"/>
    <w:rsid w:val="00712583"/>
    <w:rsid w:val="00712E19"/>
    <w:rsid w:val="00713D4B"/>
    <w:rsid w:val="00714868"/>
    <w:rsid w:val="00714F1D"/>
    <w:rsid w:val="007155D8"/>
    <w:rsid w:val="00715F08"/>
    <w:rsid w:val="0071614D"/>
    <w:rsid w:val="0071692C"/>
    <w:rsid w:val="0072025D"/>
    <w:rsid w:val="00720483"/>
    <w:rsid w:val="0072064C"/>
    <w:rsid w:val="00720C70"/>
    <w:rsid w:val="00720DE2"/>
    <w:rsid w:val="007210ED"/>
    <w:rsid w:val="00721386"/>
    <w:rsid w:val="00721A55"/>
    <w:rsid w:val="00722616"/>
    <w:rsid w:val="00722DE4"/>
    <w:rsid w:val="007230E4"/>
    <w:rsid w:val="00723283"/>
    <w:rsid w:val="0072362D"/>
    <w:rsid w:val="00723C12"/>
    <w:rsid w:val="00724150"/>
    <w:rsid w:val="00724F60"/>
    <w:rsid w:val="00726908"/>
    <w:rsid w:val="007271BA"/>
    <w:rsid w:val="00727F3F"/>
    <w:rsid w:val="00730B47"/>
    <w:rsid w:val="00731310"/>
    <w:rsid w:val="007313B8"/>
    <w:rsid w:val="007314A3"/>
    <w:rsid w:val="00731C00"/>
    <w:rsid w:val="00733340"/>
    <w:rsid w:val="00734E5A"/>
    <w:rsid w:val="00735919"/>
    <w:rsid w:val="0073661F"/>
    <w:rsid w:val="00736C14"/>
    <w:rsid w:val="0073746A"/>
    <w:rsid w:val="0073789C"/>
    <w:rsid w:val="0074090C"/>
    <w:rsid w:val="007414E5"/>
    <w:rsid w:val="0074353C"/>
    <w:rsid w:val="007436BC"/>
    <w:rsid w:val="007442B3"/>
    <w:rsid w:val="00744C9F"/>
    <w:rsid w:val="00745DF3"/>
    <w:rsid w:val="00745E74"/>
    <w:rsid w:val="00745F8D"/>
    <w:rsid w:val="0074612D"/>
    <w:rsid w:val="007476AA"/>
    <w:rsid w:val="007505BF"/>
    <w:rsid w:val="00750613"/>
    <w:rsid w:val="00751308"/>
    <w:rsid w:val="0075139B"/>
    <w:rsid w:val="00751C81"/>
    <w:rsid w:val="00752222"/>
    <w:rsid w:val="00753D88"/>
    <w:rsid w:val="00753F7B"/>
    <w:rsid w:val="007540F8"/>
    <w:rsid w:val="00754509"/>
    <w:rsid w:val="00754591"/>
    <w:rsid w:val="00754EF2"/>
    <w:rsid w:val="0075586A"/>
    <w:rsid w:val="00755E0C"/>
    <w:rsid w:val="007569A2"/>
    <w:rsid w:val="00756D9A"/>
    <w:rsid w:val="00757731"/>
    <w:rsid w:val="0075773E"/>
    <w:rsid w:val="0075797B"/>
    <w:rsid w:val="00760933"/>
    <w:rsid w:val="00760D54"/>
    <w:rsid w:val="007625FA"/>
    <w:rsid w:val="00762665"/>
    <w:rsid w:val="00762EDE"/>
    <w:rsid w:val="0076352F"/>
    <w:rsid w:val="0076498B"/>
    <w:rsid w:val="00765D83"/>
    <w:rsid w:val="0076600D"/>
    <w:rsid w:val="0076615E"/>
    <w:rsid w:val="00767226"/>
    <w:rsid w:val="0076759D"/>
    <w:rsid w:val="00770687"/>
    <w:rsid w:val="007715E6"/>
    <w:rsid w:val="0077392A"/>
    <w:rsid w:val="00774C8D"/>
    <w:rsid w:val="00774D5C"/>
    <w:rsid w:val="007755D2"/>
    <w:rsid w:val="00775937"/>
    <w:rsid w:val="00775B7C"/>
    <w:rsid w:val="0077773B"/>
    <w:rsid w:val="007778E3"/>
    <w:rsid w:val="00777B79"/>
    <w:rsid w:val="00777EC9"/>
    <w:rsid w:val="00780AB3"/>
    <w:rsid w:val="00780B14"/>
    <w:rsid w:val="0078170D"/>
    <w:rsid w:val="007817E7"/>
    <w:rsid w:val="00781A5D"/>
    <w:rsid w:val="00782297"/>
    <w:rsid w:val="00783156"/>
    <w:rsid w:val="0078398E"/>
    <w:rsid w:val="0078468F"/>
    <w:rsid w:val="00785088"/>
    <w:rsid w:val="00785B79"/>
    <w:rsid w:val="00785F89"/>
    <w:rsid w:val="00785FCC"/>
    <w:rsid w:val="007867B7"/>
    <w:rsid w:val="007868BC"/>
    <w:rsid w:val="00786A84"/>
    <w:rsid w:val="00786DC7"/>
    <w:rsid w:val="007874AC"/>
    <w:rsid w:val="007876E9"/>
    <w:rsid w:val="00787BB0"/>
    <w:rsid w:val="00787C5A"/>
    <w:rsid w:val="007909DB"/>
    <w:rsid w:val="007919A5"/>
    <w:rsid w:val="007919DE"/>
    <w:rsid w:val="00791C25"/>
    <w:rsid w:val="00791D01"/>
    <w:rsid w:val="00791DDF"/>
    <w:rsid w:val="0079273B"/>
    <w:rsid w:val="007930B5"/>
    <w:rsid w:val="0079339A"/>
    <w:rsid w:val="00793912"/>
    <w:rsid w:val="00794028"/>
    <w:rsid w:val="00794121"/>
    <w:rsid w:val="007943EE"/>
    <w:rsid w:val="00794BF8"/>
    <w:rsid w:val="00794D48"/>
    <w:rsid w:val="00795020"/>
    <w:rsid w:val="0079554E"/>
    <w:rsid w:val="00795703"/>
    <w:rsid w:val="00797E84"/>
    <w:rsid w:val="007A06B4"/>
    <w:rsid w:val="007A1765"/>
    <w:rsid w:val="007A332A"/>
    <w:rsid w:val="007A339D"/>
    <w:rsid w:val="007A3541"/>
    <w:rsid w:val="007A3DD6"/>
    <w:rsid w:val="007A4493"/>
    <w:rsid w:val="007A475A"/>
    <w:rsid w:val="007A4E65"/>
    <w:rsid w:val="007A5122"/>
    <w:rsid w:val="007A5748"/>
    <w:rsid w:val="007A5BB0"/>
    <w:rsid w:val="007A5CB8"/>
    <w:rsid w:val="007A5F10"/>
    <w:rsid w:val="007A64C4"/>
    <w:rsid w:val="007A6932"/>
    <w:rsid w:val="007A6933"/>
    <w:rsid w:val="007A71F1"/>
    <w:rsid w:val="007B0488"/>
    <w:rsid w:val="007B085D"/>
    <w:rsid w:val="007B0A3E"/>
    <w:rsid w:val="007B1568"/>
    <w:rsid w:val="007B3677"/>
    <w:rsid w:val="007B4524"/>
    <w:rsid w:val="007B4C10"/>
    <w:rsid w:val="007B5263"/>
    <w:rsid w:val="007B5C7D"/>
    <w:rsid w:val="007B5FFB"/>
    <w:rsid w:val="007B674B"/>
    <w:rsid w:val="007B7756"/>
    <w:rsid w:val="007B7A6B"/>
    <w:rsid w:val="007B7DC8"/>
    <w:rsid w:val="007C0308"/>
    <w:rsid w:val="007C057B"/>
    <w:rsid w:val="007C0974"/>
    <w:rsid w:val="007C0C64"/>
    <w:rsid w:val="007C1DA8"/>
    <w:rsid w:val="007C2654"/>
    <w:rsid w:val="007C2A48"/>
    <w:rsid w:val="007C3049"/>
    <w:rsid w:val="007C3356"/>
    <w:rsid w:val="007C3810"/>
    <w:rsid w:val="007C3970"/>
    <w:rsid w:val="007C3D26"/>
    <w:rsid w:val="007C40EE"/>
    <w:rsid w:val="007C52ED"/>
    <w:rsid w:val="007C68FB"/>
    <w:rsid w:val="007C70BC"/>
    <w:rsid w:val="007C735A"/>
    <w:rsid w:val="007C7F9F"/>
    <w:rsid w:val="007D09B7"/>
    <w:rsid w:val="007D225D"/>
    <w:rsid w:val="007D235D"/>
    <w:rsid w:val="007D277D"/>
    <w:rsid w:val="007D3122"/>
    <w:rsid w:val="007D32F9"/>
    <w:rsid w:val="007D3D40"/>
    <w:rsid w:val="007D4413"/>
    <w:rsid w:val="007D4633"/>
    <w:rsid w:val="007D4ECA"/>
    <w:rsid w:val="007D6146"/>
    <w:rsid w:val="007D6D28"/>
    <w:rsid w:val="007D7042"/>
    <w:rsid w:val="007D76E9"/>
    <w:rsid w:val="007D7A37"/>
    <w:rsid w:val="007D7B64"/>
    <w:rsid w:val="007D7FD2"/>
    <w:rsid w:val="007E0562"/>
    <w:rsid w:val="007E06DE"/>
    <w:rsid w:val="007E0D7A"/>
    <w:rsid w:val="007E1126"/>
    <w:rsid w:val="007E177E"/>
    <w:rsid w:val="007E2160"/>
    <w:rsid w:val="007E349E"/>
    <w:rsid w:val="007E39B9"/>
    <w:rsid w:val="007E4CE1"/>
    <w:rsid w:val="007E5134"/>
    <w:rsid w:val="007E5181"/>
    <w:rsid w:val="007E58F3"/>
    <w:rsid w:val="007E66C7"/>
    <w:rsid w:val="007E6EE5"/>
    <w:rsid w:val="007E7B4C"/>
    <w:rsid w:val="007E7D8C"/>
    <w:rsid w:val="007F15AE"/>
    <w:rsid w:val="007F18F1"/>
    <w:rsid w:val="007F1AFD"/>
    <w:rsid w:val="007F2590"/>
    <w:rsid w:val="007F293D"/>
    <w:rsid w:val="007F38FB"/>
    <w:rsid w:val="007F3EBD"/>
    <w:rsid w:val="007F5374"/>
    <w:rsid w:val="007F5771"/>
    <w:rsid w:val="007F6B13"/>
    <w:rsid w:val="007F6C47"/>
    <w:rsid w:val="007F78A2"/>
    <w:rsid w:val="007F79D2"/>
    <w:rsid w:val="007F7AE3"/>
    <w:rsid w:val="008014D2"/>
    <w:rsid w:val="00802C0E"/>
    <w:rsid w:val="0080343E"/>
    <w:rsid w:val="008037D2"/>
    <w:rsid w:val="008048A0"/>
    <w:rsid w:val="00804C26"/>
    <w:rsid w:val="00805266"/>
    <w:rsid w:val="008054BC"/>
    <w:rsid w:val="0080608A"/>
    <w:rsid w:val="00806181"/>
    <w:rsid w:val="0080642C"/>
    <w:rsid w:val="00807729"/>
    <w:rsid w:val="0080799A"/>
    <w:rsid w:val="00807FD7"/>
    <w:rsid w:val="008100CC"/>
    <w:rsid w:val="008102A2"/>
    <w:rsid w:val="008106FD"/>
    <w:rsid w:val="0081164B"/>
    <w:rsid w:val="008123C5"/>
    <w:rsid w:val="00812BAC"/>
    <w:rsid w:val="008136C7"/>
    <w:rsid w:val="00814BE4"/>
    <w:rsid w:val="00816FE4"/>
    <w:rsid w:val="008179A5"/>
    <w:rsid w:val="008200CA"/>
    <w:rsid w:val="008206BA"/>
    <w:rsid w:val="00820C86"/>
    <w:rsid w:val="00820CC4"/>
    <w:rsid w:val="00821196"/>
    <w:rsid w:val="0082119D"/>
    <w:rsid w:val="008211A2"/>
    <w:rsid w:val="008226F5"/>
    <w:rsid w:val="008228BA"/>
    <w:rsid w:val="008229AA"/>
    <w:rsid w:val="00822C3F"/>
    <w:rsid w:val="00823EAC"/>
    <w:rsid w:val="00824414"/>
    <w:rsid w:val="0082696A"/>
    <w:rsid w:val="00826EAB"/>
    <w:rsid w:val="00827534"/>
    <w:rsid w:val="008275EF"/>
    <w:rsid w:val="00827BCD"/>
    <w:rsid w:val="00827CD2"/>
    <w:rsid w:val="00830A9A"/>
    <w:rsid w:val="00831AF9"/>
    <w:rsid w:val="00831B86"/>
    <w:rsid w:val="00831F6C"/>
    <w:rsid w:val="00832F10"/>
    <w:rsid w:val="008333BA"/>
    <w:rsid w:val="008333E6"/>
    <w:rsid w:val="008337D0"/>
    <w:rsid w:val="00833F05"/>
    <w:rsid w:val="0083437B"/>
    <w:rsid w:val="008343A9"/>
    <w:rsid w:val="00834BD2"/>
    <w:rsid w:val="0083639A"/>
    <w:rsid w:val="00840597"/>
    <w:rsid w:val="00840A8D"/>
    <w:rsid w:val="008410C5"/>
    <w:rsid w:val="00841520"/>
    <w:rsid w:val="0084290E"/>
    <w:rsid w:val="00842AA2"/>
    <w:rsid w:val="00842B09"/>
    <w:rsid w:val="00842F96"/>
    <w:rsid w:val="00842FE8"/>
    <w:rsid w:val="008435DD"/>
    <w:rsid w:val="00843B83"/>
    <w:rsid w:val="0084442D"/>
    <w:rsid w:val="0084475C"/>
    <w:rsid w:val="00845461"/>
    <w:rsid w:val="00845DC3"/>
    <w:rsid w:val="00845EB9"/>
    <w:rsid w:val="008471C4"/>
    <w:rsid w:val="008479BE"/>
    <w:rsid w:val="00854141"/>
    <w:rsid w:val="00854FFA"/>
    <w:rsid w:val="00855B08"/>
    <w:rsid w:val="00855F85"/>
    <w:rsid w:val="00856826"/>
    <w:rsid w:val="00856CA6"/>
    <w:rsid w:val="008574AC"/>
    <w:rsid w:val="008578C2"/>
    <w:rsid w:val="00857A6B"/>
    <w:rsid w:val="00857C6B"/>
    <w:rsid w:val="00857FB1"/>
    <w:rsid w:val="00860BDD"/>
    <w:rsid w:val="0086174A"/>
    <w:rsid w:val="00861FCB"/>
    <w:rsid w:val="00862405"/>
    <w:rsid w:val="00864B1F"/>
    <w:rsid w:val="00864E4D"/>
    <w:rsid w:val="00865CE9"/>
    <w:rsid w:val="00865E6E"/>
    <w:rsid w:val="008664E2"/>
    <w:rsid w:val="008667F0"/>
    <w:rsid w:val="00867899"/>
    <w:rsid w:val="008678F3"/>
    <w:rsid w:val="00867E00"/>
    <w:rsid w:val="008706A5"/>
    <w:rsid w:val="0087129B"/>
    <w:rsid w:val="0087270B"/>
    <w:rsid w:val="00872AFD"/>
    <w:rsid w:val="00873DCE"/>
    <w:rsid w:val="0087401F"/>
    <w:rsid w:val="00875874"/>
    <w:rsid w:val="00877B31"/>
    <w:rsid w:val="00877F6A"/>
    <w:rsid w:val="00880B8C"/>
    <w:rsid w:val="00881D12"/>
    <w:rsid w:val="00882C23"/>
    <w:rsid w:val="008831BA"/>
    <w:rsid w:val="0088504B"/>
    <w:rsid w:val="0088548A"/>
    <w:rsid w:val="008864B2"/>
    <w:rsid w:val="00886CA6"/>
    <w:rsid w:val="00886D51"/>
    <w:rsid w:val="00886E4F"/>
    <w:rsid w:val="00886E75"/>
    <w:rsid w:val="00887EC2"/>
    <w:rsid w:val="00890D5C"/>
    <w:rsid w:val="00891303"/>
    <w:rsid w:val="00891D3D"/>
    <w:rsid w:val="00892975"/>
    <w:rsid w:val="00892B4C"/>
    <w:rsid w:val="00892D3D"/>
    <w:rsid w:val="00892F06"/>
    <w:rsid w:val="008930B6"/>
    <w:rsid w:val="00893C0C"/>
    <w:rsid w:val="00893D48"/>
    <w:rsid w:val="00894A43"/>
    <w:rsid w:val="00894F4F"/>
    <w:rsid w:val="0089580B"/>
    <w:rsid w:val="0089626F"/>
    <w:rsid w:val="00896B75"/>
    <w:rsid w:val="008A01E3"/>
    <w:rsid w:val="008A0433"/>
    <w:rsid w:val="008A1A0A"/>
    <w:rsid w:val="008A1AB3"/>
    <w:rsid w:val="008A1C01"/>
    <w:rsid w:val="008A1DA8"/>
    <w:rsid w:val="008A1F66"/>
    <w:rsid w:val="008A2B61"/>
    <w:rsid w:val="008A2B75"/>
    <w:rsid w:val="008A331B"/>
    <w:rsid w:val="008A36B3"/>
    <w:rsid w:val="008A5303"/>
    <w:rsid w:val="008A55B5"/>
    <w:rsid w:val="008A57BA"/>
    <w:rsid w:val="008A6024"/>
    <w:rsid w:val="008A75C8"/>
    <w:rsid w:val="008A7A6E"/>
    <w:rsid w:val="008B105D"/>
    <w:rsid w:val="008B2135"/>
    <w:rsid w:val="008B219C"/>
    <w:rsid w:val="008B327A"/>
    <w:rsid w:val="008B510F"/>
    <w:rsid w:val="008B6456"/>
    <w:rsid w:val="008B7286"/>
    <w:rsid w:val="008B7429"/>
    <w:rsid w:val="008B762B"/>
    <w:rsid w:val="008B76FA"/>
    <w:rsid w:val="008B7D93"/>
    <w:rsid w:val="008C0870"/>
    <w:rsid w:val="008C11BE"/>
    <w:rsid w:val="008C1FC3"/>
    <w:rsid w:val="008C20EF"/>
    <w:rsid w:val="008C2183"/>
    <w:rsid w:val="008C2401"/>
    <w:rsid w:val="008C2495"/>
    <w:rsid w:val="008C2BD7"/>
    <w:rsid w:val="008C3787"/>
    <w:rsid w:val="008C3BE8"/>
    <w:rsid w:val="008C414B"/>
    <w:rsid w:val="008C4668"/>
    <w:rsid w:val="008C7476"/>
    <w:rsid w:val="008C7682"/>
    <w:rsid w:val="008C7BFF"/>
    <w:rsid w:val="008D01F1"/>
    <w:rsid w:val="008D0F17"/>
    <w:rsid w:val="008D1A49"/>
    <w:rsid w:val="008D2E2A"/>
    <w:rsid w:val="008D2F7B"/>
    <w:rsid w:val="008D3D62"/>
    <w:rsid w:val="008D4489"/>
    <w:rsid w:val="008D4A53"/>
    <w:rsid w:val="008D5C24"/>
    <w:rsid w:val="008D69BD"/>
    <w:rsid w:val="008D71E6"/>
    <w:rsid w:val="008D7301"/>
    <w:rsid w:val="008D7B3A"/>
    <w:rsid w:val="008D7C84"/>
    <w:rsid w:val="008D7E51"/>
    <w:rsid w:val="008E24F3"/>
    <w:rsid w:val="008E2FC3"/>
    <w:rsid w:val="008E4556"/>
    <w:rsid w:val="008E52D6"/>
    <w:rsid w:val="008E5C11"/>
    <w:rsid w:val="008E620C"/>
    <w:rsid w:val="008F0BBB"/>
    <w:rsid w:val="008F0E0A"/>
    <w:rsid w:val="008F151C"/>
    <w:rsid w:val="008F1F0A"/>
    <w:rsid w:val="008F25D5"/>
    <w:rsid w:val="008F2A13"/>
    <w:rsid w:val="008F2CB8"/>
    <w:rsid w:val="008F2F15"/>
    <w:rsid w:val="008F319A"/>
    <w:rsid w:val="008F31F5"/>
    <w:rsid w:val="008F43E7"/>
    <w:rsid w:val="008F49D3"/>
    <w:rsid w:val="008F4AB7"/>
    <w:rsid w:val="008F4BDB"/>
    <w:rsid w:val="008F58D8"/>
    <w:rsid w:val="008F6107"/>
    <w:rsid w:val="008F61B5"/>
    <w:rsid w:val="008F61D1"/>
    <w:rsid w:val="008F6AB2"/>
    <w:rsid w:val="008F72C3"/>
    <w:rsid w:val="00900C44"/>
    <w:rsid w:val="0090229F"/>
    <w:rsid w:val="00902800"/>
    <w:rsid w:val="00903038"/>
    <w:rsid w:val="00904A82"/>
    <w:rsid w:val="009065FB"/>
    <w:rsid w:val="009069BA"/>
    <w:rsid w:val="0091082E"/>
    <w:rsid w:val="009108D3"/>
    <w:rsid w:val="00911F5C"/>
    <w:rsid w:val="00912E57"/>
    <w:rsid w:val="00913490"/>
    <w:rsid w:val="009144CE"/>
    <w:rsid w:val="00917038"/>
    <w:rsid w:val="009170B6"/>
    <w:rsid w:val="00917114"/>
    <w:rsid w:val="0091712D"/>
    <w:rsid w:val="00917578"/>
    <w:rsid w:val="00917774"/>
    <w:rsid w:val="00917885"/>
    <w:rsid w:val="00921FC8"/>
    <w:rsid w:val="00922001"/>
    <w:rsid w:val="00922E60"/>
    <w:rsid w:val="00922FED"/>
    <w:rsid w:val="009238EC"/>
    <w:rsid w:val="00924769"/>
    <w:rsid w:val="00924B72"/>
    <w:rsid w:val="00924C68"/>
    <w:rsid w:val="00924FA7"/>
    <w:rsid w:val="0092524C"/>
    <w:rsid w:val="0092555D"/>
    <w:rsid w:val="00926EFD"/>
    <w:rsid w:val="00927171"/>
    <w:rsid w:val="009277D0"/>
    <w:rsid w:val="00930A70"/>
    <w:rsid w:val="00930AFF"/>
    <w:rsid w:val="00931460"/>
    <w:rsid w:val="00932368"/>
    <w:rsid w:val="00932393"/>
    <w:rsid w:val="0093276B"/>
    <w:rsid w:val="00932BC9"/>
    <w:rsid w:val="00932D67"/>
    <w:rsid w:val="00932EF7"/>
    <w:rsid w:val="00933311"/>
    <w:rsid w:val="00933465"/>
    <w:rsid w:val="00933C4C"/>
    <w:rsid w:val="00934497"/>
    <w:rsid w:val="009344CB"/>
    <w:rsid w:val="00935E77"/>
    <w:rsid w:val="009368FC"/>
    <w:rsid w:val="00936DB7"/>
    <w:rsid w:val="00937466"/>
    <w:rsid w:val="00937617"/>
    <w:rsid w:val="00940AE3"/>
    <w:rsid w:val="009420ED"/>
    <w:rsid w:val="0094246F"/>
    <w:rsid w:val="00942EAC"/>
    <w:rsid w:val="00942F54"/>
    <w:rsid w:val="00943469"/>
    <w:rsid w:val="00944A91"/>
    <w:rsid w:val="00944DEE"/>
    <w:rsid w:val="00944E3C"/>
    <w:rsid w:val="00944E84"/>
    <w:rsid w:val="00944FE8"/>
    <w:rsid w:val="0094553C"/>
    <w:rsid w:val="00946CE6"/>
    <w:rsid w:val="009502BC"/>
    <w:rsid w:val="00950D75"/>
    <w:rsid w:val="00951580"/>
    <w:rsid w:val="00951E2E"/>
    <w:rsid w:val="00952280"/>
    <w:rsid w:val="00953763"/>
    <w:rsid w:val="00953787"/>
    <w:rsid w:val="00953B90"/>
    <w:rsid w:val="0095417B"/>
    <w:rsid w:val="0095420D"/>
    <w:rsid w:val="00954368"/>
    <w:rsid w:val="00954644"/>
    <w:rsid w:val="0095469F"/>
    <w:rsid w:val="00954CB3"/>
    <w:rsid w:val="00955A51"/>
    <w:rsid w:val="00955B06"/>
    <w:rsid w:val="009562C6"/>
    <w:rsid w:val="00957320"/>
    <w:rsid w:val="00957E51"/>
    <w:rsid w:val="00961964"/>
    <w:rsid w:val="00962437"/>
    <w:rsid w:val="009629C4"/>
    <w:rsid w:val="00962A0A"/>
    <w:rsid w:val="009631CE"/>
    <w:rsid w:val="00964102"/>
    <w:rsid w:val="00964227"/>
    <w:rsid w:val="00964B8E"/>
    <w:rsid w:val="00964CA0"/>
    <w:rsid w:val="00964DE9"/>
    <w:rsid w:val="00964E93"/>
    <w:rsid w:val="00964FE3"/>
    <w:rsid w:val="0096549F"/>
    <w:rsid w:val="00965EDC"/>
    <w:rsid w:val="00966423"/>
    <w:rsid w:val="0096654C"/>
    <w:rsid w:val="00966AA0"/>
    <w:rsid w:val="00967D48"/>
    <w:rsid w:val="009703DB"/>
    <w:rsid w:val="0097080D"/>
    <w:rsid w:val="00970CA8"/>
    <w:rsid w:val="00970F17"/>
    <w:rsid w:val="00972E67"/>
    <w:rsid w:val="00972FCD"/>
    <w:rsid w:val="0097508D"/>
    <w:rsid w:val="0097536D"/>
    <w:rsid w:val="0097571B"/>
    <w:rsid w:val="00975AA3"/>
    <w:rsid w:val="00975B90"/>
    <w:rsid w:val="00975BD8"/>
    <w:rsid w:val="009764B8"/>
    <w:rsid w:val="00976601"/>
    <w:rsid w:val="00976832"/>
    <w:rsid w:val="00976BD0"/>
    <w:rsid w:val="00977B84"/>
    <w:rsid w:val="00977DA4"/>
    <w:rsid w:val="0098073B"/>
    <w:rsid w:val="009819C0"/>
    <w:rsid w:val="009827D5"/>
    <w:rsid w:val="00982D0E"/>
    <w:rsid w:val="00982F37"/>
    <w:rsid w:val="00982FDF"/>
    <w:rsid w:val="00983785"/>
    <w:rsid w:val="00983E40"/>
    <w:rsid w:val="009843EB"/>
    <w:rsid w:val="009861D8"/>
    <w:rsid w:val="0098681F"/>
    <w:rsid w:val="009873DE"/>
    <w:rsid w:val="00987759"/>
    <w:rsid w:val="009877D2"/>
    <w:rsid w:val="00987C2C"/>
    <w:rsid w:val="00990486"/>
    <w:rsid w:val="0099074A"/>
    <w:rsid w:val="00991587"/>
    <w:rsid w:val="009919CF"/>
    <w:rsid w:val="00991CF2"/>
    <w:rsid w:val="00992698"/>
    <w:rsid w:val="00992DD9"/>
    <w:rsid w:val="00993515"/>
    <w:rsid w:val="00993E9D"/>
    <w:rsid w:val="009946F8"/>
    <w:rsid w:val="0099493E"/>
    <w:rsid w:val="00995113"/>
    <w:rsid w:val="009966E9"/>
    <w:rsid w:val="0099713F"/>
    <w:rsid w:val="009979FB"/>
    <w:rsid w:val="009A0270"/>
    <w:rsid w:val="009A177B"/>
    <w:rsid w:val="009A1B1C"/>
    <w:rsid w:val="009A1CED"/>
    <w:rsid w:val="009A2CF0"/>
    <w:rsid w:val="009A2D63"/>
    <w:rsid w:val="009A2EE5"/>
    <w:rsid w:val="009A322D"/>
    <w:rsid w:val="009A4ABA"/>
    <w:rsid w:val="009A54E3"/>
    <w:rsid w:val="009A55C3"/>
    <w:rsid w:val="009A592D"/>
    <w:rsid w:val="009A6EBC"/>
    <w:rsid w:val="009B000E"/>
    <w:rsid w:val="009B0BB1"/>
    <w:rsid w:val="009B15EE"/>
    <w:rsid w:val="009B2255"/>
    <w:rsid w:val="009B249E"/>
    <w:rsid w:val="009B2661"/>
    <w:rsid w:val="009B2A7A"/>
    <w:rsid w:val="009B31CA"/>
    <w:rsid w:val="009B39E6"/>
    <w:rsid w:val="009B4198"/>
    <w:rsid w:val="009B4E6D"/>
    <w:rsid w:val="009B55DE"/>
    <w:rsid w:val="009B5E42"/>
    <w:rsid w:val="009C0766"/>
    <w:rsid w:val="009C0778"/>
    <w:rsid w:val="009C0E44"/>
    <w:rsid w:val="009C19FD"/>
    <w:rsid w:val="009C1ED7"/>
    <w:rsid w:val="009C204C"/>
    <w:rsid w:val="009C25B3"/>
    <w:rsid w:val="009C2CFF"/>
    <w:rsid w:val="009C2D6D"/>
    <w:rsid w:val="009C37E5"/>
    <w:rsid w:val="009C405E"/>
    <w:rsid w:val="009C425C"/>
    <w:rsid w:val="009C454C"/>
    <w:rsid w:val="009C6BD1"/>
    <w:rsid w:val="009C7506"/>
    <w:rsid w:val="009C76CF"/>
    <w:rsid w:val="009D15F2"/>
    <w:rsid w:val="009D2661"/>
    <w:rsid w:val="009D41E6"/>
    <w:rsid w:val="009D4B9C"/>
    <w:rsid w:val="009D5024"/>
    <w:rsid w:val="009D64C0"/>
    <w:rsid w:val="009D6AE8"/>
    <w:rsid w:val="009D6DBC"/>
    <w:rsid w:val="009D7054"/>
    <w:rsid w:val="009D753E"/>
    <w:rsid w:val="009D760A"/>
    <w:rsid w:val="009D7F17"/>
    <w:rsid w:val="009E0458"/>
    <w:rsid w:val="009E04F6"/>
    <w:rsid w:val="009E0B63"/>
    <w:rsid w:val="009E1EF3"/>
    <w:rsid w:val="009E20C6"/>
    <w:rsid w:val="009E41E4"/>
    <w:rsid w:val="009E4D35"/>
    <w:rsid w:val="009E4DB9"/>
    <w:rsid w:val="009E5044"/>
    <w:rsid w:val="009E626F"/>
    <w:rsid w:val="009E6279"/>
    <w:rsid w:val="009E786F"/>
    <w:rsid w:val="009F05D0"/>
    <w:rsid w:val="009F0770"/>
    <w:rsid w:val="009F150B"/>
    <w:rsid w:val="009F1C60"/>
    <w:rsid w:val="009F21AD"/>
    <w:rsid w:val="009F2379"/>
    <w:rsid w:val="009F2BF6"/>
    <w:rsid w:val="009F2C36"/>
    <w:rsid w:val="009F4CCE"/>
    <w:rsid w:val="009F5134"/>
    <w:rsid w:val="009F5862"/>
    <w:rsid w:val="009F5D5B"/>
    <w:rsid w:val="009F5D7F"/>
    <w:rsid w:val="009F6588"/>
    <w:rsid w:val="009F670B"/>
    <w:rsid w:val="009F71E7"/>
    <w:rsid w:val="009F7D1F"/>
    <w:rsid w:val="00A00977"/>
    <w:rsid w:val="00A0101B"/>
    <w:rsid w:val="00A01209"/>
    <w:rsid w:val="00A01703"/>
    <w:rsid w:val="00A01F4D"/>
    <w:rsid w:val="00A01FD2"/>
    <w:rsid w:val="00A0214E"/>
    <w:rsid w:val="00A023D6"/>
    <w:rsid w:val="00A02911"/>
    <w:rsid w:val="00A03158"/>
    <w:rsid w:val="00A03597"/>
    <w:rsid w:val="00A03FE2"/>
    <w:rsid w:val="00A04135"/>
    <w:rsid w:val="00A04B6F"/>
    <w:rsid w:val="00A04D37"/>
    <w:rsid w:val="00A05FA5"/>
    <w:rsid w:val="00A062E7"/>
    <w:rsid w:val="00A06400"/>
    <w:rsid w:val="00A06A33"/>
    <w:rsid w:val="00A07F9D"/>
    <w:rsid w:val="00A108B1"/>
    <w:rsid w:val="00A12CA5"/>
    <w:rsid w:val="00A149B1"/>
    <w:rsid w:val="00A153BE"/>
    <w:rsid w:val="00A15A65"/>
    <w:rsid w:val="00A161AF"/>
    <w:rsid w:val="00A1721D"/>
    <w:rsid w:val="00A205FE"/>
    <w:rsid w:val="00A20884"/>
    <w:rsid w:val="00A222EF"/>
    <w:rsid w:val="00A22D26"/>
    <w:rsid w:val="00A232AC"/>
    <w:rsid w:val="00A234BD"/>
    <w:rsid w:val="00A24012"/>
    <w:rsid w:val="00A24241"/>
    <w:rsid w:val="00A255AD"/>
    <w:rsid w:val="00A3000E"/>
    <w:rsid w:val="00A30743"/>
    <w:rsid w:val="00A307B2"/>
    <w:rsid w:val="00A31813"/>
    <w:rsid w:val="00A3185A"/>
    <w:rsid w:val="00A3191E"/>
    <w:rsid w:val="00A31A43"/>
    <w:rsid w:val="00A31D66"/>
    <w:rsid w:val="00A32448"/>
    <w:rsid w:val="00A324BB"/>
    <w:rsid w:val="00A32A5D"/>
    <w:rsid w:val="00A32A9D"/>
    <w:rsid w:val="00A32EC7"/>
    <w:rsid w:val="00A3316B"/>
    <w:rsid w:val="00A34433"/>
    <w:rsid w:val="00A346BB"/>
    <w:rsid w:val="00A3477A"/>
    <w:rsid w:val="00A35A11"/>
    <w:rsid w:val="00A35FD5"/>
    <w:rsid w:val="00A36135"/>
    <w:rsid w:val="00A3708E"/>
    <w:rsid w:val="00A374AC"/>
    <w:rsid w:val="00A40202"/>
    <w:rsid w:val="00A40595"/>
    <w:rsid w:val="00A41089"/>
    <w:rsid w:val="00A41663"/>
    <w:rsid w:val="00A427E9"/>
    <w:rsid w:val="00A428D7"/>
    <w:rsid w:val="00A42F54"/>
    <w:rsid w:val="00A43340"/>
    <w:rsid w:val="00A434E8"/>
    <w:rsid w:val="00A436C8"/>
    <w:rsid w:val="00A4450A"/>
    <w:rsid w:val="00A44E8E"/>
    <w:rsid w:val="00A458D1"/>
    <w:rsid w:val="00A45B81"/>
    <w:rsid w:val="00A4619B"/>
    <w:rsid w:val="00A4756A"/>
    <w:rsid w:val="00A506C3"/>
    <w:rsid w:val="00A50B1C"/>
    <w:rsid w:val="00A50B24"/>
    <w:rsid w:val="00A50CF3"/>
    <w:rsid w:val="00A50D04"/>
    <w:rsid w:val="00A50EC7"/>
    <w:rsid w:val="00A510F7"/>
    <w:rsid w:val="00A5149B"/>
    <w:rsid w:val="00A516D1"/>
    <w:rsid w:val="00A5380D"/>
    <w:rsid w:val="00A5451D"/>
    <w:rsid w:val="00A54C69"/>
    <w:rsid w:val="00A54F99"/>
    <w:rsid w:val="00A55670"/>
    <w:rsid w:val="00A57882"/>
    <w:rsid w:val="00A57DAD"/>
    <w:rsid w:val="00A57DE1"/>
    <w:rsid w:val="00A60604"/>
    <w:rsid w:val="00A60831"/>
    <w:rsid w:val="00A60C2A"/>
    <w:rsid w:val="00A61607"/>
    <w:rsid w:val="00A61884"/>
    <w:rsid w:val="00A618D4"/>
    <w:rsid w:val="00A61E2D"/>
    <w:rsid w:val="00A62A24"/>
    <w:rsid w:val="00A62C80"/>
    <w:rsid w:val="00A63704"/>
    <w:rsid w:val="00A64AD2"/>
    <w:rsid w:val="00A655B0"/>
    <w:rsid w:val="00A65E1C"/>
    <w:rsid w:val="00A66128"/>
    <w:rsid w:val="00A668DC"/>
    <w:rsid w:val="00A701CB"/>
    <w:rsid w:val="00A7078A"/>
    <w:rsid w:val="00A71D6A"/>
    <w:rsid w:val="00A71F88"/>
    <w:rsid w:val="00A7228D"/>
    <w:rsid w:val="00A72A91"/>
    <w:rsid w:val="00A75D2D"/>
    <w:rsid w:val="00A76F2E"/>
    <w:rsid w:val="00A77F30"/>
    <w:rsid w:val="00A807EC"/>
    <w:rsid w:val="00A824BA"/>
    <w:rsid w:val="00A824F3"/>
    <w:rsid w:val="00A8312E"/>
    <w:rsid w:val="00A84005"/>
    <w:rsid w:val="00A84446"/>
    <w:rsid w:val="00A84896"/>
    <w:rsid w:val="00A84ACA"/>
    <w:rsid w:val="00A85408"/>
    <w:rsid w:val="00A8568B"/>
    <w:rsid w:val="00A8572E"/>
    <w:rsid w:val="00A85A20"/>
    <w:rsid w:val="00A85FA2"/>
    <w:rsid w:val="00A861B8"/>
    <w:rsid w:val="00A870CE"/>
    <w:rsid w:val="00A872D3"/>
    <w:rsid w:val="00A87416"/>
    <w:rsid w:val="00A8752F"/>
    <w:rsid w:val="00A87A6D"/>
    <w:rsid w:val="00A87E31"/>
    <w:rsid w:val="00A908FC"/>
    <w:rsid w:val="00A90932"/>
    <w:rsid w:val="00A90E23"/>
    <w:rsid w:val="00A927E4"/>
    <w:rsid w:val="00A92805"/>
    <w:rsid w:val="00A929A0"/>
    <w:rsid w:val="00A93E8A"/>
    <w:rsid w:val="00A9478A"/>
    <w:rsid w:val="00A94CCC"/>
    <w:rsid w:val="00A95B7A"/>
    <w:rsid w:val="00A95E99"/>
    <w:rsid w:val="00A95F63"/>
    <w:rsid w:val="00A96CE4"/>
    <w:rsid w:val="00A97719"/>
    <w:rsid w:val="00A97BD0"/>
    <w:rsid w:val="00AA1AF5"/>
    <w:rsid w:val="00AA1C1D"/>
    <w:rsid w:val="00AA249C"/>
    <w:rsid w:val="00AA2869"/>
    <w:rsid w:val="00AA39A4"/>
    <w:rsid w:val="00AA3DF9"/>
    <w:rsid w:val="00AA4BEC"/>
    <w:rsid w:val="00AA5A83"/>
    <w:rsid w:val="00AA6325"/>
    <w:rsid w:val="00AA64BF"/>
    <w:rsid w:val="00AA67A6"/>
    <w:rsid w:val="00AA6B7A"/>
    <w:rsid w:val="00AB094E"/>
    <w:rsid w:val="00AB0FAE"/>
    <w:rsid w:val="00AB1CBB"/>
    <w:rsid w:val="00AB2400"/>
    <w:rsid w:val="00AB265F"/>
    <w:rsid w:val="00AB2B68"/>
    <w:rsid w:val="00AB3962"/>
    <w:rsid w:val="00AB3E8E"/>
    <w:rsid w:val="00AB509A"/>
    <w:rsid w:val="00AB598C"/>
    <w:rsid w:val="00AB5A4D"/>
    <w:rsid w:val="00AB5ABF"/>
    <w:rsid w:val="00AB5D25"/>
    <w:rsid w:val="00AB6291"/>
    <w:rsid w:val="00AB6399"/>
    <w:rsid w:val="00AB680B"/>
    <w:rsid w:val="00AB76A9"/>
    <w:rsid w:val="00AC0D3F"/>
    <w:rsid w:val="00AC0FAE"/>
    <w:rsid w:val="00AC1435"/>
    <w:rsid w:val="00AC212C"/>
    <w:rsid w:val="00AC2435"/>
    <w:rsid w:val="00AC2C4D"/>
    <w:rsid w:val="00AC2F03"/>
    <w:rsid w:val="00AC32D8"/>
    <w:rsid w:val="00AC5600"/>
    <w:rsid w:val="00AC6044"/>
    <w:rsid w:val="00AC64E9"/>
    <w:rsid w:val="00AC6519"/>
    <w:rsid w:val="00AC67E8"/>
    <w:rsid w:val="00AC6E65"/>
    <w:rsid w:val="00AD007B"/>
    <w:rsid w:val="00AD00E1"/>
    <w:rsid w:val="00AD0185"/>
    <w:rsid w:val="00AD04E1"/>
    <w:rsid w:val="00AD0508"/>
    <w:rsid w:val="00AD0BE9"/>
    <w:rsid w:val="00AD157B"/>
    <w:rsid w:val="00AD1B0F"/>
    <w:rsid w:val="00AD2B1F"/>
    <w:rsid w:val="00AD2C8B"/>
    <w:rsid w:val="00AD326D"/>
    <w:rsid w:val="00AD381C"/>
    <w:rsid w:val="00AD3F36"/>
    <w:rsid w:val="00AD40EA"/>
    <w:rsid w:val="00AD4C71"/>
    <w:rsid w:val="00AD4D5E"/>
    <w:rsid w:val="00AD510D"/>
    <w:rsid w:val="00AD628E"/>
    <w:rsid w:val="00AD662E"/>
    <w:rsid w:val="00AD6DCA"/>
    <w:rsid w:val="00AD6DD6"/>
    <w:rsid w:val="00AD6E6A"/>
    <w:rsid w:val="00AD7D9C"/>
    <w:rsid w:val="00AE0832"/>
    <w:rsid w:val="00AE16C3"/>
    <w:rsid w:val="00AE1A61"/>
    <w:rsid w:val="00AE1CC0"/>
    <w:rsid w:val="00AE1E9C"/>
    <w:rsid w:val="00AE25CA"/>
    <w:rsid w:val="00AE2A53"/>
    <w:rsid w:val="00AE2DB3"/>
    <w:rsid w:val="00AE49E8"/>
    <w:rsid w:val="00AE4B1C"/>
    <w:rsid w:val="00AE4B95"/>
    <w:rsid w:val="00AE52AB"/>
    <w:rsid w:val="00AE5AF0"/>
    <w:rsid w:val="00AE6817"/>
    <w:rsid w:val="00AE6FF8"/>
    <w:rsid w:val="00AF0F86"/>
    <w:rsid w:val="00AF116B"/>
    <w:rsid w:val="00AF1476"/>
    <w:rsid w:val="00AF1F86"/>
    <w:rsid w:val="00AF2A16"/>
    <w:rsid w:val="00AF2B25"/>
    <w:rsid w:val="00AF37EB"/>
    <w:rsid w:val="00AF3A5D"/>
    <w:rsid w:val="00AF3B2C"/>
    <w:rsid w:val="00AF4F2F"/>
    <w:rsid w:val="00AF54A6"/>
    <w:rsid w:val="00AF5E07"/>
    <w:rsid w:val="00AF5FF2"/>
    <w:rsid w:val="00AF62D4"/>
    <w:rsid w:val="00AF6D6A"/>
    <w:rsid w:val="00AF7446"/>
    <w:rsid w:val="00B00506"/>
    <w:rsid w:val="00B013CB"/>
    <w:rsid w:val="00B013D8"/>
    <w:rsid w:val="00B013EE"/>
    <w:rsid w:val="00B0140A"/>
    <w:rsid w:val="00B01A96"/>
    <w:rsid w:val="00B0302D"/>
    <w:rsid w:val="00B04054"/>
    <w:rsid w:val="00B043AA"/>
    <w:rsid w:val="00B048BE"/>
    <w:rsid w:val="00B05059"/>
    <w:rsid w:val="00B0523C"/>
    <w:rsid w:val="00B0549A"/>
    <w:rsid w:val="00B05B52"/>
    <w:rsid w:val="00B05B6B"/>
    <w:rsid w:val="00B06D91"/>
    <w:rsid w:val="00B07024"/>
    <w:rsid w:val="00B07DFA"/>
    <w:rsid w:val="00B10051"/>
    <w:rsid w:val="00B101EB"/>
    <w:rsid w:val="00B1094A"/>
    <w:rsid w:val="00B10AF9"/>
    <w:rsid w:val="00B11215"/>
    <w:rsid w:val="00B1156C"/>
    <w:rsid w:val="00B11666"/>
    <w:rsid w:val="00B119DD"/>
    <w:rsid w:val="00B121AA"/>
    <w:rsid w:val="00B121DA"/>
    <w:rsid w:val="00B121FC"/>
    <w:rsid w:val="00B12F0D"/>
    <w:rsid w:val="00B12FD8"/>
    <w:rsid w:val="00B13658"/>
    <w:rsid w:val="00B13E43"/>
    <w:rsid w:val="00B14508"/>
    <w:rsid w:val="00B155D3"/>
    <w:rsid w:val="00B15BE0"/>
    <w:rsid w:val="00B174BE"/>
    <w:rsid w:val="00B17517"/>
    <w:rsid w:val="00B20095"/>
    <w:rsid w:val="00B20EC6"/>
    <w:rsid w:val="00B22306"/>
    <w:rsid w:val="00B22797"/>
    <w:rsid w:val="00B22F37"/>
    <w:rsid w:val="00B233FE"/>
    <w:rsid w:val="00B245F4"/>
    <w:rsid w:val="00B253AB"/>
    <w:rsid w:val="00B2554E"/>
    <w:rsid w:val="00B25FCD"/>
    <w:rsid w:val="00B26070"/>
    <w:rsid w:val="00B261A1"/>
    <w:rsid w:val="00B268A4"/>
    <w:rsid w:val="00B26DBB"/>
    <w:rsid w:val="00B278F5"/>
    <w:rsid w:val="00B30138"/>
    <w:rsid w:val="00B30F64"/>
    <w:rsid w:val="00B31114"/>
    <w:rsid w:val="00B31461"/>
    <w:rsid w:val="00B31C5A"/>
    <w:rsid w:val="00B3250F"/>
    <w:rsid w:val="00B33AD8"/>
    <w:rsid w:val="00B33B32"/>
    <w:rsid w:val="00B34D50"/>
    <w:rsid w:val="00B353D9"/>
    <w:rsid w:val="00B36AD2"/>
    <w:rsid w:val="00B37773"/>
    <w:rsid w:val="00B378F5"/>
    <w:rsid w:val="00B416DE"/>
    <w:rsid w:val="00B421A5"/>
    <w:rsid w:val="00B43155"/>
    <w:rsid w:val="00B437B6"/>
    <w:rsid w:val="00B43BBB"/>
    <w:rsid w:val="00B45051"/>
    <w:rsid w:val="00B4550C"/>
    <w:rsid w:val="00B461CC"/>
    <w:rsid w:val="00B46B11"/>
    <w:rsid w:val="00B46B7B"/>
    <w:rsid w:val="00B47D05"/>
    <w:rsid w:val="00B51E41"/>
    <w:rsid w:val="00B52BBF"/>
    <w:rsid w:val="00B532D9"/>
    <w:rsid w:val="00B53851"/>
    <w:rsid w:val="00B53855"/>
    <w:rsid w:val="00B54164"/>
    <w:rsid w:val="00B5535D"/>
    <w:rsid w:val="00B55E12"/>
    <w:rsid w:val="00B55F5D"/>
    <w:rsid w:val="00B56BD6"/>
    <w:rsid w:val="00B56D0A"/>
    <w:rsid w:val="00B5716A"/>
    <w:rsid w:val="00B5791B"/>
    <w:rsid w:val="00B60DE2"/>
    <w:rsid w:val="00B60FF1"/>
    <w:rsid w:val="00B61258"/>
    <w:rsid w:val="00B61925"/>
    <w:rsid w:val="00B619CE"/>
    <w:rsid w:val="00B62454"/>
    <w:rsid w:val="00B630DB"/>
    <w:rsid w:val="00B65171"/>
    <w:rsid w:val="00B65352"/>
    <w:rsid w:val="00B65B74"/>
    <w:rsid w:val="00B65EEF"/>
    <w:rsid w:val="00B65F4F"/>
    <w:rsid w:val="00B66688"/>
    <w:rsid w:val="00B66E36"/>
    <w:rsid w:val="00B70710"/>
    <w:rsid w:val="00B71C93"/>
    <w:rsid w:val="00B724BE"/>
    <w:rsid w:val="00B72A28"/>
    <w:rsid w:val="00B73059"/>
    <w:rsid w:val="00B73412"/>
    <w:rsid w:val="00B73470"/>
    <w:rsid w:val="00B7366E"/>
    <w:rsid w:val="00B73CD4"/>
    <w:rsid w:val="00B7755D"/>
    <w:rsid w:val="00B775E0"/>
    <w:rsid w:val="00B7764E"/>
    <w:rsid w:val="00B8039A"/>
    <w:rsid w:val="00B82310"/>
    <w:rsid w:val="00B82AFF"/>
    <w:rsid w:val="00B84025"/>
    <w:rsid w:val="00B8471E"/>
    <w:rsid w:val="00B84916"/>
    <w:rsid w:val="00B85AFC"/>
    <w:rsid w:val="00B85D8D"/>
    <w:rsid w:val="00B85E9B"/>
    <w:rsid w:val="00B85FF0"/>
    <w:rsid w:val="00B86D5A"/>
    <w:rsid w:val="00B879B0"/>
    <w:rsid w:val="00B9031E"/>
    <w:rsid w:val="00B9193B"/>
    <w:rsid w:val="00B92303"/>
    <w:rsid w:val="00B92E39"/>
    <w:rsid w:val="00B92EEB"/>
    <w:rsid w:val="00B93D19"/>
    <w:rsid w:val="00B947F7"/>
    <w:rsid w:val="00B9591E"/>
    <w:rsid w:val="00BA171B"/>
    <w:rsid w:val="00BA1A0B"/>
    <w:rsid w:val="00BA1F2D"/>
    <w:rsid w:val="00BA206B"/>
    <w:rsid w:val="00BA2813"/>
    <w:rsid w:val="00BA2DED"/>
    <w:rsid w:val="00BA39E8"/>
    <w:rsid w:val="00BA445D"/>
    <w:rsid w:val="00BA4516"/>
    <w:rsid w:val="00BA5934"/>
    <w:rsid w:val="00BA5A22"/>
    <w:rsid w:val="00BA5A61"/>
    <w:rsid w:val="00BA67FB"/>
    <w:rsid w:val="00BA7C55"/>
    <w:rsid w:val="00BB05D3"/>
    <w:rsid w:val="00BB061E"/>
    <w:rsid w:val="00BB0A1A"/>
    <w:rsid w:val="00BB0D99"/>
    <w:rsid w:val="00BB119D"/>
    <w:rsid w:val="00BB1AD3"/>
    <w:rsid w:val="00BB25A2"/>
    <w:rsid w:val="00BB3368"/>
    <w:rsid w:val="00BB3EF8"/>
    <w:rsid w:val="00BB3FDB"/>
    <w:rsid w:val="00BB429B"/>
    <w:rsid w:val="00BB44CD"/>
    <w:rsid w:val="00BB4BF3"/>
    <w:rsid w:val="00BB52BD"/>
    <w:rsid w:val="00BB54AC"/>
    <w:rsid w:val="00BB5884"/>
    <w:rsid w:val="00BB5E42"/>
    <w:rsid w:val="00BB5F73"/>
    <w:rsid w:val="00BB6638"/>
    <w:rsid w:val="00BB6933"/>
    <w:rsid w:val="00BB6B8A"/>
    <w:rsid w:val="00BB79FE"/>
    <w:rsid w:val="00BB7AFB"/>
    <w:rsid w:val="00BC0185"/>
    <w:rsid w:val="00BC094F"/>
    <w:rsid w:val="00BC1171"/>
    <w:rsid w:val="00BC1B0B"/>
    <w:rsid w:val="00BC1F58"/>
    <w:rsid w:val="00BC36FE"/>
    <w:rsid w:val="00BC392B"/>
    <w:rsid w:val="00BC453E"/>
    <w:rsid w:val="00BC4BC6"/>
    <w:rsid w:val="00BC59E2"/>
    <w:rsid w:val="00BC662D"/>
    <w:rsid w:val="00BC6E4C"/>
    <w:rsid w:val="00BC7014"/>
    <w:rsid w:val="00BC7918"/>
    <w:rsid w:val="00BD04E4"/>
    <w:rsid w:val="00BD0618"/>
    <w:rsid w:val="00BD0D02"/>
    <w:rsid w:val="00BD170D"/>
    <w:rsid w:val="00BD417A"/>
    <w:rsid w:val="00BD42F7"/>
    <w:rsid w:val="00BD4425"/>
    <w:rsid w:val="00BD5160"/>
    <w:rsid w:val="00BD615E"/>
    <w:rsid w:val="00BD6511"/>
    <w:rsid w:val="00BD76A1"/>
    <w:rsid w:val="00BD79A3"/>
    <w:rsid w:val="00BE0290"/>
    <w:rsid w:val="00BE036A"/>
    <w:rsid w:val="00BE041D"/>
    <w:rsid w:val="00BE06F2"/>
    <w:rsid w:val="00BE1372"/>
    <w:rsid w:val="00BE15C8"/>
    <w:rsid w:val="00BE1B68"/>
    <w:rsid w:val="00BE1DA5"/>
    <w:rsid w:val="00BE1DF5"/>
    <w:rsid w:val="00BE2DBC"/>
    <w:rsid w:val="00BE3A15"/>
    <w:rsid w:val="00BE412E"/>
    <w:rsid w:val="00BE4497"/>
    <w:rsid w:val="00BE4963"/>
    <w:rsid w:val="00BE4B3D"/>
    <w:rsid w:val="00BE5EB8"/>
    <w:rsid w:val="00BE6511"/>
    <w:rsid w:val="00BE6864"/>
    <w:rsid w:val="00BE7E32"/>
    <w:rsid w:val="00BF00BC"/>
    <w:rsid w:val="00BF1229"/>
    <w:rsid w:val="00BF12EB"/>
    <w:rsid w:val="00BF12F6"/>
    <w:rsid w:val="00BF14B0"/>
    <w:rsid w:val="00BF171B"/>
    <w:rsid w:val="00BF3CC8"/>
    <w:rsid w:val="00BF3DA3"/>
    <w:rsid w:val="00BF4EFD"/>
    <w:rsid w:val="00BF54BA"/>
    <w:rsid w:val="00BF7965"/>
    <w:rsid w:val="00C0113D"/>
    <w:rsid w:val="00C01AC3"/>
    <w:rsid w:val="00C023B6"/>
    <w:rsid w:val="00C02B9D"/>
    <w:rsid w:val="00C0338A"/>
    <w:rsid w:val="00C03F36"/>
    <w:rsid w:val="00C04081"/>
    <w:rsid w:val="00C04305"/>
    <w:rsid w:val="00C0436D"/>
    <w:rsid w:val="00C06CA3"/>
    <w:rsid w:val="00C072AA"/>
    <w:rsid w:val="00C079AA"/>
    <w:rsid w:val="00C07C79"/>
    <w:rsid w:val="00C10CD4"/>
    <w:rsid w:val="00C11891"/>
    <w:rsid w:val="00C13A0C"/>
    <w:rsid w:val="00C13ED2"/>
    <w:rsid w:val="00C155DC"/>
    <w:rsid w:val="00C1576F"/>
    <w:rsid w:val="00C15836"/>
    <w:rsid w:val="00C16C5B"/>
    <w:rsid w:val="00C1746C"/>
    <w:rsid w:val="00C17AB4"/>
    <w:rsid w:val="00C2079A"/>
    <w:rsid w:val="00C209F8"/>
    <w:rsid w:val="00C224C6"/>
    <w:rsid w:val="00C23051"/>
    <w:rsid w:val="00C242E1"/>
    <w:rsid w:val="00C24AB2"/>
    <w:rsid w:val="00C25205"/>
    <w:rsid w:val="00C26B10"/>
    <w:rsid w:val="00C274CE"/>
    <w:rsid w:val="00C279E0"/>
    <w:rsid w:val="00C27E4D"/>
    <w:rsid w:val="00C32210"/>
    <w:rsid w:val="00C326BE"/>
    <w:rsid w:val="00C34323"/>
    <w:rsid w:val="00C35650"/>
    <w:rsid w:val="00C35AE7"/>
    <w:rsid w:val="00C35E92"/>
    <w:rsid w:val="00C368B7"/>
    <w:rsid w:val="00C3786D"/>
    <w:rsid w:val="00C37B69"/>
    <w:rsid w:val="00C40D5C"/>
    <w:rsid w:val="00C411D5"/>
    <w:rsid w:val="00C41CAC"/>
    <w:rsid w:val="00C41F16"/>
    <w:rsid w:val="00C42BAE"/>
    <w:rsid w:val="00C4351D"/>
    <w:rsid w:val="00C43626"/>
    <w:rsid w:val="00C441A3"/>
    <w:rsid w:val="00C44CDC"/>
    <w:rsid w:val="00C45271"/>
    <w:rsid w:val="00C45BA4"/>
    <w:rsid w:val="00C4717E"/>
    <w:rsid w:val="00C50403"/>
    <w:rsid w:val="00C508FD"/>
    <w:rsid w:val="00C50A65"/>
    <w:rsid w:val="00C50D2C"/>
    <w:rsid w:val="00C50FAE"/>
    <w:rsid w:val="00C51601"/>
    <w:rsid w:val="00C51DDE"/>
    <w:rsid w:val="00C51FCD"/>
    <w:rsid w:val="00C5214E"/>
    <w:rsid w:val="00C53916"/>
    <w:rsid w:val="00C53B34"/>
    <w:rsid w:val="00C575DF"/>
    <w:rsid w:val="00C57E16"/>
    <w:rsid w:val="00C57FCC"/>
    <w:rsid w:val="00C6096D"/>
    <w:rsid w:val="00C618C7"/>
    <w:rsid w:val="00C622EA"/>
    <w:rsid w:val="00C625CE"/>
    <w:rsid w:val="00C62753"/>
    <w:rsid w:val="00C630F0"/>
    <w:rsid w:val="00C633CA"/>
    <w:rsid w:val="00C669A2"/>
    <w:rsid w:val="00C67F42"/>
    <w:rsid w:val="00C707E9"/>
    <w:rsid w:val="00C708D4"/>
    <w:rsid w:val="00C7091A"/>
    <w:rsid w:val="00C71558"/>
    <w:rsid w:val="00C719CA"/>
    <w:rsid w:val="00C71A9F"/>
    <w:rsid w:val="00C721BC"/>
    <w:rsid w:val="00C72E24"/>
    <w:rsid w:val="00C73A7F"/>
    <w:rsid w:val="00C75E90"/>
    <w:rsid w:val="00C76097"/>
    <w:rsid w:val="00C763A0"/>
    <w:rsid w:val="00C76746"/>
    <w:rsid w:val="00C772A1"/>
    <w:rsid w:val="00C77690"/>
    <w:rsid w:val="00C77816"/>
    <w:rsid w:val="00C778E2"/>
    <w:rsid w:val="00C810CE"/>
    <w:rsid w:val="00C821D3"/>
    <w:rsid w:val="00C824FF"/>
    <w:rsid w:val="00C82945"/>
    <w:rsid w:val="00C83025"/>
    <w:rsid w:val="00C836E8"/>
    <w:rsid w:val="00C83718"/>
    <w:rsid w:val="00C839BE"/>
    <w:rsid w:val="00C83AD6"/>
    <w:rsid w:val="00C83AF5"/>
    <w:rsid w:val="00C84640"/>
    <w:rsid w:val="00C84A96"/>
    <w:rsid w:val="00C8572F"/>
    <w:rsid w:val="00C8582C"/>
    <w:rsid w:val="00C85D79"/>
    <w:rsid w:val="00C87212"/>
    <w:rsid w:val="00C8748C"/>
    <w:rsid w:val="00C87583"/>
    <w:rsid w:val="00C90CF4"/>
    <w:rsid w:val="00C91981"/>
    <w:rsid w:val="00C9216F"/>
    <w:rsid w:val="00C93D08"/>
    <w:rsid w:val="00C94AB9"/>
    <w:rsid w:val="00C952AE"/>
    <w:rsid w:val="00C953B3"/>
    <w:rsid w:val="00C96C8D"/>
    <w:rsid w:val="00C97E78"/>
    <w:rsid w:val="00CA0B2C"/>
    <w:rsid w:val="00CA2D18"/>
    <w:rsid w:val="00CA3146"/>
    <w:rsid w:val="00CA3579"/>
    <w:rsid w:val="00CA3C03"/>
    <w:rsid w:val="00CA4531"/>
    <w:rsid w:val="00CA559F"/>
    <w:rsid w:val="00CA60B9"/>
    <w:rsid w:val="00CA6B06"/>
    <w:rsid w:val="00CA6D59"/>
    <w:rsid w:val="00CB04D9"/>
    <w:rsid w:val="00CB05F4"/>
    <w:rsid w:val="00CB1404"/>
    <w:rsid w:val="00CB30B8"/>
    <w:rsid w:val="00CB33C2"/>
    <w:rsid w:val="00CB4001"/>
    <w:rsid w:val="00CB4135"/>
    <w:rsid w:val="00CB4535"/>
    <w:rsid w:val="00CB4663"/>
    <w:rsid w:val="00CB48FA"/>
    <w:rsid w:val="00CB5E4F"/>
    <w:rsid w:val="00CB5F13"/>
    <w:rsid w:val="00CB61ED"/>
    <w:rsid w:val="00CB6495"/>
    <w:rsid w:val="00CB66E6"/>
    <w:rsid w:val="00CB7FDA"/>
    <w:rsid w:val="00CC187A"/>
    <w:rsid w:val="00CC3D1D"/>
    <w:rsid w:val="00CC443C"/>
    <w:rsid w:val="00CC549A"/>
    <w:rsid w:val="00CC5866"/>
    <w:rsid w:val="00CC5DA2"/>
    <w:rsid w:val="00CC6489"/>
    <w:rsid w:val="00CC72BC"/>
    <w:rsid w:val="00CC7AF8"/>
    <w:rsid w:val="00CC7AF9"/>
    <w:rsid w:val="00CD07B3"/>
    <w:rsid w:val="00CD0D73"/>
    <w:rsid w:val="00CD2028"/>
    <w:rsid w:val="00CD2948"/>
    <w:rsid w:val="00CD3A32"/>
    <w:rsid w:val="00CD4354"/>
    <w:rsid w:val="00CD4A4C"/>
    <w:rsid w:val="00CD4BBD"/>
    <w:rsid w:val="00CD54A6"/>
    <w:rsid w:val="00CD570A"/>
    <w:rsid w:val="00CD5AA0"/>
    <w:rsid w:val="00CD6873"/>
    <w:rsid w:val="00CD72D9"/>
    <w:rsid w:val="00CD730E"/>
    <w:rsid w:val="00CD7343"/>
    <w:rsid w:val="00CD7510"/>
    <w:rsid w:val="00CE0B9D"/>
    <w:rsid w:val="00CE0D13"/>
    <w:rsid w:val="00CE14EB"/>
    <w:rsid w:val="00CE1E09"/>
    <w:rsid w:val="00CE2181"/>
    <w:rsid w:val="00CE22FB"/>
    <w:rsid w:val="00CE3D3D"/>
    <w:rsid w:val="00CE4B62"/>
    <w:rsid w:val="00CE4E74"/>
    <w:rsid w:val="00CE6C2C"/>
    <w:rsid w:val="00CE6FB4"/>
    <w:rsid w:val="00CE78D3"/>
    <w:rsid w:val="00CF088F"/>
    <w:rsid w:val="00CF1769"/>
    <w:rsid w:val="00CF30D3"/>
    <w:rsid w:val="00CF3A58"/>
    <w:rsid w:val="00CF3BAF"/>
    <w:rsid w:val="00CF3C85"/>
    <w:rsid w:val="00CF4025"/>
    <w:rsid w:val="00CF47D0"/>
    <w:rsid w:val="00CF503C"/>
    <w:rsid w:val="00CF54A7"/>
    <w:rsid w:val="00CF58C9"/>
    <w:rsid w:val="00CF605E"/>
    <w:rsid w:val="00CF6AB1"/>
    <w:rsid w:val="00CF6C6E"/>
    <w:rsid w:val="00CF6C80"/>
    <w:rsid w:val="00CF731B"/>
    <w:rsid w:val="00CF762A"/>
    <w:rsid w:val="00CF773C"/>
    <w:rsid w:val="00D002FC"/>
    <w:rsid w:val="00D0054C"/>
    <w:rsid w:val="00D01222"/>
    <w:rsid w:val="00D0179E"/>
    <w:rsid w:val="00D01D3C"/>
    <w:rsid w:val="00D01D77"/>
    <w:rsid w:val="00D02849"/>
    <w:rsid w:val="00D02E5B"/>
    <w:rsid w:val="00D034EA"/>
    <w:rsid w:val="00D034EF"/>
    <w:rsid w:val="00D04C20"/>
    <w:rsid w:val="00D05188"/>
    <w:rsid w:val="00D05229"/>
    <w:rsid w:val="00D053A8"/>
    <w:rsid w:val="00D06CA5"/>
    <w:rsid w:val="00D0775F"/>
    <w:rsid w:val="00D07B06"/>
    <w:rsid w:val="00D11527"/>
    <w:rsid w:val="00D11D80"/>
    <w:rsid w:val="00D145E3"/>
    <w:rsid w:val="00D14B68"/>
    <w:rsid w:val="00D15083"/>
    <w:rsid w:val="00D15F75"/>
    <w:rsid w:val="00D1665F"/>
    <w:rsid w:val="00D17B17"/>
    <w:rsid w:val="00D17EB4"/>
    <w:rsid w:val="00D20E0D"/>
    <w:rsid w:val="00D21233"/>
    <w:rsid w:val="00D2147C"/>
    <w:rsid w:val="00D216E2"/>
    <w:rsid w:val="00D21FCB"/>
    <w:rsid w:val="00D22035"/>
    <w:rsid w:val="00D24719"/>
    <w:rsid w:val="00D26185"/>
    <w:rsid w:val="00D27855"/>
    <w:rsid w:val="00D2786D"/>
    <w:rsid w:val="00D27A87"/>
    <w:rsid w:val="00D27F29"/>
    <w:rsid w:val="00D30A31"/>
    <w:rsid w:val="00D30FA0"/>
    <w:rsid w:val="00D3100A"/>
    <w:rsid w:val="00D31349"/>
    <w:rsid w:val="00D32C3E"/>
    <w:rsid w:val="00D32ED9"/>
    <w:rsid w:val="00D33596"/>
    <w:rsid w:val="00D3364C"/>
    <w:rsid w:val="00D35651"/>
    <w:rsid w:val="00D357AC"/>
    <w:rsid w:val="00D36017"/>
    <w:rsid w:val="00D36A39"/>
    <w:rsid w:val="00D37330"/>
    <w:rsid w:val="00D3733B"/>
    <w:rsid w:val="00D379CE"/>
    <w:rsid w:val="00D40343"/>
    <w:rsid w:val="00D40A52"/>
    <w:rsid w:val="00D40CFF"/>
    <w:rsid w:val="00D41C22"/>
    <w:rsid w:val="00D4278F"/>
    <w:rsid w:val="00D427B1"/>
    <w:rsid w:val="00D429B1"/>
    <w:rsid w:val="00D42F82"/>
    <w:rsid w:val="00D44364"/>
    <w:rsid w:val="00D44608"/>
    <w:rsid w:val="00D4485F"/>
    <w:rsid w:val="00D4522C"/>
    <w:rsid w:val="00D45879"/>
    <w:rsid w:val="00D4631C"/>
    <w:rsid w:val="00D46B4A"/>
    <w:rsid w:val="00D47A87"/>
    <w:rsid w:val="00D501E6"/>
    <w:rsid w:val="00D50AFE"/>
    <w:rsid w:val="00D50CDE"/>
    <w:rsid w:val="00D50EB8"/>
    <w:rsid w:val="00D519F4"/>
    <w:rsid w:val="00D51E3E"/>
    <w:rsid w:val="00D52A29"/>
    <w:rsid w:val="00D52B3B"/>
    <w:rsid w:val="00D533D9"/>
    <w:rsid w:val="00D533F3"/>
    <w:rsid w:val="00D535F2"/>
    <w:rsid w:val="00D539B7"/>
    <w:rsid w:val="00D53ACF"/>
    <w:rsid w:val="00D544E1"/>
    <w:rsid w:val="00D54EBF"/>
    <w:rsid w:val="00D56246"/>
    <w:rsid w:val="00D56741"/>
    <w:rsid w:val="00D56CE0"/>
    <w:rsid w:val="00D57E8C"/>
    <w:rsid w:val="00D57EFC"/>
    <w:rsid w:val="00D6002A"/>
    <w:rsid w:val="00D60BA1"/>
    <w:rsid w:val="00D60C86"/>
    <w:rsid w:val="00D610C8"/>
    <w:rsid w:val="00D61763"/>
    <w:rsid w:val="00D62A6D"/>
    <w:rsid w:val="00D62AD8"/>
    <w:rsid w:val="00D62CAF"/>
    <w:rsid w:val="00D64771"/>
    <w:rsid w:val="00D65702"/>
    <w:rsid w:val="00D65C96"/>
    <w:rsid w:val="00D661A7"/>
    <w:rsid w:val="00D6638C"/>
    <w:rsid w:val="00D7023C"/>
    <w:rsid w:val="00D7092D"/>
    <w:rsid w:val="00D70DBA"/>
    <w:rsid w:val="00D72212"/>
    <w:rsid w:val="00D7269B"/>
    <w:rsid w:val="00D72B8F"/>
    <w:rsid w:val="00D72BAE"/>
    <w:rsid w:val="00D72D02"/>
    <w:rsid w:val="00D736FE"/>
    <w:rsid w:val="00D741E6"/>
    <w:rsid w:val="00D74642"/>
    <w:rsid w:val="00D74B7E"/>
    <w:rsid w:val="00D75315"/>
    <w:rsid w:val="00D75D44"/>
    <w:rsid w:val="00D7607F"/>
    <w:rsid w:val="00D760B9"/>
    <w:rsid w:val="00D760EE"/>
    <w:rsid w:val="00D762EC"/>
    <w:rsid w:val="00D76451"/>
    <w:rsid w:val="00D77EBE"/>
    <w:rsid w:val="00D8006D"/>
    <w:rsid w:val="00D81274"/>
    <w:rsid w:val="00D81339"/>
    <w:rsid w:val="00D81FFE"/>
    <w:rsid w:val="00D82106"/>
    <w:rsid w:val="00D82742"/>
    <w:rsid w:val="00D8279E"/>
    <w:rsid w:val="00D82F51"/>
    <w:rsid w:val="00D8316A"/>
    <w:rsid w:val="00D83300"/>
    <w:rsid w:val="00D83CAD"/>
    <w:rsid w:val="00D8406D"/>
    <w:rsid w:val="00D84360"/>
    <w:rsid w:val="00D847D2"/>
    <w:rsid w:val="00D85547"/>
    <w:rsid w:val="00D85894"/>
    <w:rsid w:val="00D859A3"/>
    <w:rsid w:val="00D868E3"/>
    <w:rsid w:val="00D8779F"/>
    <w:rsid w:val="00D877E6"/>
    <w:rsid w:val="00D907C1"/>
    <w:rsid w:val="00D90A4B"/>
    <w:rsid w:val="00D90DD5"/>
    <w:rsid w:val="00D91118"/>
    <w:rsid w:val="00D9156D"/>
    <w:rsid w:val="00D91658"/>
    <w:rsid w:val="00D92164"/>
    <w:rsid w:val="00D9287D"/>
    <w:rsid w:val="00D9298F"/>
    <w:rsid w:val="00D92C84"/>
    <w:rsid w:val="00D92E2D"/>
    <w:rsid w:val="00D9305A"/>
    <w:rsid w:val="00D94205"/>
    <w:rsid w:val="00D947C2"/>
    <w:rsid w:val="00D94979"/>
    <w:rsid w:val="00D952FF"/>
    <w:rsid w:val="00D956DB"/>
    <w:rsid w:val="00D960CA"/>
    <w:rsid w:val="00D979F6"/>
    <w:rsid w:val="00DA000E"/>
    <w:rsid w:val="00DA045B"/>
    <w:rsid w:val="00DA0E31"/>
    <w:rsid w:val="00DA0FC1"/>
    <w:rsid w:val="00DA15E8"/>
    <w:rsid w:val="00DA219F"/>
    <w:rsid w:val="00DA2E64"/>
    <w:rsid w:val="00DA2FAC"/>
    <w:rsid w:val="00DA3289"/>
    <w:rsid w:val="00DA32ED"/>
    <w:rsid w:val="00DA45F4"/>
    <w:rsid w:val="00DA4CE4"/>
    <w:rsid w:val="00DA5A79"/>
    <w:rsid w:val="00DA65B1"/>
    <w:rsid w:val="00DA681D"/>
    <w:rsid w:val="00DA6D1B"/>
    <w:rsid w:val="00DA73A7"/>
    <w:rsid w:val="00DA7423"/>
    <w:rsid w:val="00DA7861"/>
    <w:rsid w:val="00DA7895"/>
    <w:rsid w:val="00DB00C0"/>
    <w:rsid w:val="00DB0337"/>
    <w:rsid w:val="00DB08F6"/>
    <w:rsid w:val="00DB0D2B"/>
    <w:rsid w:val="00DB0E86"/>
    <w:rsid w:val="00DB1212"/>
    <w:rsid w:val="00DB33B1"/>
    <w:rsid w:val="00DB3D4D"/>
    <w:rsid w:val="00DB3EF7"/>
    <w:rsid w:val="00DB510B"/>
    <w:rsid w:val="00DB77D7"/>
    <w:rsid w:val="00DB7DD9"/>
    <w:rsid w:val="00DC0EA4"/>
    <w:rsid w:val="00DC1286"/>
    <w:rsid w:val="00DC3CFD"/>
    <w:rsid w:val="00DC3FA1"/>
    <w:rsid w:val="00DC6B68"/>
    <w:rsid w:val="00DC7B32"/>
    <w:rsid w:val="00DC7E71"/>
    <w:rsid w:val="00DD1200"/>
    <w:rsid w:val="00DD13A0"/>
    <w:rsid w:val="00DD144A"/>
    <w:rsid w:val="00DD1958"/>
    <w:rsid w:val="00DD1A1F"/>
    <w:rsid w:val="00DD1C3B"/>
    <w:rsid w:val="00DD1C67"/>
    <w:rsid w:val="00DD31F1"/>
    <w:rsid w:val="00DD3F32"/>
    <w:rsid w:val="00DD4708"/>
    <w:rsid w:val="00DD475C"/>
    <w:rsid w:val="00DD4961"/>
    <w:rsid w:val="00DD4BC7"/>
    <w:rsid w:val="00DD4D9A"/>
    <w:rsid w:val="00DD5321"/>
    <w:rsid w:val="00DD6AD3"/>
    <w:rsid w:val="00DD7C6B"/>
    <w:rsid w:val="00DE13FC"/>
    <w:rsid w:val="00DE1AA4"/>
    <w:rsid w:val="00DE1F0D"/>
    <w:rsid w:val="00DE2533"/>
    <w:rsid w:val="00DE26D2"/>
    <w:rsid w:val="00DE283B"/>
    <w:rsid w:val="00DE3346"/>
    <w:rsid w:val="00DE360D"/>
    <w:rsid w:val="00DE3854"/>
    <w:rsid w:val="00DE42FF"/>
    <w:rsid w:val="00DE4A01"/>
    <w:rsid w:val="00DE4D07"/>
    <w:rsid w:val="00DE625B"/>
    <w:rsid w:val="00DE6CF9"/>
    <w:rsid w:val="00DE7FDA"/>
    <w:rsid w:val="00DF186A"/>
    <w:rsid w:val="00DF1A02"/>
    <w:rsid w:val="00DF1D16"/>
    <w:rsid w:val="00DF1E77"/>
    <w:rsid w:val="00DF27AD"/>
    <w:rsid w:val="00DF304D"/>
    <w:rsid w:val="00DF31B5"/>
    <w:rsid w:val="00DF33E0"/>
    <w:rsid w:val="00DF3617"/>
    <w:rsid w:val="00DF48A7"/>
    <w:rsid w:val="00DF4F7D"/>
    <w:rsid w:val="00DF572F"/>
    <w:rsid w:val="00DF5CC9"/>
    <w:rsid w:val="00E0079E"/>
    <w:rsid w:val="00E00ADB"/>
    <w:rsid w:val="00E00B80"/>
    <w:rsid w:val="00E00EE4"/>
    <w:rsid w:val="00E02233"/>
    <w:rsid w:val="00E02E58"/>
    <w:rsid w:val="00E03A50"/>
    <w:rsid w:val="00E041FD"/>
    <w:rsid w:val="00E04B62"/>
    <w:rsid w:val="00E04EE0"/>
    <w:rsid w:val="00E05B7E"/>
    <w:rsid w:val="00E05CAC"/>
    <w:rsid w:val="00E0625D"/>
    <w:rsid w:val="00E06F25"/>
    <w:rsid w:val="00E07111"/>
    <w:rsid w:val="00E075C4"/>
    <w:rsid w:val="00E0778C"/>
    <w:rsid w:val="00E07962"/>
    <w:rsid w:val="00E1048C"/>
    <w:rsid w:val="00E1090B"/>
    <w:rsid w:val="00E10A93"/>
    <w:rsid w:val="00E10C50"/>
    <w:rsid w:val="00E10CBC"/>
    <w:rsid w:val="00E12B59"/>
    <w:rsid w:val="00E12F21"/>
    <w:rsid w:val="00E13094"/>
    <w:rsid w:val="00E13D9D"/>
    <w:rsid w:val="00E13E62"/>
    <w:rsid w:val="00E13F89"/>
    <w:rsid w:val="00E14CA9"/>
    <w:rsid w:val="00E14DA8"/>
    <w:rsid w:val="00E15D0B"/>
    <w:rsid w:val="00E16ED0"/>
    <w:rsid w:val="00E17885"/>
    <w:rsid w:val="00E17AE6"/>
    <w:rsid w:val="00E20032"/>
    <w:rsid w:val="00E20E7A"/>
    <w:rsid w:val="00E21337"/>
    <w:rsid w:val="00E21562"/>
    <w:rsid w:val="00E217F6"/>
    <w:rsid w:val="00E21D34"/>
    <w:rsid w:val="00E22160"/>
    <w:rsid w:val="00E222D6"/>
    <w:rsid w:val="00E22C8F"/>
    <w:rsid w:val="00E22D04"/>
    <w:rsid w:val="00E23020"/>
    <w:rsid w:val="00E23298"/>
    <w:rsid w:val="00E232B2"/>
    <w:rsid w:val="00E239C2"/>
    <w:rsid w:val="00E23B1E"/>
    <w:rsid w:val="00E23F28"/>
    <w:rsid w:val="00E24989"/>
    <w:rsid w:val="00E25BB8"/>
    <w:rsid w:val="00E26130"/>
    <w:rsid w:val="00E263E9"/>
    <w:rsid w:val="00E26498"/>
    <w:rsid w:val="00E30B54"/>
    <w:rsid w:val="00E31064"/>
    <w:rsid w:val="00E31451"/>
    <w:rsid w:val="00E3196E"/>
    <w:rsid w:val="00E31F7C"/>
    <w:rsid w:val="00E325C9"/>
    <w:rsid w:val="00E33A93"/>
    <w:rsid w:val="00E34A4C"/>
    <w:rsid w:val="00E3540F"/>
    <w:rsid w:val="00E368F1"/>
    <w:rsid w:val="00E369AA"/>
    <w:rsid w:val="00E36ADD"/>
    <w:rsid w:val="00E36E0F"/>
    <w:rsid w:val="00E37325"/>
    <w:rsid w:val="00E4075D"/>
    <w:rsid w:val="00E41CC8"/>
    <w:rsid w:val="00E41E24"/>
    <w:rsid w:val="00E43DB4"/>
    <w:rsid w:val="00E445B1"/>
    <w:rsid w:val="00E44969"/>
    <w:rsid w:val="00E451BE"/>
    <w:rsid w:val="00E46447"/>
    <w:rsid w:val="00E4683D"/>
    <w:rsid w:val="00E4701B"/>
    <w:rsid w:val="00E473B0"/>
    <w:rsid w:val="00E47C60"/>
    <w:rsid w:val="00E500E7"/>
    <w:rsid w:val="00E501FA"/>
    <w:rsid w:val="00E50309"/>
    <w:rsid w:val="00E5070C"/>
    <w:rsid w:val="00E5167F"/>
    <w:rsid w:val="00E52795"/>
    <w:rsid w:val="00E53C73"/>
    <w:rsid w:val="00E54DA6"/>
    <w:rsid w:val="00E555D4"/>
    <w:rsid w:val="00E5643F"/>
    <w:rsid w:val="00E56586"/>
    <w:rsid w:val="00E5684F"/>
    <w:rsid w:val="00E56B60"/>
    <w:rsid w:val="00E5769F"/>
    <w:rsid w:val="00E57E07"/>
    <w:rsid w:val="00E60333"/>
    <w:rsid w:val="00E60737"/>
    <w:rsid w:val="00E61C6E"/>
    <w:rsid w:val="00E62B96"/>
    <w:rsid w:val="00E62E43"/>
    <w:rsid w:val="00E631BF"/>
    <w:rsid w:val="00E6373F"/>
    <w:rsid w:val="00E6389A"/>
    <w:rsid w:val="00E63AEC"/>
    <w:rsid w:val="00E660DC"/>
    <w:rsid w:val="00E6672A"/>
    <w:rsid w:val="00E66796"/>
    <w:rsid w:val="00E66D4F"/>
    <w:rsid w:val="00E67EEB"/>
    <w:rsid w:val="00E71EFA"/>
    <w:rsid w:val="00E7247F"/>
    <w:rsid w:val="00E73A49"/>
    <w:rsid w:val="00E73E53"/>
    <w:rsid w:val="00E7441A"/>
    <w:rsid w:val="00E74A0D"/>
    <w:rsid w:val="00E74A4C"/>
    <w:rsid w:val="00E74E1D"/>
    <w:rsid w:val="00E756A1"/>
    <w:rsid w:val="00E75AA8"/>
    <w:rsid w:val="00E769BC"/>
    <w:rsid w:val="00E77018"/>
    <w:rsid w:val="00E80879"/>
    <w:rsid w:val="00E8151F"/>
    <w:rsid w:val="00E834B1"/>
    <w:rsid w:val="00E83909"/>
    <w:rsid w:val="00E83CF4"/>
    <w:rsid w:val="00E83D90"/>
    <w:rsid w:val="00E847D4"/>
    <w:rsid w:val="00E852D4"/>
    <w:rsid w:val="00E87556"/>
    <w:rsid w:val="00E87EE6"/>
    <w:rsid w:val="00E9061E"/>
    <w:rsid w:val="00E9083D"/>
    <w:rsid w:val="00E90934"/>
    <w:rsid w:val="00E90E5E"/>
    <w:rsid w:val="00E91219"/>
    <w:rsid w:val="00E91573"/>
    <w:rsid w:val="00E91D21"/>
    <w:rsid w:val="00E92875"/>
    <w:rsid w:val="00E931EF"/>
    <w:rsid w:val="00E93736"/>
    <w:rsid w:val="00E93910"/>
    <w:rsid w:val="00E93F3E"/>
    <w:rsid w:val="00E94306"/>
    <w:rsid w:val="00E94F23"/>
    <w:rsid w:val="00E95160"/>
    <w:rsid w:val="00E95B25"/>
    <w:rsid w:val="00E95BF2"/>
    <w:rsid w:val="00E97495"/>
    <w:rsid w:val="00E97943"/>
    <w:rsid w:val="00EA0975"/>
    <w:rsid w:val="00EA16A8"/>
    <w:rsid w:val="00EA177C"/>
    <w:rsid w:val="00EA1B8E"/>
    <w:rsid w:val="00EA1CA0"/>
    <w:rsid w:val="00EA2C05"/>
    <w:rsid w:val="00EA3059"/>
    <w:rsid w:val="00EA39A7"/>
    <w:rsid w:val="00EA3AB6"/>
    <w:rsid w:val="00EA3B04"/>
    <w:rsid w:val="00EA42EB"/>
    <w:rsid w:val="00EA4392"/>
    <w:rsid w:val="00EA4CE4"/>
    <w:rsid w:val="00EA4ED6"/>
    <w:rsid w:val="00EA506F"/>
    <w:rsid w:val="00EA50A4"/>
    <w:rsid w:val="00EA5C8E"/>
    <w:rsid w:val="00EA65CE"/>
    <w:rsid w:val="00EA6CE1"/>
    <w:rsid w:val="00EA7093"/>
    <w:rsid w:val="00EA70C0"/>
    <w:rsid w:val="00EB0599"/>
    <w:rsid w:val="00EB1C3C"/>
    <w:rsid w:val="00EB1D4C"/>
    <w:rsid w:val="00EB2473"/>
    <w:rsid w:val="00EB2C8B"/>
    <w:rsid w:val="00EB3054"/>
    <w:rsid w:val="00EB3B80"/>
    <w:rsid w:val="00EB5EB8"/>
    <w:rsid w:val="00EB73BD"/>
    <w:rsid w:val="00EC03F4"/>
    <w:rsid w:val="00EC06F9"/>
    <w:rsid w:val="00EC13FF"/>
    <w:rsid w:val="00EC1AD2"/>
    <w:rsid w:val="00EC219D"/>
    <w:rsid w:val="00EC2711"/>
    <w:rsid w:val="00EC45C9"/>
    <w:rsid w:val="00EC463D"/>
    <w:rsid w:val="00EC47EA"/>
    <w:rsid w:val="00EC5FE0"/>
    <w:rsid w:val="00EC6740"/>
    <w:rsid w:val="00EC68D7"/>
    <w:rsid w:val="00EC7F41"/>
    <w:rsid w:val="00ED08E2"/>
    <w:rsid w:val="00ED0FB6"/>
    <w:rsid w:val="00ED155D"/>
    <w:rsid w:val="00ED1777"/>
    <w:rsid w:val="00ED1D5B"/>
    <w:rsid w:val="00ED3380"/>
    <w:rsid w:val="00ED3442"/>
    <w:rsid w:val="00ED3467"/>
    <w:rsid w:val="00ED366C"/>
    <w:rsid w:val="00ED51D9"/>
    <w:rsid w:val="00ED5BDC"/>
    <w:rsid w:val="00ED5C41"/>
    <w:rsid w:val="00ED5C6F"/>
    <w:rsid w:val="00EE0305"/>
    <w:rsid w:val="00EE15C3"/>
    <w:rsid w:val="00EE1674"/>
    <w:rsid w:val="00EE1B29"/>
    <w:rsid w:val="00EE288C"/>
    <w:rsid w:val="00EE3261"/>
    <w:rsid w:val="00EE3415"/>
    <w:rsid w:val="00EE3A61"/>
    <w:rsid w:val="00EE435E"/>
    <w:rsid w:val="00EE4362"/>
    <w:rsid w:val="00EE43C9"/>
    <w:rsid w:val="00EE4583"/>
    <w:rsid w:val="00EE4BA3"/>
    <w:rsid w:val="00EE5356"/>
    <w:rsid w:val="00EE58DE"/>
    <w:rsid w:val="00EE58F2"/>
    <w:rsid w:val="00EF1368"/>
    <w:rsid w:val="00EF136B"/>
    <w:rsid w:val="00EF18D7"/>
    <w:rsid w:val="00EF1E8A"/>
    <w:rsid w:val="00EF1FEC"/>
    <w:rsid w:val="00EF204E"/>
    <w:rsid w:val="00EF3A1A"/>
    <w:rsid w:val="00EF4809"/>
    <w:rsid w:val="00EF66AA"/>
    <w:rsid w:val="00EF6816"/>
    <w:rsid w:val="00EF7D16"/>
    <w:rsid w:val="00F0007F"/>
    <w:rsid w:val="00F00116"/>
    <w:rsid w:val="00F01AC1"/>
    <w:rsid w:val="00F01E74"/>
    <w:rsid w:val="00F02215"/>
    <w:rsid w:val="00F02C9F"/>
    <w:rsid w:val="00F03282"/>
    <w:rsid w:val="00F03838"/>
    <w:rsid w:val="00F0384C"/>
    <w:rsid w:val="00F05159"/>
    <w:rsid w:val="00F054EF"/>
    <w:rsid w:val="00F065DD"/>
    <w:rsid w:val="00F0675F"/>
    <w:rsid w:val="00F06928"/>
    <w:rsid w:val="00F07A80"/>
    <w:rsid w:val="00F10044"/>
    <w:rsid w:val="00F1073A"/>
    <w:rsid w:val="00F10BC4"/>
    <w:rsid w:val="00F11490"/>
    <w:rsid w:val="00F1203D"/>
    <w:rsid w:val="00F121D6"/>
    <w:rsid w:val="00F1251D"/>
    <w:rsid w:val="00F127BB"/>
    <w:rsid w:val="00F12AA5"/>
    <w:rsid w:val="00F1387A"/>
    <w:rsid w:val="00F13B49"/>
    <w:rsid w:val="00F13FC5"/>
    <w:rsid w:val="00F15E8D"/>
    <w:rsid w:val="00F16111"/>
    <w:rsid w:val="00F161DF"/>
    <w:rsid w:val="00F17DCD"/>
    <w:rsid w:val="00F17EB0"/>
    <w:rsid w:val="00F225A5"/>
    <w:rsid w:val="00F22A14"/>
    <w:rsid w:val="00F2307D"/>
    <w:rsid w:val="00F25144"/>
    <w:rsid w:val="00F263A9"/>
    <w:rsid w:val="00F26C20"/>
    <w:rsid w:val="00F27D66"/>
    <w:rsid w:val="00F27DFC"/>
    <w:rsid w:val="00F303F0"/>
    <w:rsid w:val="00F3177A"/>
    <w:rsid w:val="00F31A4F"/>
    <w:rsid w:val="00F31FBA"/>
    <w:rsid w:val="00F32AF5"/>
    <w:rsid w:val="00F336AD"/>
    <w:rsid w:val="00F33C64"/>
    <w:rsid w:val="00F33D55"/>
    <w:rsid w:val="00F34317"/>
    <w:rsid w:val="00F3439F"/>
    <w:rsid w:val="00F343C0"/>
    <w:rsid w:val="00F3492C"/>
    <w:rsid w:val="00F34F5D"/>
    <w:rsid w:val="00F36707"/>
    <w:rsid w:val="00F36FE5"/>
    <w:rsid w:val="00F3753F"/>
    <w:rsid w:val="00F377A1"/>
    <w:rsid w:val="00F37BA9"/>
    <w:rsid w:val="00F406AC"/>
    <w:rsid w:val="00F414CE"/>
    <w:rsid w:val="00F423C7"/>
    <w:rsid w:val="00F42439"/>
    <w:rsid w:val="00F42CC0"/>
    <w:rsid w:val="00F45259"/>
    <w:rsid w:val="00F458C5"/>
    <w:rsid w:val="00F45DB7"/>
    <w:rsid w:val="00F45E0D"/>
    <w:rsid w:val="00F46368"/>
    <w:rsid w:val="00F46763"/>
    <w:rsid w:val="00F46B26"/>
    <w:rsid w:val="00F46D2D"/>
    <w:rsid w:val="00F47831"/>
    <w:rsid w:val="00F51D20"/>
    <w:rsid w:val="00F51F17"/>
    <w:rsid w:val="00F52476"/>
    <w:rsid w:val="00F52C87"/>
    <w:rsid w:val="00F5358B"/>
    <w:rsid w:val="00F54367"/>
    <w:rsid w:val="00F54538"/>
    <w:rsid w:val="00F54C81"/>
    <w:rsid w:val="00F55220"/>
    <w:rsid w:val="00F5547D"/>
    <w:rsid w:val="00F566E5"/>
    <w:rsid w:val="00F56DD5"/>
    <w:rsid w:val="00F56E48"/>
    <w:rsid w:val="00F574C3"/>
    <w:rsid w:val="00F603D4"/>
    <w:rsid w:val="00F607B6"/>
    <w:rsid w:val="00F61273"/>
    <w:rsid w:val="00F61812"/>
    <w:rsid w:val="00F61A36"/>
    <w:rsid w:val="00F6271A"/>
    <w:rsid w:val="00F63256"/>
    <w:rsid w:val="00F639D2"/>
    <w:rsid w:val="00F63E29"/>
    <w:rsid w:val="00F64173"/>
    <w:rsid w:val="00F64273"/>
    <w:rsid w:val="00F649FF"/>
    <w:rsid w:val="00F64AE6"/>
    <w:rsid w:val="00F655AD"/>
    <w:rsid w:val="00F65DA7"/>
    <w:rsid w:val="00F66991"/>
    <w:rsid w:val="00F67F34"/>
    <w:rsid w:val="00F7097C"/>
    <w:rsid w:val="00F70B27"/>
    <w:rsid w:val="00F70B31"/>
    <w:rsid w:val="00F7107E"/>
    <w:rsid w:val="00F71885"/>
    <w:rsid w:val="00F71D1C"/>
    <w:rsid w:val="00F7212C"/>
    <w:rsid w:val="00F72445"/>
    <w:rsid w:val="00F72653"/>
    <w:rsid w:val="00F726D2"/>
    <w:rsid w:val="00F73AEE"/>
    <w:rsid w:val="00F7547E"/>
    <w:rsid w:val="00F75A22"/>
    <w:rsid w:val="00F76142"/>
    <w:rsid w:val="00F76592"/>
    <w:rsid w:val="00F80150"/>
    <w:rsid w:val="00F801A0"/>
    <w:rsid w:val="00F803A7"/>
    <w:rsid w:val="00F80796"/>
    <w:rsid w:val="00F80901"/>
    <w:rsid w:val="00F80EC1"/>
    <w:rsid w:val="00F82805"/>
    <w:rsid w:val="00F82F64"/>
    <w:rsid w:val="00F83FBD"/>
    <w:rsid w:val="00F84EB9"/>
    <w:rsid w:val="00F854F7"/>
    <w:rsid w:val="00F864D7"/>
    <w:rsid w:val="00F86D40"/>
    <w:rsid w:val="00F86F41"/>
    <w:rsid w:val="00F901C7"/>
    <w:rsid w:val="00F90538"/>
    <w:rsid w:val="00F90796"/>
    <w:rsid w:val="00F9091D"/>
    <w:rsid w:val="00F90AA8"/>
    <w:rsid w:val="00F9137D"/>
    <w:rsid w:val="00F91B45"/>
    <w:rsid w:val="00F91C8C"/>
    <w:rsid w:val="00F9257F"/>
    <w:rsid w:val="00F9382E"/>
    <w:rsid w:val="00F93B81"/>
    <w:rsid w:val="00F94719"/>
    <w:rsid w:val="00F950EF"/>
    <w:rsid w:val="00F95341"/>
    <w:rsid w:val="00F9565A"/>
    <w:rsid w:val="00F958D4"/>
    <w:rsid w:val="00F95DAC"/>
    <w:rsid w:val="00F97020"/>
    <w:rsid w:val="00F97EE3"/>
    <w:rsid w:val="00FA071F"/>
    <w:rsid w:val="00FA0BBE"/>
    <w:rsid w:val="00FA1614"/>
    <w:rsid w:val="00FA3B66"/>
    <w:rsid w:val="00FA46B6"/>
    <w:rsid w:val="00FA4978"/>
    <w:rsid w:val="00FA4D7E"/>
    <w:rsid w:val="00FA524D"/>
    <w:rsid w:val="00FA54C7"/>
    <w:rsid w:val="00FA668A"/>
    <w:rsid w:val="00FA7234"/>
    <w:rsid w:val="00FA74B9"/>
    <w:rsid w:val="00FA77B3"/>
    <w:rsid w:val="00FB02B6"/>
    <w:rsid w:val="00FB13C1"/>
    <w:rsid w:val="00FB15C9"/>
    <w:rsid w:val="00FB1AC6"/>
    <w:rsid w:val="00FB2933"/>
    <w:rsid w:val="00FB2936"/>
    <w:rsid w:val="00FB50BD"/>
    <w:rsid w:val="00FB54BB"/>
    <w:rsid w:val="00FB64D2"/>
    <w:rsid w:val="00FB69DD"/>
    <w:rsid w:val="00FB7C72"/>
    <w:rsid w:val="00FC07D2"/>
    <w:rsid w:val="00FC0BA5"/>
    <w:rsid w:val="00FC1222"/>
    <w:rsid w:val="00FC2159"/>
    <w:rsid w:val="00FC240E"/>
    <w:rsid w:val="00FC4AA2"/>
    <w:rsid w:val="00FC4AA6"/>
    <w:rsid w:val="00FC6542"/>
    <w:rsid w:val="00FD0108"/>
    <w:rsid w:val="00FD1CDA"/>
    <w:rsid w:val="00FD210A"/>
    <w:rsid w:val="00FD2DE0"/>
    <w:rsid w:val="00FD31C6"/>
    <w:rsid w:val="00FD3501"/>
    <w:rsid w:val="00FD3740"/>
    <w:rsid w:val="00FD38A9"/>
    <w:rsid w:val="00FD399C"/>
    <w:rsid w:val="00FD399E"/>
    <w:rsid w:val="00FD3EAD"/>
    <w:rsid w:val="00FD4C70"/>
    <w:rsid w:val="00FD53B2"/>
    <w:rsid w:val="00FD71FF"/>
    <w:rsid w:val="00FD7934"/>
    <w:rsid w:val="00FD7F2B"/>
    <w:rsid w:val="00FE1BE1"/>
    <w:rsid w:val="00FE1FBB"/>
    <w:rsid w:val="00FE23A5"/>
    <w:rsid w:val="00FE2639"/>
    <w:rsid w:val="00FE4146"/>
    <w:rsid w:val="00FE44FE"/>
    <w:rsid w:val="00FE5280"/>
    <w:rsid w:val="00FE5356"/>
    <w:rsid w:val="00FE5B9F"/>
    <w:rsid w:val="00FE639D"/>
    <w:rsid w:val="00FE7ADE"/>
    <w:rsid w:val="00FE7DBE"/>
    <w:rsid w:val="00FE7EE6"/>
    <w:rsid w:val="00FE7F7B"/>
    <w:rsid w:val="00FF0FB3"/>
    <w:rsid w:val="00FF13CF"/>
    <w:rsid w:val="00FF14AB"/>
    <w:rsid w:val="00FF160A"/>
    <w:rsid w:val="00FF2DCC"/>
    <w:rsid w:val="00FF33A0"/>
    <w:rsid w:val="00FF46E4"/>
    <w:rsid w:val="00FF49FD"/>
    <w:rsid w:val="00FF4FC7"/>
    <w:rsid w:val="00FF710E"/>
    <w:rsid w:val="00FF7AD3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D555A8"/>
  <w15:chartTrackingRefBased/>
  <w15:docId w15:val="{5FF80986-4A73-4BAE-82F7-ECE1518D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2Char">
    <w:name w:val="제목 2 Char"/>
    <w:link w:val="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Char">
    <w:name w:val="제목 3 Char"/>
    <w:link w:val="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Char">
    <w:name w:val="제목 4 Char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Char">
    <w:name w:val="제목 5 Char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Char">
    <w:name w:val="본문 Char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tabs>
        <w:tab w:val="clear" w:pos="2487"/>
        <w:tab w:val="num" w:pos="360"/>
      </w:tabs>
      <w:spacing w:after="50" w:line="180" w:lineRule="exact"/>
      <w:ind w:left="36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table" w:styleId="a4">
    <w:name w:val="Table Grid"/>
    <w:basedOn w:val="a1"/>
    <w:uiPriority w:val="59"/>
    <w:rsid w:val="003C1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A6B06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7558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5586A"/>
    <w:rPr>
      <w:rFonts w:ascii="Times New Roman" w:hAnsi="Times New Roman"/>
      <w:lang w:eastAsia="en-US"/>
    </w:rPr>
  </w:style>
  <w:style w:type="paragraph" w:styleId="a7">
    <w:name w:val="footer"/>
    <w:basedOn w:val="a"/>
    <w:link w:val="Char1"/>
    <w:uiPriority w:val="99"/>
    <w:unhideWhenUsed/>
    <w:rsid w:val="007558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5586A"/>
    <w:rPr>
      <w:rFonts w:ascii="Times New Roman" w:hAnsi="Times New Roman"/>
      <w:lang w:eastAsia="en-US"/>
    </w:rPr>
  </w:style>
  <w:style w:type="paragraph" w:styleId="a8">
    <w:name w:val="caption"/>
    <w:basedOn w:val="a"/>
    <w:next w:val="a"/>
    <w:uiPriority w:val="35"/>
    <w:unhideWhenUsed/>
    <w:qFormat/>
    <w:rsid w:val="00983E40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CF47D0"/>
    <w:rPr>
      <w:sz w:val="18"/>
      <w:szCs w:val="18"/>
    </w:rPr>
  </w:style>
  <w:style w:type="paragraph" w:styleId="aa">
    <w:name w:val="annotation text"/>
    <w:basedOn w:val="a"/>
    <w:link w:val="Char2"/>
    <w:uiPriority w:val="99"/>
    <w:unhideWhenUsed/>
    <w:rsid w:val="00CF47D0"/>
    <w:pPr>
      <w:jc w:val="left"/>
    </w:pPr>
  </w:style>
  <w:style w:type="character" w:customStyle="1" w:styleId="Char2">
    <w:name w:val="메모 텍스트 Char"/>
    <w:basedOn w:val="a0"/>
    <w:link w:val="aa"/>
    <w:uiPriority w:val="99"/>
    <w:rsid w:val="00CF47D0"/>
    <w:rPr>
      <w:rFonts w:ascii="Times New Roman" w:hAnsi="Times New Roman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F47D0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CF47D0"/>
    <w:rPr>
      <w:rFonts w:ascii="Times New Roman" w:hAnsi="Times New Roman"/>
      <w:b/>
      <w:bCs/>
      <w:lang w:eastAsia="en-US"/>
    </w:rPr>
  </w:style>
  <w:style w:type="paragraph" w:styleId="ac">
    <w:name w:val="Balloon Text"/>
    <w:basedOn w:val="a"/>
    <w:link w:val="Char4"/>
    <w:uiPriority w:val="99"/>
    <w:semiHidden/>
    <w:unhideWhenUsed/>
    <w:rsid w:val="00CF47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sid w:val="00CF47D0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d">
    <w:name w:val="List Paragraph"/>
    <w:basedOn w:val="a"/>
    <w:uiPriority w:val="34"/>
    <w:qFormat/>
    <w:rsid w:val="00C75E90"/>
    <w:pPr>
      <w:ind w:leftChars="400" w:left="800"/>
    </w:pPr>
  </w:style>
  <w:style w:type="character" w:styleId="ae">
    <w:name w:val="Hyperlink"/>
    <w:basedOn w:val="a0"/>
    <w:uiPriority w:val="99"/>
    <w:unhideWhenUsed/>
    <w:rsid w:val="00E57E07"/>
    <w:rPr>
      <w:color w:val="0563C1" w:themeColor="hyperlink"/>
      <w:u w:val="single"/>
    </w:rPr>
  </w:style>
  <w:style w:type="paragraph" w:styleId="af">
    <w:name w:val="Revision"/>
    <w:hidden/>
    <w:uiPriority w:val="99"/>
    <w:semiHidden/>
    <w:rsid w:val="00A434E8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6A3B0-4196-456B-9348-3013A693B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4191</Words>
  <Characters>23890</Characters>
  <Application>Microsoft Office Word</Application>
  <DocSecurity>0</DocSecurity>
  <Lines>199</Lines>
  <Paragraphs>56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염용진(교원-정보보안암호수학과)</cp:lastModifiedBy>
  <cp:revision>14</cp:revision>
  <cp:lastPrinted>2021-05-23T13:33:00Z</cp:lastPrinted>
  <dcterms:created xsi:type="dcterms:W3CDTF">2021-07-14T03:24:00Z</dcterms:created>
  <dcterms:modified xsi:type="dcterms:W3CDTF">2021-07-14T06:45:00Z</dcterms:modified>
</cp:coreProperties>
</file>